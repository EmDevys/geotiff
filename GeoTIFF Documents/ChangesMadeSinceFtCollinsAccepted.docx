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FCB7"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771FE101"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1D07CC1E"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4F2E4BF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3E258EB0"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9E106A" w:rsidRPr="00154114">
          <w:rPr>
            <w:rStyle w:val="Hyperlink"/>
            <w:sz w:val="20"/>
            <w:szCs w:val="20"/>
          </w:rPr>
          <w:t>http://www.opengis.net/def/doc-type/standard/1.0</w:t>
        </w:r>
      </w:hyperlink>
      <w:r w:rsidR="004C43DA" w:rsidRPr="00154114">
        <w:rPr>
          <w:sz w:val="20"/>
          <w:szCs w:val="20"/>
        </w:rPr>
        <w:t>&gt;</w:t>
      </w:r>
    </w:p>
    <w:p w14:paraId="41DFB9BF"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EE5BCFD"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E8FFF45"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4540A6E0"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5C4EAAAD" w14:textId="77777777" w:rsidR="00AC2E40" w:rsidRDefault="00AC2E40" w:rsidP="00AC2E40">
      <w:pPr>
        <w:jc w:val="right"/>
        <w:rPr>
          <w:b/>
          <w:color w:val="FF0000"/>
          <w:sz w:val="28"/>
          <w:szCs w:val="28"/>
          <w:lang w:val="en-GB"/>
        </w:rPr>
      </w:pPr>
    </w:p>
    <w:p w14:paraId="50F69DBE" w14:textId="77777777" w:rsidR="00AC2E40" w:rsidRDefault="00AC2E40" w:rsidP="00AC2E40">
      <w:pPr>
        <w:jc w:val="right"/>
        <w:rPr>
          <w:b/>
          <w:color w:val="FF0000"/>
          <w:sz w:val="28"/>
          <w:szCs w:val="28"/>
          <w:lang w:val="en-GB"/>
        </w:rPr>
      </w:pPr>
    </w:p>
    <w:p w14:paraId="200E5545" w14:textId="77777777" w:rsidR="00AC2E40" w:rsidRDefault="00AC2E40" w:rsidP="00AC2E40">
      <w:pPr>
        <w:jc w:val="right"/>
        <w:rPr>
          <w:b/>
          <w:color w:val="FF0000"/>
          <w:sz w:val="28"/>
          <w:szCs w:val="28"/>
          <w:lang w:val="en-GB"/>
        </w:rPr>
      </w:pPr>
    </w:p>
    <w:p w14:paraId="60EA0A56"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0D9B7005"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1F251D13" w14:textId="77777777" w:rsidR="00AC2E40" w:rsidRPr="00AC2E40" w:rsidRDefault="00AC2E40" w:rsidP="00AC2E40">
      <w:pPr>
        <w:rPr>
          <w:lang w:val="en-GB"/>
        </w:rPr>
      </w:pPr>
    </w:p>
    <w:p w14:paraId="6DD930A6"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02C4CD6"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obtain additional rights of use, visit </w:t>
      </w:r>
      <w:hyperlink r:id="rId9" w:history="1">
        <w:r w:rsidR="009A7B37">
          <w:rPr>
            <w:rStyle w:val="Hyperlink"/>
            <w:color w:val="auto"/>
          </w:rPr>
          <w:t>http://www.opengeospatial.org/legal/</w:t>
        </w:r>
      </w:hyperlink>
      <w:r w:rsidR="009A7B37">
        <w:t>.</w:t>
      </w:r>
    </w:p>
    <w:p w14:paraId="7E8C8362" w14:textId="77777777" w:rsidR="00684C85" w:rsidRDefault="00684C85" w:rsidP="00684C85">
      <w:pPr>
        <w:jc w:val="center"/>
        <w:rPr>
          <w:b/>
          <w:bCs/>
        </w:rPr>
      </w:pPr>
    </w:p>
    <w:p w14:paraId="6F99380A" w14:textId="77777777" w:rsidR="009A7B37" w:rsidRPr="00684C85" w:rsidRDefault="009A7B37" w:rsidP="00684C85">
      <w:pPr>
        <w:jc w:val="center"/>
        <w:rPr>
          <w:b/>
          <w:bCs/>
        </w:rPr>
      </w:pPr>
      <w:r>
        <w:rPr>
          <w:b/>
          <w:bCs/>
        </w:rPr>
        <w:t>Warning</w:t>
      </w:r>
    </w:p>
    <w:p w14:paraId="6407D822"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1BFB7DF9"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1A1C8955"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53CD4D7B"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06224C17"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6CCDD11D"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2EDC3FAB" w14:textId="77777777" w:rsidR="00F60CB2" w:rsidRPr="000B65F0" w:rsidRDefault="00F60CB2" w:rsidP="00F60CB2">
      <w:pPr>
        <w:rPr>
          <w:sz w:val="16"/>
          <w:szCs w:val="16"/>
        </w:rPr>
      </w:pPr>
      <w:r>
        <w:br w:type="page"/>
      </w:r>
      <w:r w:rsidRPr="000B65F0">
        <w:rPr>
          <w:sz w:val="16"/>
          <w:szCs w:val="16"/>
        </w:rPr>
        <w:lastRenderedPageBreak/>
        <w:t>License Agreement</w:t>
      </w:r>
    </w:p>
    <w:p w14:paraId="52835FF5"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150515DE"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7F24B3A5" w14:textId="77777777" w:rsidR="00F60CB2" w:rsidRPr="000B65F0" w:rsidRDefault="00F60CB2" w:rsidP="00F60CB2">
      <w:pPr>
        <w:rPr>
          <w:sz w:val="16"/>
          <w:szCs w:val="16"/>
        </w:rPr>
      </w:pPr>
      <w:r w:rsidRPr="000B65F0">
        <w:rPr>
          <w:sz w:val="16"/>
          <w:szCs w:val="16"/>
        </w:rPr>
        <w:t xml:space="preserve">THIS LICENSE IS A COPYRIGHT LICENSE </w:t>
      </w:r>
      <w:proofErr w:type="gramStart"/>
      <w:r w:rsidRPr="000B65F0">
        <w:rPr>
          <w:sz w:val="16"/>
          <w:szCs w:val="16"/>
        </w:rPr>
        <w:t>ONLY, AND</w:t>
      </w:r>
      <w:proofErr w:type="gramEnd"/>
      <w:r w:rsidRPr="000B65F0">
        <w:rPr>
          <w:sz w:val="16"/>
          <w:szCs w:val="16"/>
        </w:rPr>
        <w:t xml:space="preserve"> DOES NOT CONVEY ANY RIGHTS UNDER ANY PATENTS THAT MAY BE IN FORCE ANYWHERE IN THE WORLD.</w:t>
      </w:r>
    </w:p>
    <w:p w14:paraId="3E0CC484"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ADBD44C" w14:textId="77777777" w:rsidR="00F60CB2" w:rsidRPr="000B65F0" w:rsidRDefault="00F60CB2" w:rsidP="00F60CB2">
      <w:pPr>
        <w:rPr>
          <w:sz w:val="16"/>
          <w:szCs w:val="16"/>
        </w:rPr>
      </w:pPr>
      <w:r w:rsidRPr="000B65F0">
        <w:rPr>
          <w:sz w:val="16"/>
          <w:szCs w:val="16"/>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w:t>
      </w:r>
      <w:proofErr w:type="gramStart"/>
      <w:r w:rsidRPr="000B65F0">
        <w:rPr>
          <w:sz w:val="16"/>
          <w:szCs w:val="16"/>
        </w:rPr>
        <w:t>third party</w:t>
      </w:r>
      <w:proofErr w:type="gramEnd"/>
      <w:r w:rsidRPr="000B65F0">
        <w:rPr>
          <w:sz w:val="16"/>
          <w:szCs w:val="16"/>
        </w:rPr>
        <w:t xml:space="preserve">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2E6C2101"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053B0274" w14:textId="77777777" w:rsidR="00F60CB2" w:rsidRPr="00F60CB2" w:rsidRDefault="00F60CB2" w:rsidP="00F60CB2">
      <w:r>
        <w:br w:type="page"/>
      </w:r>
    </w:p>
    <w:p w14:paraId="43D9BC82" w14:textId="77777777" w:rsidR="00F60CB2" w:rsidRDefault="00F60CB2">
      <w:pPr>
        <w:pStyle w:val="TOCHeading"/>
      </w:pPr>
      <w:r>
        <w:lastRenderedPageBreak/>
        <w:t>Contents</w:t>
      </w:r>
    </w:p>
    <w:p w14:paraId="1321B30D" w14:textId="77777777" w:rsidR="009971DB" w:rsidRDefault="00802D1D">
      <w:pPr>
        <w:pStyle w:val="TOC1"/>
        <w:tabs>
          <w:tab w:val="left" w:pos="420"/>
          <w:tab w:val="right" w:leader="dot" w:pos="8630"/>
        </w:tabs>
        <w:rPr>
          <w:rFonts w:asciiTheme="minorHAnsi" w:eastAsiaTheme="minorEastAsia" w:hAnsiTheme="minorHAnsi" w:cstheme="minorBidi"/>
          <w:noProof/>
          <w:lang w:eastAsia="ja-JP"/>
        </w:rPr>
      </w:pPr>
      <w:r>
        <w:fldChar w:fldCharType="begin"/>
      </w:r>
      <w:r w:rsidR="009971DB">
        <w:instrText xml:space="preserve"> TOC \o "1-1" \t "Heading 2,2,Heading 3,3,Annex level 3,4,Annex Level 2,3" </w:instrText>
      </w:r>
      <w:r>
        <w:fldChar w:fldCharType="separate"/>
      </w:r>
      <w:r w:rsidR="009971DB">
        <w:rPr>
          <w:noProof/>
        </w:rPr>
        <w:t>1.</w:t>
      </w:r>
      <w:r w:rsidR="009971DB">
        <w:rPr>
          <w:rFonts w:asciiTheme="minorHAnsi" w:eastAsiaTheme="minorEastAsia" w:hAnsiTheme="minorHAnsi" w:cstheme="minorBidi"/>
          <w:noProof/>
          <w:lang w:eastAsia="ja-JP"/>
        </w:rPr>
        <w:tab/>
      </w:r>
      <w:r w:rsidR="009971DB">
        <w:rPr>
          <w:noProof/>
        </w:rPr>
        <w:t>Scope</w:t>
      </w:r>
      <w:r w:rsidR="009971DB">
        <w:rPr>
          <w:noProof/>
        </w:rPr>
        <w:tab/>
      </w:r>
      <w:r>
        <w:rPr>
          <w:noProof/>
        </w:rPr>
        <w:fldChar w:fldCharType="begin"/>
      </w:r>
      <w:r w:rsidR="009971DB">
        <w:rPr>
          <w:noProof/>
        </w:rPr>
        <w:instrText xml:space="preserve"> PAGEREF _Toc336252388 \h </w:instrText>
      </w:r>
      <w:r>
        <w:rPr>
          <w:noProof/>
        </w:rPr>
      </w:r>
      <w:r>
        <w:rPr>
          <w:noProof/>
        </w:rPr>
        <w:fldChar w:fldCharType="separate"/>
      </w:r>
      <w:r w:rsidR="009971DB">
        <w:rPr>
          <w:noProof/>
        </w:rPr>
        <w:t>8</w:t>
      </w:r>
      <w:r>
        <w:rPr>
          <w:noProof/>
        </w:rPr>
        <w:fldChar w:fldCharType="end"/>
      </w:r>
    </w:p>
    <w:p w14:paraId="0EDEBBD0"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sidR="00802D1D">
        <w:rPr>
          <w:noProof/>
        </w:rPr>
        <w:fldChar w:fldCharType="begin"/>
      </w:r>
      <w:r>
        <w:rPr>
          <w:noProof/>
        </w:rPr>
        <w:instrText xml:space="preserve"> PAGEREF _Toc336252389 \h </w:instrText>
      </w:r>
      <w:r w:rsidR="00802D1D">
        <w:rPr>
          <w:noProof/>
        </w:rPr>
      </w:r>
      <w:r w:rsidR="00802D1D">
        <w:rPr>
          <w:noProof/>
        </w:rPr>
        <w:fldChar w:fldCharType="separate"/>
      </w:r>
      <w:r>
        <w:rPr>
          <w:noProof/>
        </w:rPr>
        <w:t>8</w:t>
      </w:r>
      <w:r w:rsidR="00802D1D">
        <w:rPr>
          <w:noProof/>
        </w:rPr>
        <w:fldChar w:fldCharType="end"/>
      </w:r>
    </w:p>
    <w:p w14:paraId="11D7D5FC"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sidR="00802D1D">
        <w:rPr>
          <w:noProof/>
        </w:rPr>
        <w:fldChar w:fldCharType="begin"/>
      </w:r>
      <w:r>
        <w:rPr>
          <w:noProof/>
        </w:rPr>
        <w:instrText xml:space="preserve"> PAGEREF _Toc336252390 \h </w:instrText>
      </w:r>
      <w:r w:rsidR="00802D1D">
        <w:rPr>
          <w:noProof/>
        </w:rPr>
      </w:r>
      <w:r w:rsidR="00802D1D">
        <w:rPr>
          <w:noProof/>
        </w:rPr>
        <w:fldChar w:fldCharType="separate"/>
      </w:r>
      <w:r>
        <w:rPr>
          <w:noProof/>
        </w:rPr>
        <w:t>9</w:t>
      </w:r>
      <w:r w:rsidR="00802D1D">
        <w:rPr>
          <w:noProof/>
        </w:rPr>
        <w:fldChar w:fldCharType="end"/>
      </w:r>
    </w:p>
    <w:p w14:paraId="2038D99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sidR="00802D1D">
        <w:rPr>
          <w:noProof/>
        </w:rPr>
        <w:fldChar w:fldCharType="begin"/>
      </w:r>
      <w:r>
        <w:rPr>
          <w:noProof/>
        </w:rPr>
        <w:instrText xml:space="preserve"> PAGEREF _Toc336252391 \h </w:instrText>
      </w:r>
      <w:r w:rsidR="00802D1D">
        <w:rPr>
          <w:noProof/>
        </w:rPr>
      </w:r>
      <w:r w:rsidR="00802D1D">
        <w:rPr>
          <w:noProof/>
        </w:rPr>
        <w:fldChar w:fldCharType="separate"/>
      </w:r>
      <w:r>
        <w:rPr>
          <w:noProof/>
        </w:rPr>
        <w:t>9</w:t>
      </w:r>
      <w:r w:rsidR="00802D1D">
        <w:rPr>
          <w:noProof/>
        </w:rPr>
        <w:fldChar w:fldCharType="end"/>
      </w:r>
    </w:p>
    <w:p w14:paraId="40008D23"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sidR="00802D1D">
        <w:rPr>
          <w:noProof/>
        </w:rPr>
        <w:fldChar w:fldCharType="begin"/>
      </w:r>
      <w:r>
        <w:rPr>
          <w:noProof/>
        </w:rPr>
        <w:instrText xml:space="preserve"> PAGEREF _Toc336252392 \h </w:instrText>
      </w:r>
      <w:r w:rsidR="00802D1D">
        <w:rPr>
          <w:noProof/>
        </w:rPr>
      </w:r>
      <w:r w:rsidR="00802D1D">
        <w:rPr>
          <w:noProof/>
        </w:rPr>
        <w:fldChar w:fldCharType="separate"/>
      </w:r>
      <w:r>
        <w:rPr>
          <w:noProof/>
        </w:rPr>
        <w:t>15</w:t>
      </w:r>
      <w:r w:rsidR="00802D1D">
        <w:rPr>
          <w:noProof/>
        </w:rPr>
        <w:fldChar w:fldCharType="end"/>
      </w:r>
    </w:p>
    <w:p w14:paraId="7033474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sidR="00802D1D">
        <w:rPr>
          <w:noProof/>
        </w:rPr>
        <w:fldChar w:fldCharType="begin"/>
      </w:r>
      <w:r>
        <w:rPr>
          <w:noProof/>
        </w:rPr>
        <w:instrText xml:space="preserve"> PAGEREF _Toc336252393 \h </w:instrText>
      </w:r>
      <w:r w:rsidR="00802D1D">
        <w:rPr>
          <w:noProof/>
        </w:rPr>
      </w:r>
      <w:r w:rsidR="00802D1D">
        <w:rPr>
          <w:noProof/>
        </w:rPr>
        <w:fldChar w:fldCharType="separate"/>
      </w:r>
      <w:r>
        <w:rPr>
          <w:noProof/>
        </w:rPr>
        <w:t>15</w:t>
      </w:r>
      <w:r w:rsidR="00802D1D">
        <w:rPr>
          <w:noProof/>
        </w:rPr>
        <w:fldChar w:fldCharType="end"/>
      </w:r>
    </w:p>
    <w:p w14:paraId="7A42B7F9"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sidR="00802D1D">
        <w:rPr>
          <w:noProof/>
        </w:rPr>
        <w:fldChar w:fldCharType="begin"/>
      </w:r>
      <w:r>
        <w:rPr>
          <w:noProof/>
        </w:rPr>
        <w:instrText xml:space="preserve"> PAGEREF _Toc336252394 \h </w:instrText>
      </w:r>
      <w:r w:rsidR="00802D1D">
        <w:rPr>
          <w:noProof/>
        </w:rPr>
      </w:r>
      <w:r w:rsidR="00802D1D">
        <w:rPr>
          <w:noProof/>
        </w:rPr>
        <w:fldChar w:fldCharType="separate"/>
      </w:r>
      <w:r>
        <w:rPr>
          <w:noProof/>
        </w:rPr>
        <w:t>16</w:t>
      </w:r>
      <w:r w:rsidR="00802D1D">
        <w:rPr>
          <w:noProof/>
        </w:rPr>
        <w:fldChar w:fldCharType="end"/>
      </w:r>
    </w:p>
    <w:p w14:paraId="6C98C06B"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sidR="00802D1D">
        <w:rPr>
          <w:noProof/>
        </w:rPr>
        <w:fldChar w:fldCharType="begin"/>
      </w:r>
      <w:r>
        <w:rPr>
          <w:noProof/>
        </w:rPr>
        <w:instrText xml:space="preserve"> PAGEREF _Toc336252395 \h </w:instrText>
      </w:r>
      <w:r w:rsidR="00802D1D">
        <w:rPr>
          <w:noProof/>
        </w:rPr>
      </w:r>
      <w:r w:rsidR="00802D1D">
        <w:rPr>
          <w:noProof/>
        </w:rPr>
        <w:fldChar w:fldCharType="separate"/>
      </w:r>
      <w:r>
        <w:rPr>
          <w:noProof/>
        </w:rPr>
        <w:t>16</w:t>
      </w:r>
      <w:r w:rsidR="00802D1D">
        <w:rPr>
          <w:noProof/>
        </w:rPr>
        <w:fldChar w:fldCharType="end"/>
      </w:r>
    </w:p>
    <w:p w14:paraId="3B1AB78A"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Requirements</w:t>
      </w:r>
      <w:r>
        <w:rPr>
          <w:noProof/>
        </w:rPr>
        <w:tab/>
      </w:r>
      <w:r w:rsidR="00802D1D">
        <w:rPr>
          <w:noProof/>
        </w:rPr>
        <w:fldChar w:fldCharType="begin"/>
      </w:r>
      <w:r>
        <w:rPr>
          <w:noProof/>
        </w:rPr>
        <w:instrText xml:space="preserve"> PAGEREF _Toc336252396 \h </w:instrText>
      </w:r>
      <w:r w:rsidR="00802D1D">
        <w:rPr>
          <w:noProof/>
        </w:rPr>
      </w:r>
      <w:r w:rsidR="00802D1D">
        <w:rPr>
          <w:noProof/>
        </w:rPr>
        <w:fldChar w:fldCharType="separate"/>
      </w:r>
      <w:r>
        <w:rPr>
          <w:noProof/>
        </w:rPr>
        <w:t>16</w:t>
      </w:r>
      <w:r w:rsidR="00802D1D">
        <w:rPr>
          <w:noProof/>
        </w:rPr>
        <w:fldChar w:fldCharType="end"/>
      </w:r>
    </w:p>
    <w:p w14:paraId="0B000DEA"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Underlying TIFF Requirements</w:t>
      </w:r>
      <w:r>
        <w:rPr>
          <w:noProof/>
        </w:rPr>
        <w:tab/>
      </w:r>
      <w:r w:rsidR="00802D1D">
        <w:rPr>
          <w:noProof/>
        </w:rPr>
        <w:fldChar w:fldCharType="begin"/>
      </w:r>
      <w:r>
        <w:rPr>
          <w:noProof/>
        </w:rPr>
        <w:instrText xml:space="preserve"> PAGEREF _Toc336252397 \h </w:instrText>
      </w:r>
      <w:r w:rsidR="00802D1D">
        <w:rPr>
          <w:noProof/>
        </w:rPr>
      </w:r>
      <w:r w:rsidR="00802D1D">
        <w:rPr>
          <w:noProof/>
        </w:rPr>
        <w:fldChar w:fldCharType="separate"/>
      </w:r>
      <w:r>
        <w:rPr>
          <w:noProof/>
        </w:rPr>
        <w:t>16</w:t>
      </w:r>
      <w:r w:rsidR="00802D1D">
        <w:rPr>
          <w:noProof/>
        </w:rPr>
        <w:fldChar w:fldCharType="end"/>
      </w:r>
    </w:p>
    <w:p w14:paraId="1C22894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7.1.1</w:t>
      </w:r>
      <w:r>
        <w:rPr>
          <w:rFonts w:asciiTheme="minorHAnsi" w:eastAsiaTheme="minorEastAsia" w:hAnsiTheme="minorHAnsi" w:cstheme="minorBidi"/>
          <w:noProof/>
          <w:lang w:eastAsia="ja-JP"/>
        </w:rPr>
        <w:tab/>
      </w:r>
      <w:r w:rsidRPr="00E64B62">
        <w:rPr>
          <w:noProof/>
        </w:rPr>
        <w:t>Requirements Class TIFF</w:t>
      </w:r>
      <w:r>
        <w:rPr>
          <w:noProof/>
        </w:rPr>
        <w:tab/>
      </w:r>
      <w:r w:rsidR="00802D1D">
        <w:rPr>
          <w:noProof/>
        </w:rPr>
        <w:fldChar w:fldCharType="begin"/>
      </w:r>
      <w:r>
        <w:rPr>
          <w:noProof/>
        </w:rPr>
        <w:instrText xml:space="preserve"> PAGEREF _Toc336252398 \h </w:instrText>
      </w:r>
      <w:r w:rsidR="00802D1D">
        <w:rPr>
          <w:noProof/>
        </w:rPr>
      </w:r>
      <w:r w:rsidR="00802D1D">
        <w:rPr>
          <w:noProof/>
        </w:rPr>
        <w:fldChar w:fldCharType="separate"/>
      </w:r>
      <w:r>
        <w:rPr>
          <w:noProof/>
        </w:rPr>
        <w:t>16</w:t>
      </w:r>
      <w:r w:rsidR="00802D1D">
        <w:rPr>
          <w:noProof/>
        </w:rPr>
        <w:fldChar w:fldCharType="end"/>
      </w:r>
    </w:p>
    <w:p w14:paraId="73F81B6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sidRPr="00E64B62">
        <w:rPr>
          <w:noProof/>
        </w:rPr>
        <w:t>Requirements Class GeoKeyDirectoryTag</w:t>
      </w:r>
      <w:r>
        <w:rPr>
          <w:noProof/>
        </w:rPr>
        <w:tab/>
      </w:r>
      <w:r w:rsidR="00802D1D">
        <w:rPr>
          <w:noProof/>
        </w:rPr>
        <w:fldChar w:fldCharType="begin"/>
      </w:r>
      <w:r>
        <w:rPr>
          <w:noProof/>
        </w:rPr>
        <w:instrText xml:space="preserve"> PAGEREF _Toc336252399 \h </w:instrText>
      </w:r>
      <w:r w:rsidR="00802D1D">
        <w:rPr>
          <w:noProof/>
        </w:rPr>
      </w:r>
      <w:r w:rsidR="00802D1D">
        <w:rPr>
          <w:noProof/>
        </w:rPr>
        <w:fldChar w:fldCharType="separate"/>
      </w:r>
      <w:r>
        <w:rPr>
          <w:noProof/>
        </w:rPr>
        <w:t>16</w:t>
      </w:r>
      <w:r w:rsidR="00802D1D">
        <w:rPr>
          <w:noProof/>
        </w:rPr>
        <w:fldChar w:fldCharType="end"/>
      </w:r>
    </w:p>
    <w:p w14:paraId="1040901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7.1.3</w:t>
      </w:r>
      <w:r>
        <w:rPr>
          <w:rFonts w:asciiTheme="minorHAnsi" w:eastAsiaTheme="minorEastAsia" w:hAnsiTheme="minorHAnsi" w:cstheme="minorBidi"/>
          <w:noProof/>
          <w:lang w:eastAsia="ja-JP"/>
        </w:rPr>
        <w:tab/>
      </w:r>
      <w:r w:rsidRPr="00E64B62">
        <w:rPr>
          <w:noProof/>
        </w:rPr>
        <w:t>Requirements Class GeoKeyCode</w:t>
      </w:r>
      <w:r>
        <w:rPr>
          <w:noProof/>
        </w:rPr>
        <w:tab/>
      </w:r>
      <w:r w:rsidR="00802D1D">
        <w:rPr>
          <w:noProof/>
        </w:rPr>
        <w:fldChar w:fldCharType="begin"/>
      </w:r>
      <w:r>
        <w:rPr>
          <w:noProof/>
        </w:rPr>
        <w:instrText xml:space="preserve"> PAGEREF _Toc336252400 \h </w:instrText>
      </w:r>
      <w:r w:rsidR="00802D1D">
        <w:rPr>
          <w:noProof/>
        </w:rPr>
      </w:r>
      <w:r w:rsidR="00802D1D">
        <w:rPr>
          <w:noProof/>
        </w:rPr>
        <w:fldChar w:fldCharType="separate"/>
      </w:r>
      <w:r>
        <w:rPr>
          <w:noProof/>
        </w:rPr>
        <w:t>17</w:t>
      </w:r>
      <w:r w:rsidR="00802D1D">
        <w:rPr>
          <w:noProof/>
        </w:rPr>
        <w:fldChar w:fldCharType="end"/>
      </w:r>
    </w:p>
    <w:p w14:paraId="17E3BF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7.1.4</w:t>
      </w:r>
      <w:r>
        <w:rPr>
          <w:rFonts w:asciiTheme="minorHAnsi" w:eastAsiaTheme="minorEastAsia" w:hAnsiTheme="minorHAnsi" w:cstheme="minorBidi"/>
          <w:noProof/>
          <w:lang w:eastAsia="ja-JP"/>
        </w:rPr>
        <w:tab/>
      </w:r>
      <w:r w:rsidRPr="00E64B62">
        <w:rPr>
          <w:noProof/>
        </w:rPr>
        <w:t>Requirements Class GeoAsciiParamsTag</w:t>
      </w:r>
      <w:r>
        <w:rPr>
          <w:noProof/>
        </w:rPr>
        <w:tab/>
      </w:r>
      <w:r w:rsidR="00802D1D">
        <w:rPr>
          <w:noProof/>
        </w:rPr>
        <w:fldChar w:fldCharType="begin"/>
      </w:r>
      <w:r>
        <w:rPr>
          <w:noProof/>
        </w:rPr>
        <w:instrText xml:space="preserve"> PAGEREF _Toc336252401 \h </w:instrText>
      </w:r>
      <w:r w:rsidR="00802D1D">
        <w:rPr>
          <w:noProof/>
        </w:rPr>
      </w:r>
      <w:r w:rsidR="00802D1D">
        <w:rPr>
          <w:noProof/>
        </w:rPr>
        <w:fldChar w:fldCharType="separate"/>
      </w:r>
      <w:r>
        <w:rPr>
          <w:noProof/>
        </w:rPr>
        <w:t>17</w:t>
      </w:r>
      <w:r w:rsidR="00802D1D">
        <w:rPr>
          <w:noProof/>
        </w:rPr>
        <w:fldChar w:fldCharType="end"/>
      </w:r>
    </w:p>
    <w:p w14:paraId="1723799C"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GeoTIFF Configuration GeoKeys</w:t>
      </w:r>
      <w:r>
        <w:rPr>
          <w:noProof/>
        </w:rPr>
        <w:tab/>
      </w:r>
      <w:r w:rsidR="00802D1D">
        <w:rPr>
          <w:noProof/>
        </w:rPr>
        <w:fldChar w:fldCharType="begin"/>
      </w:r>
      <w:r>
        <w:rPr>
          <w:noProof/>
        </w:rPr>
        <w:instrText xml:space="preserve"> PAGEREF _Toc336252402 \h </w:instrText>
      </w:r>
      <w:r w:rsidR="00802D1D">
        <w:rPr>
          <w:noProof/>
        </w:rPr>
      </w:r>
      <w:r w:rsidR="00802D1D">
        <w:rPr>
          <w:noProof/>
        </w:rPr>
        <w:fldChar w:fldCharType="separate"/>
      </w:r>
      <w:r>
        <w:rPr>
          <w:noProof/>
        </w:rPr>
        <w:t>18</w:t>
      </w:r>
      <w:r w:rsidR="00802D1D">
        <w:rPr>
          <w:noProof/>
        </w:rPr>
        <w:fldChar w:fldCharType="end"/>
      </w:r>
    </w:p>
    <w:p w14:paraId="46FD0CE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7.2.1</w:t>
      </w:r>
      <w:r>
        <w:rPr>
          <w:rFonts w:asciiTheme="minorHAnsi" w:eastAsiaTheme="minorEastAsia" w:hAnsiTheme="minorHAnsi" w:cstheme="minorBidi"/>
          <w:noProof/>
          <w:lang w:eastAsia="ja-JP"/>
        </w:rPr>
        <w:tab/>
      </w:r>
      <w:r w:rsidRPr="00E64B62">
        <w:rPr>
          <w:noProof/>
        </w:rPr>
        <w:t>Requirements Class GTModelTypeGeoKey</w:t>
      </w:r>
      <w:r>
        <w:rPr>
          <w:noProof/>
        </w:rPr>
        <w:tab/>
      </w:r>
      <w:r w:rsidR="00802D1D">
        <w:rPr>
          <w:noProof/>
        </w:rPr>
        <w:fldChar w:fldCharType="begin"/>
      </w:r>
      <w:r>
        <w:rPr>
          <w:noProof/>
        </w:rPr>
        <w:instrText xml:space="preserve"> PAGEREF _Toc336252403 \h </w:instrText>
      </w:r>
      <w:r w:rsidR="00802D1D">
        <w:rPr>
          <w:noProof/>
        </w:rPr>
      </w:r>
      <w:r w:rsidR="00802D1D">
        <w:rPr>
          <w:noProof/>
        </w:rPr>
        <w:fldChar w:fldCharType="separate"/>
      </w:r>
      <w:r>
        <w:rPr>
          <w:noProof/>
        </w:rPr>
        <w:t>18</w:t>
      </w:r>
      <w:r w:rsidR="00802D1D">
        <w:rPr>
          <w:noProof/>
        </w:rPr>
        <w:fldChar w:fldCharType="end"/>
      </w:r>
    </w:p>
    <w:p w14:paraId="74E482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7.2.2</w:t>
      </w:r>
      <w:r>
        <w:rPr>
          <w:rFonts w:asciiTheme="minorHAnsi" w:eastAsiaTheme="minorEastAsia" w:hAnsiTheme="minorHAnsi" w:cstheme="minorBidi"/>
          <w:noProof/>
          <w:lang w:eastAsia="ja-JP"/>
        </w:rPr>
        <w:tab/>
      </w:r>
      <w:r w:rsidRPr="00E64B62">
        <w:rPr>
          <w:noProof/>
        </w:rPr>
        <w:t>Requirements Class GTRasterTypeGeoKey</w:t>
      </w:r>
      <w:r>
        <w:rPr>
          <w:noProof/>
        </w:rPr>
        <w:tab/>
      </w:r>
      <w:r w:rsidR="00802D1D">
        <w:rPr>
          <w:noProof/>
        </w:rPr>
        <w:fldChar w:fldCharType="begin"/>
      </w:r>
      <w:r>
        <w:rPr>
          <w:noProof/>
        </w:rPr>
        <w:instrText xml:space="preserve"> PAGEREF _Toc336252404 \h </w:instrText>
      </w:r>
      <w:r w:rsidR="00802D1D">
        <w:rPr>
          <w:noProof/>
        </w:rPr>
      </w:r>
      <w:r w:rsidR="00802D1D">
        <w:rPr>
          <w:noProof/>
        </w:rPr>
        <w:fldChar w:fldCharType="separate"/>
      </w:r>
      <w:r>
        <w:rPr>
          <w:noProof/>
        </w:rPr>
        <w:t>18</w:t>
      </w:r>
      <w:r w:rsidR="00802D1D">
        <w:rPr>
          <w:noProof/>
        </w:rPr>
        <w:fldChar w:fldCharType="end"/>
      </w:r>
    </w:p>
    <w:p w14:paraId="7D5C78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7.2.3</w:t>
      </w:r>
      <w:r>
        <w:rPr>
          <w:rFonts w:asciiTheme="minorHAnsi" w:eastAsiaTheme="minorEastAsia" w:hAnsiTheme="minorHAnsi" w:cstheme="minorBidi"/>
          <w:noProof/>
          <w:lang w:eastAsia="ja-JP"/>
        </w:rPr>
        <w:tab/>
      </w:r>
      <w:r w:rsidRPr="00E64B62">
        <w:rPr>
          <w:noProof/>
        </w:rPr>
        <w:t>Requirements Class GTCitationGeoKey</w:t>
      </w:r>
      <w:r>
        <w:rPr>
          <w:noProof/>
        </w:rPr>
        <w:tab/>
      </w:r>
      <w:r w:rsidR="00802D1D">
        <w:rPr>
          <w:noProof/>
        </w:rPr>
        <w:fldChar w:fldCharType="begin"/>
      </w:r>
      <w:r>
        <w:rPr>
          <w:noProof/>
        </w:rPr>
        <w:instrText xml:space="preserve"> PAGEREF _Toc336252405 \h </w:instrText>
      </w:r>
      <w:r w:rsidR="00802D1D">
        <w:rPr>
          <w:noProof/>
        </w:rPr>
      </w:r>
      <w:r w:rsidR="00802D1D">
        <w:rPr>
          <w:noProof/>
        </w:rPr>
        <w:fldChar w:fldCharType="separate"/>
      </w:r>
      <w:r>
        <w:rPr>
          <w:noProof/>
        </w:rPr>
        <w:t>19</w:t>
      </w:r>
      <w:r w:rsidR="00802D1D">
        <w:rPr>
          <w:noProof/>
        </w:rPr>
        <w:fldChar w:fldCharType="end"/>
      </w:r>
    </w:p>
    <w:p w14:paraId="5F7DC3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Geographic CS Parameter GeoKeys</w:t>
      </w:r>
      <w:r>
        <w:rPr>
          <w:noProof/>
        </w:rPr>
        <w:tab/>
      </w:r>
      <w:r w:rsidR="00802D1D">
        <w:rPr>
          <w:noProof/>
        </w:rPr>
        <w:fldChar w:fldCharType="begin"/>
      </w:r>
      <w:r>
        <w:rPr>
          <w:noProof/>
        </w:rPr>
        <w:instrText xml:space="preserve"> PAGEREF _Toc336252406 \h </w:instrText>
      </w:r>
      <w:r w:rsidR="00802D1D">
        <w:rPr>
          <w:noProof/>
        </w:rPr>
      </w:r>
      <w:r w:rsidR="00802D1D">
        <w:rPr>
          <w:noProof/>
        </w:rPr>
        <w:fldChar w:fldCharType="separate"/>
      </w:r>
      <w:r>
        <w:rPr>
          <w:noProof/>
        </w:rPr>
        <w:t>19</w:t>
      </w:r>
      <w:r w:rsidR="00802D1D">
        <w:rPr>
          <w:noProof/>
        </w:rPr>
        <w:fldChar w:fldCharType="end"/>
      </w:r>
    </w:p>
    <w:p w14:paraId="76C4011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sidRPr="00E64B62">
        <w:rPr>
          <w:noProof/>
        </w:rPr>
        <w:t>Requirements Class GeographicTypeGeoKey</w:t>
      </w:r>
      <w:r>
        <w:rPr>
          <w:noProof/>
        </w:rPr>
        <w:tab/>
      </w:r>
      <w:r w:rsidR="00802D1D">
        <w:rPr>
          <w:noProof/>
        </w:rPr>
        <w:fldChar w:fldCharType="begin"/>
      </w:r>
      <w:r>
        <w:rPr>
          <w:noProof/>
        </w:rPr>
        <w:instrText xml:space="preserve"> PAGEREF _Toc336252407 \h </w:instrText>
      </w:r>
      <w:r w:rsidR="00802D1D">
        <w:rPr>
          <w:noProof/>
        </w:rPr>
      </w:r>
      <w:r w:rsidR="00802D1D">
        <w:rPr>
          <w:noProof/>
        </w:rPr>
        <w:fldChar w:fldCharType="separate"/>
      </w:r>
      <w:r>
        <w:rPr>
          <w:noProof/>
        </w:rPr>
        <w:t>19</w:t>
      </w:r>
      <w:r w:rsidR="00802D1D">
        <w:rPr>
          <w:noProof/>
        </w:rPr>
        <w:fldChar w:fldCharType="end"/>
      </w:r>
    </w:p>
    <w:p w14:paraId="586BB044"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7.3.2</w:t>
      </w:r>
      <w:r>
        <w:rPr>
          <w:rFonts w:asciiTheme="minorHAnsi" w:eastAsiaTheme="minorEastAsia" w:hAnsiTheme="minorHAnsi" w:cstheme="minorBidi"/>
          <w:noProof/>
          <w:lang w:eastAsia="ja-JP"/>
        </w:rPr>
        <w:tab/>
      </w:r>
      <w:r w:rsidRPr="00E64B62">
        <w:rPr>
          <w:noProof/>
        </w:rPr>
        <w:t>Requirements Class GeogCitationGeoKey</w:t>
      </w:r>
      <w:r>
        <w:rPr>
          <w:noProof/>
        </w:rPr>
        <w:tab/>
      </w:r>
      <w:r w:rsidR="00802D1D">
        <w:rPr>
          <w:noProof/>
        </w:rPr>
        <w:fldChar w:fldCharType="begin"/>
      </w:r>
      <w:r>
        <w:rPr>
          <w:noProof/>
        </w:rPr>
        <w:instrText xml:space="preserve"> PAGEREF _Toc336252408 \h </w:instrText>
      </w:r>
      <w:r w:rsidR="00802D1D">
        <w:rPr>
          <w:noProof/>
        </w:rPr>
      </w:r>
      <w:r w:rsidR="00802D1D">
        <w:rPr>
          <w:noProof/>
        </w:rPr>
        <w:fldChar w:fldCharType="separate"/>
      </w:r>
      <w:r>
        <w:rPr>
          <w:noProof/>
        </w:rPr>
        <w:t>20</w:t>
      </w:r>
      <w:r w:rsidR="00802D1D">
        <w:rPr>
          <w:noProof/>
        </w:rPr>
        <w:fldChar w:fldCharType="end"/>
      </w:r>
    </w:p>
    <w:p w14:paraId="36560EE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7.3.3</w:t>
      </w:r>
      <w:r>
        <w:rPr>
          <w:rFonts w:asciiTheme="minorHAnsi" w:eastAsiaTheme="minorEastAsia" w:hAnsiTheme="minorHAnsi" w:cstheme="minorBidi"/>
          <w:noProof/>
          <w:lang w:eastAsia="ja-JP"/>
        </w:rPr>
        <w:tab/>
      </w:r>
      <w:r w:rsidRPr="00E64B62">
        <w:rPr>
          <w:noProof/>
        </w:rPr>
        <w:t>Requirements Class GeogGeodeticDatumGeoKey</w:t>
      </w:r>
      <w:r>
        <w:rPr>
          <w:noProof/>
        </w:rPr>
        <w:tab/>
      </w:r>
      <w:r w:rsidR="00802D1D">
        <w:rPr>
          <w:noProof/>
        </w:rPr>
        <w:fldChar w:fldCharType="begin"/>
      </w:r>
      <w:r>
        <w:rPr>
          <w:noProof/>
        </w:rPr>
        <w:instrText xml:space="preserve"> PAGEREF _Toc336252409 \h </w:instrText>
      </w:r>
      <w:r w:rsidR="00802D1D">
        <w:rPr>
          <w:noProof/>
        </w:rPr>
      </w:r>
      <w:r w:rsidR="00802D1D">
        <w:rPr>
          <w:noProof/>
        </w:rPr>
        <w:fldChar w:fldCharType="separate"/>
      </w:r>
      <w:r>
        <w:rPr>
          <w:noProof/>
        </w:rPr>
        <w:t>20</w:t>
      </w:r>
      <w:r w:rsidR="00802D1D">
        <w:rPr>
          <w:noProof/>
        </w:rPr>
        <w:fldChar w:fldCharType="end"/>
      </w:r>
    </w:p>
    <w:p w14:paraId="1E8754F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7.3.4</w:t>
      </w:r>
      <w:r>
        <w:rPr>
          <w:rFonts w:asciiTheme="minorHAnsi" w:eastAsiaTheme="minorEastAsia" w:hAnsiTheme="minorHAnsi" w:cstheme="minorBidi"/>
          <w:noProof/>
          <w:lang w:eastAsia="ja-JP"/>
        </w:rPr>
        <w:tab/>
      </w:r>
      <w:r w:rsidRPr="00E64B62">
        <w:rPr>
          <w:noProof/>
        </w:rPr>
        <w:t>Requirements Class GeogPrimeMeridianGeoKey</w:t>
      </w:r>
      <w:r>
        <w:rPr>
          <w:noProof/>
        </w:rPr>
        <w:tab/>
      </w:r>
      <w:r w:rsidR="00802D1D">
        <w:rPr>
          <w:noProof/>
        </w:rPr>
        <w:fldChar w:fldCharType="begin"/>
      </w:r>
      <w:r>
        <w:rPr>
          <w:noProof/>
        </w:rPr>
        <w:instrText xml:space="preserve"> PAGEREF _Toc336252410 \h </w:instrText>
      </w:r>
      <w:r w:rsidR="00802D1D">
        <w:rPr>
          <w:noProof/>
        </w:rPr>
      </w:r>
      <w:r w:rsidR="00802D1D">
        <w:rPr>
          <w:noProof/>
        </w:rPr>
        <w:fldChar w:fldCharType="separate"/>
      </w:r>
      <w:r>
        <w:rPr>
          <w:noProof/>
        </w:rPr>
        <w:t>20</w:t>
      </w:r>
      <w:r w:rsidR="00802D1D">
        <w:rPr>
          <w:noProof/>
        </w:rPr>
        <w:fldChar w:fldCharType="end"/>
      </w:r>
    </w:p>
    <w:p w14:paraId="48D4654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7.3.5</w:t>
      </w:r>
      <w:r>
        <w:rPr>
          <w:rFonts w:asciiTheme="minorHAnsi" w:eastAsiaTheme="minorEastAsia" w:hAnsiTheme="minorHAnsi" w:cstheme="minorBidi"/>
          <w:noProof/>
          <w:lang w:eastAsia="ja-JP"/>
        </w:rPr>
        <w:tab/>
      </w:r>
      <w:r w:rsidRPr="00E64B62">
        <w:rPr>
          <w:noProof/>
        </w:rPr>
        <w:t>Requirements Class GeogPrimeMeridianLongGeoKey</w:t>
      </w:r>
      <w:r>
        <w:rPr>
          <w:noProof/>
        </w:rPr>
        <w:tab/>
      </w:r>
      <w:r w:rsidR="00802D1D">
        <w:rPr>
          <w:noProof/>
        </w:rPr>
        <w:fldChar w:fldCharType="begin"/>
      </w:r>
      <w:r>
        <w:rPr>
          <w:noProof/>
        </w:rPr>
        <w:instrText xml:space="preserve"> PAGEREF _Toc336252411 \h </w:instrText>
      </w:r>
      <w:r w:rsidR="00802D1D">
        <w:rPr>
          <w:noProof/>
        </w:rPr>
      </w:r>
      <w:r w:rsidR="00802D1D">
        <w:rPr>
          <w:noProof/>
        </w:rPr>
        <w:fldChar w:fldCharType="separate"/>
      </w:r>
      <w:r>
        <w:rPr>
          <w:noProof/>
        </w:rPr>
        <w:t>21</w:t>
      </w:r>
      <w:r w:rsidR="00802D1D">
        <w:rPr>
          <w:noProof/>
        </w:rPr>
        <w:fldChar w:fldCharType="end"/>
      </w:r>
    </w:p>
    <w:p w14:paraId="173DEF7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lastRenderedPageBreak/>
        <w:t>7.3.6</w:t>
      </w:r>
      <w:r>
        <w:rPr>
          <w:rFonts w:asciiTheme="minorHAnsi" w:eastAsiaTheme="minorEastAsia" w:hAnsiTheme="minorHAnsi" w:cstheme="minorBidi"/>
          <w:noProof/>
          <w:lang w:eastAsia="ja-JP"/>
        </w:rPr>
        <w:tab/>
      </w:r>
      <w:r w:rsidRPr="00E64B62">
        <w:rPr>
          <w:noProof/>
        </w:rPr>
        <w:t>Requirements Class GeogLinearUnitsGeoKey</w:t>
      </w:r>
      <w:r>
        <w:rPr>
          <w:noProof/>
        </w:rPr>
        <w:tab/>
      </w:r>
      <w:r w:rsidR="00802D1D">
        <w:rPr>
          <w:noProof/>
        </w:rPr>
        <w:fldChar w:fldCharType="begin"/>
      </w:r>
      <w:r>
        <w:rPr>
          <w:noProof/>
        </w:rPr>
        <w:instrText xml:space="preserve"> PAGEREF _Toc336252412 \h </w:instrText>
      </w:r>
      <w:r w:rsidR="00802D1D">
        <w:rPr>
          <w:noProof/>
        </w:rPr>
      </w:r>
      <w:r w:rsidR="00802D1D">
        <w:rPr>
          <w:noProof/>
        </w:rPr>
        <w:fldChar w:fldCharType="separate"/>
      </w:r>
      <w:r>
        <w:rPr>
          <w:noProof/>
        </w:rPr>
        <w:t>21</w:t>
      </w:r>
      <w:r w:rsidR="00802D1D">
        <w:rPr>
          <w:noProof/>
        </w:rPr>
        <w:fldChar w:fldCharType="end"/>
      </w:r>
    </w:p>
    <w:p w14:paraId="3E189B8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7.3.7</w:t>
      </w:r>
      <w:r>
        <w:rPr>
          <w:rFonts w:asciiTheme="minorHAnsi" w:eastAsiaTheme="minorEastAsia" w:hAnsiTheme="minorHAnsi" w:cstheme="minorBidi"/>
          <w:noProof/>
          <w:lang w:eastAsia="ja-JP"/>
        </w:rPr>
        <w:tab/>
      </w:r>
      <w:r w:rsidRPr="00E64B62">
        <w:rPr>
          <w:noProof/>
        </w:rPr>
        <w:t>Requirements Class GeogLinearUnitSizeGeoKey</w:t>
      </w:r>
      <w:r>
        <w:rPr>
          <w:noProof/>
        </w:rPr>
        <w:tab/>
      </w:r>
      <w:r w:rsidR="00802D1D">
        <w:rPr>
          <w:noProof/>
        </w:rPr>
        <w:fldChar w:fldCharType="begin"/>
      </w:r>
      <w:r>
        <w:rPr>
          <w:noProof/>
        </w:rPr>
        <w:instrText xml:space="preserve"> PAGEREF _Toc336252413 \h </w:instrText>
      </w:r>
      <w:r w:rsidR="00802D1D">
        <w:rPr>
          <w:noProof/>
        </w:rPr>
      </w:r>
      <w:r w:rsidR="00802D1D">
        <w:rPr>
          <w:noProof/>
        </w:rPr>
        <w:fldChar w:fldCharType="separate"/>
      </w:r>
      <w:r>
        <w:rPr>
          <w:noProof/>
        </w:rPr>
        <w:t>22</w:t>
      </w:r>
      <w:r w:rsidR="00802D1D">
        <w:rPr>
          <w:noProof/>
        </w:rPr>
        <w:fldChar w:fldCharType="end"/>
      </w:r>
    </w:p>
    <w:p w14:paraId="511412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7.3.8</w:t>
      </w:r>
      <w:r>
        <w:rPr>
          <w:rFonts w:asciiTheme="minorHAnsi" w:eastAsiaTheme="minorEastAsia" w:hAnsiTheme="minorHAnsi" w:cstheme="minorBidi"/>
          <w:noProof/>
          <w:lang w:eastAsia="ja-JP"/>
        </w:rPr>
        <w:tab/>
      </w:r>
      <w:r w:rsidRPr="00E64B62">
        <w:rPr>
          <w:noProof/>
        </w:rPr>
        <w:t>Requirements Class GeogAngularUnitsGeoKey</w:t>
      </w:r>
      <w:r>
        <w:rPr>
          <w:noProof/>
        </w:rPr>
        <w:tab/>
      </w:r>
      <w:r w:rsidR="00802D1D">
        <w:rPr>
          <w:noProof/>
        </w:rPr>
        <w:fldChar w:fldCharType="begin"/>
      </w:r>
      <w:r>
        <w:rPr>
          <w:noProof/>
        </w:rPr>
        <w:instrText xml:space="preserve"> PAGEREF _Toc336252414 \h </w:instrText>
      </w:r>
      <w:r w:rsidR="00802D1D">
        <w:rPr>
          <w:noProof/>
        </w:rPr>
      </w:r>
      <w:r w:rsidR="00802D1D">
        <w:rPr>
          <w:noProof/>
        </w:rPr>
        <w:fldChar w:fldCharType="separate"/>
      </w:r>
      <w:r>
        <w:rPr>
          <w:noProof/>
        </w:rPr>
        <w:t>22</w:t>
      </w:r>
      <w:r w:rsidR="00802D1D">
        <w:rPr>
          <w:noProof/>
        </w:rPr>
        <w:fldChar w:fldCharType="end"/>
      </w:r>
    </w:p>
    <w:p w14:paraId="0A0C99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7.3.9</w:t>
      </w:r>
      <w:r>
        <w:rPr>
          <w:rFonts w:asciiTheme="minorHAnsi" w:eastAsiaTheme="minorEastAsia" w:hAnsiTheme="minorHAnsi" w:cstheme="minorBidi"/>
          <w:noProof/>
          <w:lang w:eastAsia="ja-JP"/>
        </w:rPr>
        <w:tab/>
      </w:r>
      <w:r w:rsidRPr="00E64B62">
        <w:rPr>
          <w:noProof/>
        </w:rPr>
        <w:t>Requirements Class GeogAngularUnitSizeGeoKey</w:t>
      </w:r>
      <w:r>
        <w:rPr>
          <w:noProof/>
        </w:rPr>
        <w:tab/>
      </w:r>
      <w:r w:rsidR="00802D1D">
        <w:rPr>
          <w:noProof/>
        </w:rPr>
        <w:fldChar w:fldCharType="begin"/>
      </w:r>
      <w:r>
        <w:rPr>
          <w:noProof/>
        </w:rPr>
        <w:instrText xml:space="preserve"> PAGEREF _Toc336252415 \h </w:instrText>
      </w:r>
      <w:r w:rsidR="00802D1D">
        <w:rPr>
          <w:noProof/>
        </w:rPr>
      </w:r>
      <w:r w:rsidR="00802D1D">
        <w:rPr>
          <w:noProof/>
        </w:rPr>
        <w:fldChar w:fldCharType="separate"/>
      </w:r>
      <w:r>
        <w:rPr>
          <w:noProof/>
        </w:rPr>
        <w:t>22</w:t>
      </w:r>
      <w:r w:rsidR="00802D1D">
        <w:rPr>
          <w:noProof/>
        </w:rPr>
        <w:fldChar w:fldCharType="end"/>
      </w:r>
    </w:p>
    <w:p w14:paraId="20765AE5"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7.3.10</w:t>
      </w:r>
      <w:r>
        <w:rPr>
          <w:rFonts w:asciiTheme="minorHAnsi" w:eastAsiaTheme="minorEastAsia" w:hAnsiTheme="minorHAnsi" w:cstheme="minorBidi"/>
          <w:noProof/>
          <w:lang w:eastAsia="ja-JP"/>
        </w:rPr>
        <w:tab/>
      </w:r>
      <w:r w:rsidRPr="00E64B62">
        <w:rPr>
          <w:noProof/>
        </w:rPr>
        <w:t>Requirements Class GeogEllipsoidGeoKey</w:t>
      </w:r>
      <w:r>
        <w:rPr>
          <w:noProof/>
        </w:rPr>
        <w:tab/>
      </w:r>
      <w:r w:rsidR="00802D1D">
        <w:rPr>
          <w:noProof/>
        </w:rPr>
        <w:fldChar w:fldCharType="begin"/>
      </w:r>
      <w:r>
        <w:rPr>
          <w:noProof/>
        </w:rPr>
        <w:instrText xml:space="preserve"> PAGEREF _Toc336252416 \h </w:instrText>
      </w:r>
      <w:r w:rsidR="00802D1D">
        <w:rPr>
          <w:noProof/>
        </w:rPr>
      </w:r>
      <w:r w:rsidR="00802D1D">
        <w:rPr>
          <w:noProof/>
        </w:rPr>
        <w:fldChar w:fldCharType="separate"/>
      </w:r>
      <w:r>
        <w:rPr>
          <w:noProof/>
        </w:rPr>
        <w:t>23</w:t>
      </w:r>
      <w:r w:rsidR="00802D1D">
        <w:rPr>
          <w:noProof/>
        </w:rPr>
        <w:fldChar w:fldCharType="end"/>
      </w:r>
    </w:p>
    <w:p w14:paraId="7789C6D9"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7.3.11</w:t>
      </w:r>
      <w:r>
        <w:rPr>
          <w:rFonts w:asciiTheme="minorHAnsi" w:eastAsiaTheme="minorEastAsia" w:hAnsiTheme="minorHAnsi" w:cstheme="minorBidi"/>
          <w:noProof/>
          <w:lang w:eastAsia="ja-JP"/>
        </w:rPr>
        <w:tab/>
      </w:r>
      <w:r w:rsidRPr="00E64B62">
        <w:rPr>
          <w:noProof/>
        </w:rPr>
        <w:t>Requirements Class GeogSemiMajorAxisGeoKey</w:t>
      </w:r>
      <w:r>
        <w:rPr>
          <w:noProof/>
        </w:rPr>
        <w:tab/>
      </w:r>
      <w:r w:rsidR="00802D1D">
        <w:rPr>
          <w:noProof/>
        </w:rPr>
        <w:fldChar w:fldCharType="begin"/>
      </w:r>
      <w:r>
        <w:rPr>
          <w:noProof/>
        </w:rPr>
        <w:instrText xml:space="preserve"> PAGEREF _Toc336252417 \h </w:instrText>
      </w:r>
      <w:r w:rsidR="00802D1D">
        <w:rPr>
          <w:noProof/>
        </w:rPr>
      </w:r>
      <w:r w:rsidR="00802D1D">
        <w:rPr>
          <w:noProof/>
        </w:rPr>
        <w:fldChar w:fldCharType="separate"/>
      </w:r>
      <w:r>
        <w:rPr>
          <w:noProof/>
        </w:rPr>
        <w:t>23</w:t>
      </w:r>
      <w:r w:rsidR="00802D1D">
        <w:rPr>
          <w:noProof/>
        </w:rPr>
        <w:fldChar w:fldCharType="end"/>
      </w:r>
    </w:p>
    <w:p w14:paraId="7B9E73DB"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7.3.12</w:t>
      </w:r>
      <w:r>
        <w:rPr>
          <w:rFonts w:asciiTheme="minorHAnsi" w:eastAsiaTheme="minorEastAsia" w:hAnsiTheme="minorHAnsi" w:cstheme="minorBidi"/>
          <w:noProof/>
          <w:lang w:eastAsia="ja-JP"/>
        </w:rPr>
        <w:tab/>
      </w:r>
      <w:r w:rsidRPr="00E64B62">
        <w:rPr>
          <w:noProof/>
        </w:rPr>
        <w:t>Requirements Class GeogSemiMinorAxisGeoKey</w:t>
      </w:r>
      <w:r>
        <w:rPr>
          <w:noProof/>
        </w:rPr>
        <w:tab/>
      </w:r>
      <w:r w:rsidR="00802D1D">
        <w:rPr>
          <w:noProof/>
        </w:rPr>
        <w:fldChar w:fldCharType="begin"/>
      </w:r>
      <w:r>
        <w:rPr>
          <w:noProof/>
        </w:rPr>
        <w:instrText xml:space="preserve"> PAGEREF _Toc336252418 \h </w:instrText>
      </w:r>
      <w:r w:rsidR="00802D1D">
        <w:rPr>
          <w:noProof/>
        </w:rPr>
      </w:r>
      <w:r w:rsidR="00802D1D">
        <w:rPr>
          <w:noProof/>
        </w:rPr>
        <w:fldChar w:fldCharType="separate"/>
      </w:r>
      <w:r>
        <w:rPr>
          <w:noProof/>
        </w:rPr>
        <w:t>24</w:t>
      </w:r>
      <w:r w:rsidR="00802D1D">
        <w:rPr>
          <w:noProof/>
        </w:rPr>
        <w:fldChar w:fldCharType="end"/>
      </w:r>
    </w:p>
    <w:p w14:paraId="08CF90AC"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7.3.13</w:t>
      </w:r>
      <w:r>
        <w:rPr>
          <w:rFonts w:asciiTheme="minorHAnsi" w:eastAsiaTheme="minorEastAsia" w:hAnsiTheme="minorHAnsi" w:cstheme="minorBidi"/>
          <w:noProof/>
          <w:lang w:eastAsia="ja-JP"/>
        </w:rPr>
        <w:tab/>
      </w:r>
      <w:r w:rsidRPr="00E64B62">
        <w:rPr>
          <w:noProof/>
        </w:rPr>
        <w:t>Requirements Class GeogInvFlatteningGeoKey</w:t>
      </w:r>
      <w:r>
        <w:rPr>
          <w:noProof/>
        </w:rPr>
        <w:tab/>
      </w:r>
      <w:r w:rsidR="00802D1D">
        <w:rPr>
          <w:noProof/>
        </w:rPr>
        <w:fldChar w:fldCharType="begin"/>
      </w:r>
      <w:r>
        <w:rPr>
          <w:noProof/>
        </w:rPr>
        <w:instrText xml:space="preserve"> PAGEREF _Toc336252419 \h </w:instrText>
      </w:r>
      <w:r w:rsidR="00802D1D">
        <w:rPr>
          <w:noProof/>
        </w:rPr>
      </w:r>
      <w:r w:rsidR="00802D1D">
        <w:rPr>
          <w:noProof/>
        </w:rPr>
        <w:fldChar w:fldCharType="separate"/>
      </w:r>
      <w:r>
        <w:rPr>
          <w:noProof/>
        </w:rPr>
        <w:t>24</w:t>
      </w:r>
      <w:r w:rsidR="00802D1D">
        <w:rPr>
          <w:noProof/>
        </w:rPr>
        <w:fldChar w:fldCharType="end"/>
      </w:r>
    </w:p>
    <w:p w14:paraId="1DEDD0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Projected CS Parameter GeoKeys</w:t>
      </w:r>
      <w:r>
        <w:rPr>
          <w:noProof/>
        </w:rPr>
        <w:tab/>
      </w:r>
      <w:r w:rsidR="00802D1D">
        <w:rPr>
          <w:noProof/>
        </w:rPr>
        <w:fldChar w:fldCharType="begin"/>
      </w:r>
      <w:r>
        <w:rPr>
          <w:noProof/>
        </w:rPr>
        <w:instrText xml:space="preserve"> PAGEREF _Toc336252420 \h </w:instrText>
      </w:r>
      <w:r w:rsidR="00802D1D">
        <w:rPr>
          <w:noProof/>
        </w:rPr>
      </w:r>
      <w:r w:rsidR="00802D1D">
        <w:rPr>
          <w:noProof/>
        </w:rPr>
        <w:fldChar w:fldCharType="separate"/>
      </w:r>
      <w:r>
        <w:rPr>
          <w:noProof/>
        </w:rPr>
        <w:t>24</w:t>
      </w:r>
      <w:r w:rsidR="00802D1D">
        <w:rPr>
          <w:noProof/>
        </w:rPr>
        <w:fldChar w:fldCharType="end"/>
      </w:r>
    </w:p>
    <w:p w14:paraId="4766A8A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7.4.1</w:t>
      </w:r>
      <w:r>
        <w:rPr>
          <w:rFonts w:asciiTheme="minorHAnsi" w:eastAsiaTheme="minorEastAsia" w:hAnsiTheme="minorHAnsi" w:cstheme="minorBidi"/>
          <w:noProof/>
          <w:lang w:eastAsia="ja-JP"/>
        </w:rPr>
        <w:tab/>
      </w:r>
      <w:r w:rsidRPr="00E64B62">
        <w:rPr>
          <w:noProof/>
        </w:rPr>
        <w:t>Requirements Class GeogAzimuthUnitsGeoKey</w:t>
      </w:r>
      <w:r>
        <w:rPr>
          <w:noProof/>
        </w:rPr>
        <w:tab/>
      </w:r>
      <w:r w:rsidR="00802D1D">
        <w:rPr>
          <w:noProof/>
        </w:rPr>
        <w:fldChar w:fldCharType="begin"/>
      </w:r>
      <w:r>
        <w:rPr>
          <w:noProof/>
        </w:rPr>
        <w:instrText xml:space="preserve"> PAGEREF _Toc336252421 \h </w:instrText>
      </w:r>
      <w:r w:rsidR="00802D1D">
        <w:rPr>
          <w:noProof/>
        </w:rPr>
      </w:r>
      <w:r w:rsidR="00802D1D">
        <w:rPr>
          <w:noProof/>
        </w:rPr>
        <w:fldChar w:fldCharType="separate"/>
      </w:r>
      <w:r>
        <w:rPr>
          <w:noProof/>
        </w:rPr>
        <w:t>24</w:t>
      </w:r>
      <w:r w:rsidR="00802D1D">
        <w:rPr>
          <w:noProof/>
        </w:rPr>
        <w:fldChar w:fldCharType="end"/>
      </w:r>
    </w:p>
    <w:p w14:paraId="48612367"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7.4.2</w:t>
      </w:r>
      <w:r>
        <w:rPr>
          <w:rFonts w:asciiTheme="minorHAnsi" w:eastAsiaTheme="minorEastAsia" w:hAnsiTheme="minorHAnsi" w:cstheme="minorBidi"/>
          <w:noProof/>
          <w:lang w:eastAsia="ja-JP"/>
        </w:rPr>
        <w:tab/>
      </w:r>
      <w:r w:rsidRPr="00E64B62">
        <w:rPr>
          <w:noProof/>
        </w:rPr>
        <w:t>Requirements Class ProjectedCSTypeGeoKey</w:t>
      </w:r>
      <w:r>
        <w:rPr>
          <w:noProof/>
        </w:rPr>
        <w:tab/>
      </w:r>
      <w:r w:rsidR="00802D1D">
        <w:rPr>
          <w:noProof/>
        </w:rPr>
        <w:fldChar w:fldCharType="begin"/>
      </w:r>
      <w:r>
        <w:rPr>
          <w:noProof/>
        </w:rPr>
        <w:instrText xml:space="preserve"> PAGEREF _Toc336252422 \h </w:instrText>
      </w:r>
      <w:r w:rsidR="00802D1D">
        <w:rPr>
          <w:noProof/>
        </w:rPr>
      </w:r>
      <w:r w:rsidR="00802D1D">
        <w:rPr>
          <w:noProof/>
        </w:rPr>
        <w:fldChar w:fldCharType="separate"/>
      </w:r>
      <w:r>
        <w:rPr>
          <w:noProof/>
        </w:rPr>
        <w:t>25</w:t>
      </w:r>
      <w:r w:rsidR="00802D1D">
        <w:rPr>
          <w:noProof/>
        </w:rPr>
        <w:fldChar w:fldCharType="end"/>
      </w:r>
    </w:p>
    <w:p w14:paraId="5197EF3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7.4.3</w:t>
      </w:r>
      <w:r>
        <w:rPr>
          <w:rFonts w:asciiTheme="minorHAnsi" w:eastAsiaTheme="minorEastAsia" w:hAnsiTheme="minorHAnsi" w:cstheme="minorBidi"/>
          <w:noProof/>
          <w:lang w:eastAsia="ja-JP"/>
        </w:rPr>
        <w:tab/>
      </w:r>
      <w:r w:rsidRPr="00E64B62">
        <w:rPr>
          <w:noProof/>
        </w:rPr>
        <w:t>Requirements Class PCSCitationGeoKey</w:t>
      </w:r>
      <w:r>
        <w:rPr>
          <w:noProof/>
        </w:rPr>
        <w:tab/>
      </w:r>
      <w:r w:rsidR="00802D1D">
        <w:rPr>
          <w:noProof/>
        </w:rPr>
        <w:fldChar w:fldCharType="begin"/>
      </w:r>
      <w:r>
        <w:rPr>
          <w:noProof/>
        </w:rPr>
        <w:instrText xml:space="preserve"> PAGEREF _Toc336252423 \h </w:instrText>
      </w:r>
      <w:r w:rsidR="00802D1D">
        <w:rPr>
          <w:noProof/>
        </w:rPr>
      </w:r>
      <w:r w:rsidR="00802D1D">
        <w:rPr>
          <w:noProof/>
        </w:rPr>
        <w:fldChar w:fldCharType="separate"/>
      </w:r>
      <w:r>
        <w:rPr>
          <w:noProof/>
        </w:rPr>
        <w:t>25</w:t>
      </w:r>
      <w:r w:rsidR="00802D1D">
        <w:rPr>
          <w:noProof/>
        </w:rPr>
        <w:fldChar w:fldCharType="end"/>
      </w:r>
    </w:p>
    <w:p w14:paraId="4CC23301"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Vertical CS Parameter Keys</w:t>
      </w:r>
      <w:r>
        <w:rPr>
          <w:noProof/>
        </w:rPr>
        <w:tab/>
      </w:r>
      <w:r w:rsidR="00802D1D">
        <w:rPr>
          <w:noProof/>
        </w:rPr>
        <w:fldChar w:fldCharType="begin"/>
      </w:r>
      <w:r>
        <w:rPr>
          <w:noProof/>
        </w:rPr>
        <w:instrText xml:space="preserve"> PAGEREF _Toc336252424 \h </w:instrText>
      </w:r>
      <w:r w:rsidR="00802D1D">
        <w:rPr>
          <w:noProof/>
        </w:rPr>
      </w:r>
      <w:r w:rsidR="00802D1D">
        <w:rPr>
          <w:noProof/>
        </w:rPr>
        <w:fldChar w:fldCharType="separate"/>
      </w:r>
      <w:r>
        <w:rPr>
          <w:noProof/>
        </w:rPr>
        <w:t>26</w:t>
      </w:r>
      <w:r w:rsidR="00802D1D">
        <w:rPr>
          <w:noProof/>
        </w:rPr>
        <w:fldChar w:fldCharType="end"/>
      </w:r>
    </w:p>
    <w:p w14:paraId="512B9583"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7.5.1</w:t>
      </w:r>
      <w:r>
        <w:rPr>
          <w:rFonts w:asciiTheme="minorHAnsi" w:eastAsiaTheme="minorEastAsia" w:hAnsiTheme="minorHAnsi" w:cstheme="minorBidi"/>
          <w:noProof/>
          <w:lang w:eastAsia="ja-JP"/>
        </w:rPr>
        <w:tab/>
      </w:r>
      <w:r w:rsidRPr="00E64B62">
        <w:rPr>
          <w:noProof/>
        </w:rPr>
        <w:t>Requirements Class VerticalCSTypeGeoKey</w:t>
      </w:r>
      <w:r>
        <w:rPr>
          <w:noProof/>
        </w:rPr>
        <w:tab/>
      </w:r>
      <w:r w:rsidR="00802D1D">
        <w:rPr>
          <w:noProof/>
        </w:rPr>
        <w:fldChar w:fldCharType="begin"/>
      </w:r>
      <w:r>
        <w:rPr>
          <w:noProof/>
        </w:rPr>
        <w:instrText xml:space="preserve"> PAGEREF _Toc336252425 \h </w:instrText>
      </w:r>
      <w:r w:rsidR="00802D1D">
        <w:rPr>
          <w:noProof/>
        </w:rPr>
      </w:r>
      <w:r w:rsidR="00802D1D">
        <w:rPr>
          <w:noProof/>
        </w:rPr>
        <w:fldChar w:fldCharType="separate"/>
      </w:r>
      <w:r>
        <w:rPr>
          <w:noProof/>
        </w:rPr>
        <w:t>26</w:t>
      </w:r>
      <w:r w:rsidR="00802D1D">
        <w:rPr>
          <w:noProof/>
        </w:rPr>
        <w:fldChar w:fldCharType="end"/>
      </w:r>
    </w:p>
    <w:p w14:paraId="1013AED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7.5.2</w:t>
      </w:r>
      <w:r>
        <w:rPr>
          <w:rFonts w:asciiTheme="minorHAnsi" w:eastAsiaTheme="minorEastAsia" w:hAnsiTheme="minorHAnsi" w:cstheme="minorBidi"/>
          <w:noProof/>
          <w:lang w:eastAsia="ja-JP"/>
        </w:rPr>
        <w:tab/>
      </w:r>
      <w:r w:rsidRPr="00E64B62">
        <w:rPr>
          <w:noProof/>
        </w:rPr>
        <w:t>Requirements Class VerticalCitationGeoKey</w:t>
      </w:r>
      <w:r>
        <w:rPr>
          <w:noProof/>
        </w:rPr>
        <w:tab/>
      </w:r>
      <w:r w:rsidR="00802D1D">
        <w:rPr>
          <w:noProof/>
        </w:rPr>
        <w:fldChar w:fldCharType="begin"/>
      </w:r>
      <w:r>
        <w:rPr>
          <w:noProof/>
        </w:rPr>
        <w:instrText xml:space="preserve"> PAGEREF _Toc336252426 \h </w:instrText>
      </w:r>
      <w:r w:rsidR="00802D1D">
        <w:rPr>
          <w:noProof/>
        </w:rPr>
      </w:r>
      <w:r w:rsidR="00802D1D">
        <w:rPr>
          <w:noProof/>
        </w:rPr>
        <w:fldChar w:fldCharType="separate"/>
      </w:r>
      <w:r>
        <w:rPr>
          <w:noProof/>
        </w:rPr>
        <w:t>26</w:t>
      </w:r>
      <w:r w:rsidR="00802D1D">
        <w:rPr>
          <w:noProof/>
        </w:rPr>
        <w:fldChar w:fldCharType="end"/>
      </w:r>
    </w:p>
    <w:p w14:paraId="5E2819D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7.5.3</w:t>
      </w:r>
      <w:r>
        <w:rPr>
          <w:rFonts w:asciiTheme="minorHAnsi" w:eastAsiaTheme="minorEastAsia" w:hAnsiTheme="minorHAnsi" w:cstheme="minorBidi"/>
          <w:noProof/>
          <w:lang w:eastAsia="ja-JP"/>
        </w:rPr>
        <w:tab/>
      </w:r>
      <w:r w:rsidRPr="00E64B62">
        <w:rPr>
          <w:noProof/>
        </w:rPr>
        <w:t>Requirements Class VerticalDatumGeoKey</w:t>
      </w:r>
      <w:r>
        <w:rPr>
          <w:noProof/>
        </w:rPr>
        <w:tab/>
      </w:r>
      <w:r w:rsidR="00802D1D">
        <w:rPr>
          <w:noProof/>
        </w:rPr>
        <w:fldChar w:fldCharType="begin"/>
      </w:r>
      <w:r>
        <w:rPr>
          <w:noProof/>
        </w:rPr>
        <w:instrText xml:space="preserve"> PAGEREF _Toc336252427 \h </w:instrText>
      </w:r>
      <w:r w:rsidR="00802D1D">
        <w:rPr>
          <w:noProof/>
        </w:rPr>
      </w:r>
      <w:r w:rsidR="00802D1D">
        <w:rPr>
          <w:noProof/>
        </w:rPr>
        <w:fldChar w:fldCharType="separate"/>
      </w:r>
      <w:r>
        <w:rPr>
          <w:noProof/>
        </w:rPr>
        <w:t>27</w:t>
      </w:r>
      <w:r w:rsidR="00802D1D">
        <w:rPr>
          <w:noProof/>
        </w:rPr>
        <w:fldChar w:fldCharType="end"/>
      </w:r>
    </w:p>
    <w:p w14:paraId="4373565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7.5.4</w:t>
      </w:r>
      <w:r>
        <w:rPr>
          <w:rFonts w:asciiTheme="minorHAnsi" w:eastAsiaTheme="minorEastAsia" w:hAnsiTheme="minorHAnsi" w:cstheme="minorBidi"/>
          <w:noProof/>
          <w:lang w:eastAsia="ja-JP"/>
        </w:rPr>
        <w:tab/>
      </w:r>
      <w:r w:rsidRPr="00E64B62">
        <w:rPr>
          <w:noProof/>
        </w:rPr>
        <w:t>Requirements Class VerticalUnitsGeoKey</w:t>
      </w:r>
      <w:r>
        <w:rPr>
          <w:noProof/>
        </w:rPr>
        <w:tab/>
      </w:r>
      <w:r w:rsidR="00802D1D">
        <w:rPr>
          <w:noProof/>
        </w:rPr>
        <w:fldChar w:fldCharType="begin"/>
      </w:r>
      <w:r>
        <w:rPr>
          <w:noProof/>
        </w:rPr>
        <w:instrText xml:space="preserve"> PAGEREF _Toc336252428 \h </w:instrText>
      </w:r>
      <w:r w:rsidR="00802D1D">
        <w:rPr>
          <w:noProof/>
        </w:rPr>
      </w:r>
      <w:r w:rsidR="00802D1D">
        <w:rPr>
          <w:noProof/>
        </w:rPr>
        <w:fldChar w:fldCharType="separate"/>
      </w:r>
      <w:r>
        <w:rPr>
          <w:noProof/>
        </w:rPr>
        <w:t>27</w:t>
      </w:r>
      <w:r w:rsidR="00802D1D">
        <w:rPr>
          <w:noProof/>
        </w:rPr>
        <w:fldChar w:fldCharType="end"/>
      </w:r>
    </w:p>
    <w:p w14:paraId="3AC44BA1"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sidR="00802D1D">
        <w:rPr>
          <w:noProof/>
        </w:rPr>
        <w:fldChar w:fldCharType="begin"/>
      </w:r>
      <w:r>
        <w:rPr>
          <w:noProof/>
        </w:rPr>
        <w:instrText xml:space="preserve"> PAGEREF _Toc336252429 \h </w:instrText>
      </w:r>
      <w:r w:rsidR="00802D1D">
        <w:rPr>
          <w:noProof/>
        </w:rPr>
      </w:r>
      <w:r w:rsidR="00802D1D">
        <w:rPr>
          <w:noProof/>
        </w:rPr>
        <w:fldChar w:fldCharType="separate"/>
      </w:r>
      <w:r>
        <w:rPr>
          <w:noProof/>
        </w:rPr>
        <w:t>28</w:t>
      </w:r>
      <w:r w:rsidR="00802D1D">
        <w:rPr>
          <w:noProof/>
        </w:rPr>
        <w:fldChar w:fldCharType="end"/>
      </w:r>
    </w:p>
    <w:p w14:paraId="17963B4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D.6.1 Device Space and GeoTIFF</w:t>
      </w:r>
      <w:r>
        <w:rPr>
          <w:noProof/>
        </w:rPr>
        <w:tab/>
      </w:r>
      <w:r w:rsidR="00802D1D">
        <w:rPr>
          <w:noProof/>
        </w:rPr>
        <w:fldChar w:fldCharType="begin"/>
      </w:r>
      <w:r>
        <w:rPr>
          <w:noProof/>
        </w:rPr>
        <w:instrText xml:space="preserve"> PAGEREF _Toc336252430 \h </w:instrText>
      </w:r>
      <w:r w:rsidR="00802D1D">
        <w:rPr>
          <w:noProof/>
        </w:rPr>
      </w:r>
      <w:r w:rsidR="00802D1D">
        <w:rPr>
          <w:noProof/>
        </w:rPr>
        <w:fldChar w:fldCharType="separate"/>
      </w:r>
      <w:r>
        <w:rPr>
          <w:noProof/>
        </w:rPr>
        <w:t>38</w:t>
      </w:r>
      <w:r w:rsidR="00802D1D">
        <w:rPr>
          <w:noProof/>
        </w:rPr>
        <w:fldChar w:fldCharType="end"/>
      </w:r>
    </w:p>
    <w:p w14:paraId="796CD9D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D.6.2 Raster Coordinate Systems</w:t>
      </w:r>
      <w:r>
        <w:rPr>
          <w:noProof/>
        </w:rPr>
        <w:tab/>
      </w:r>
      <w:r w:rsidR="00802D1D">
        <w:rPr>
          <w:noProof/>
        </w:rPr>
        <w:fldChar w:fldCharType="begin"/>
      </w:r>
      <w:r>
        <w:rPr>
          <w:noProof/>
        </w:rPr>
        <w:instrText xml:space="preserve"> PAGEREF _Toc336252431 \h </w:instrText>
      </w:r>
      <w:r w:rsidR="00802D1D">
        <w:rPr>
          <w:noProof/>
        </w:rPr>
      </w:r>
      <w:r w:rsidR="00802D1D">
        <w:rPr>
          <w:noProof/>
        </w:rPr>
        <w:fldChar w:fldCharType="separate"/>
      </w:r>
      <w:r>
        <w:rPr>
          <w:noProof/>
        </w:rPr>
        <w:t>38</w:t>
      </w:r>
      <w:r w:rsidR="00802D1D">
        <w:rPr>
          <w:noProof/>
        </w:rPr>
        <w:fldChar w:fldCharType="end"/>
      </w:r>
    </w:p>
    <w:p w14:paraId="5FED54FC"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D.6.2.1 Raster Data</w:t>
      </w:r>
      <w:r>
        <w:rPr>
          <w:noProof/>
        </w:rPr>
        <w:tab/>
      </w:r>
      <w:r w:rsidR="00802D1D">
        <w:rPr>
          <w:noProof/>
        </w:rPr>
        <w:fldChar w:fldCharType="begin"/>
      </w:r>
      <w:r>
        <w:rPr>
          <w:noProof/>
        </w:rPr>
        <w:instrText xml:space="preserve"> PAGEREF _Toc336252432 \h </w:instrText>
      </w:r>
      <w:r w:rsidR="00802D1D">
        <w:rPr>
          <w:noProof/>
        </w:rPr>
      </w:r>
      <w:r w:rsidR="00802D1D">
        <w:rPr>
          <w:noProof/>
        </w:rPr>
        <w:fldChar w:fldCharType="separate"/>
      </w:r>
      <w:r>
        <w:rPr>
          <w:noProof/>
        </w:rPr>
        <w:t>38</w:t>
      </w:r>
      <w:r w:rsidR="00802D1D">
        <w:rPr>
          <w:noProof/>
        </w:rPr>
        <w:fldChar w:fldCharType="end"/>
      </w:r>
    </w:p>
    <w:p w14:paraId="2EE21F9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D.6.2.2 Raster Space</w:t>
      </w:r>
      <w:r>
        <w:rPr>
          <w:noProof/>
        </w:rPr>
        <w:tab/>
      </w:r>
      <w:r w:rsidR="00802D1D">
        <w:rPr>
          <w:noProof/>
        </w:rPr>
        <w:fldChar w:fldCharType="begin"/>
      </w:r>
      <w:r>
        <w:rPr>
          <w:noProof/>
        </w:rPr>
        <w:instrText xml:space="preserve"> PAGEREF _Toc336252433 \h </w:instrText>
      </w:r>
      <w:r w:rsidR="00802D1D">
        <w:rPr>
          <w:noProof/>
        </w:rPr>
      </w:r>
      <w:r w:rsidR="00802D1D">
        <w:rPr>
          <w:noProof/>
        </w:rPr>
        <w:fldChar w:fldCharType="separate"/>
      </w:r>
      <w:r>
        <w:rPr>
          <w:noProof/>
        </w:rPr>
        <w:t>38</w:t>
      </w:r>
      <w:r w:rsidR="00802D1D">
        <w:rPr>
          <w:noProof/>
        </w:rPr>
        <w:fldChar w:fldCharType="end"/>
      </w:r>
    </w:p>
    <w:p w14:paraId="33E2A7B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D.6.3 Model Coordinate Systems</w:t>
      </w:r>
      <w:r>
        <w:rPr>
          <w:noProof/>
        </w:rPr>
        <w:tab/>
      </w:r>
      <w:r w:rsidR="00802D1D">
        <w:rPr>
          <w:noProof/>
        </w:rPr>
        <w:fldChar w:fldCharType="begin"/>
      </w:r>
      <w:r>
        <w:rPr>
          <w:noProof/>
        </w:rPr>
        <w:instrText xml:space="preserve"> PAGEREF _Toc336252434 \h </w:instrText>
      </w:r>
      <w:r w:rsidR="00802D1D">
        <w:rPr>
          <w:noProof/>
        </w:rPr>
      </w:r>
      <w:r w:rsidR="00802D1D">
        <w:rPr>
          <w:noProof/>
        </w:rPr>
        <w:fldChar w:fldCharType="separate"/>
      </w:r>
      <w:r>
        <w:rPr>
          <w:noProof/>
        </w:rPr>
        <w:t>39</w:t>
      </w:r>
      <w:r w:rsidR="00802D1D">
        <w:rPr>
          <w:noProof/>
        </w:rPr>
        <w:fldChar w:fldCharType="end"/>
      </w:r>
    </w:p>
    <w:p w14:paraId="1949ED3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D.6.3.1 Geographic Coordinate Systems</w:t>
      </w:r>
      <w:r>
        <w:rPr>
          <w:noProof/>
        </w:rPr>
        <w:tab/>
      </w:r>
      <w:r w:rsidR="00802D1D">
        <w:rPr>
          <w:noProof/>
        </w:rPr>
        <w:fldChar w:fldCharType="begin"/>
      </w:r>
      <w:r>
        <w:rPr>
          <w:noProof/>
        </w:rPr>
        <w:instrText xml:space="preserve"> PAGEREF _Toc336252435 \h </w:instrText>
      </w:r>
      <w:r w:rsidR="00802D1D">
        <w:rPr>
          <w:noProof/>
        </w:rPr>
      </w:r>
      <w:r w:rsidR="00802D1D">
        <w:rPr>
          <w:noProof/>
        </w:rPr>
        <w:fldChar w:fldCharType="separate"/>
      </w:r>
      <w:r>
        <w:rPr>
          <w:noProof/>
        </w:rPr>
        <w:t>40</w:t>
      </w:r>
      <w:r w:rsidR="00802D1D">
        <w:rPr>
          <w:noProof/>
        </w:rPr>
        <w:fldChar w:fldCharType="end"/>
      </w:r>
    </w:p>
    <w:p w14:paraId="441EB5A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D.6.3.2 Geocentric Coordinate Systems</w:t>
      </w:r>
      <w:r>
        <w:rPr>
          <w:noProof/>
        </w:rPr>
        <w:tab/>
      </w:r>
      <w:r w:rsidR="00802D1D">
        <w:rPr>
          <w:noProof/>
        </w:rPr>
        <w:fldChar w:fldCharType="begin"/>
      </w:r>
      <w:r>
        <w:rPr>
          <w:noProof/>
        </w:rPr>
        <w:instrText xml:space="preserve"> PAGEREF _Toc336252436 \h </w:instrText>
      </w:r>
      <w:r w:rsidR="00802D1D">
        <w:rPr>
          <w:noProof/>
        </w:rPr>
      </w:r>
      <w:r w:rsidR="00802D1D">
        <w:rPr>
          <w:noProof/>
        </w:rPr>
        <w:fldChar w:fldCharType="separate"/>
      </w:r>
      <w:r>
        <w:rPr>
          <w:noProof/>
        </w:rPr>
        <w:t>42</w:t>
      </w:r>
      <w:r w:rsidR="00802D1D">
        <w:rPr>
          <w:noProof/>
        </w:rPr>
        <w:fldChar w:fldCharType="end"/>
      </w:r>
    </w:p>
    <w:p w14:paraId="692C34AA"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lastRenderedPageBreak/>
        <w:t>D.6.3.3 Projected Coordinate Systems</w:t>
      </w:r>
      <w:r>
        <w:rPr>
          <w:noProof/>
        </w:rPr>
        <w:tab/>
      </w:r>
      <w:r w:rsidR="00802D1D">
        <w:rPr>
          <w:noProof/>
        </w:rPr>
        <w:fldChar w:fldCharType="begin"/>
      </w:r>
      <w:r>
        <w:rPr>
          <w:noProof/>
        </w:rPr>
        <w:instrText xml:space="preserve"> PAGEREF _Toc336252437 \h </w:instrText>
      </w:r>
      <w:r w:rsidR="00802D1D">
        <w:rPr>
          <w:noProof/>
        </w:rPr>
      </w:r>
      <w:r w:rsidR="00802D1D">
        <w:rPr>
          <w:noProof/>
        </w:rPr>
        <w:fldChar w:fldCharType="separate"/>
      </w:r>
      <w:r>
        <w:rPr>
          <w:noProof/>
        </w:rPr>
        <w:t>43</w:t>
      </w:r>
      <w:r w:rsidR="00802D1D">
        <w:rPr>
          <w:noProof/>
        </w:rPr>
        <w:fldChar w:fldCharType="end"/>
      </w:r>
    </w:p>
    <w:p w14:paraId="5FED4BE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D.6.3.4 Vertical Coordinate Systems</w:t>
      </w:r>
      <w:r>
        <w:rPr>
          <w:noProof/>
        </w:rPr>
        <w:tab/>
      </w:r>
      <w:r w:rsidR="00802D1D">
        <w:rPr>
          <w:noProof/>
        </w:rPr>
        <w:fldChar w:fldCharType="begin"/>
      </w:r>
      <w:r>
        <w:rPr>
          <w:noProof/>
        </w:rPr>
        <w:instrText xml:space="preserve"> PAGEREF _Toc336252438 \h </w:instrText>
      </w:r>
      <w:r w:rsidR="00802D1D">
        <w:rPr>
          <w:noProof/>
        </w:rPr>
      </w:r>
      <w:r w:rsidR="00802D1D">
        <w:rPr>
          <w:noProof/>
        </w:rPr>
        <w:fldChar w:fldCharType="separate"/>
      </w:r>
      <w:r>
        <w:rPr>
          <w:noProof/>
        </w:rPr>
        <w:t>44</w:t>
      </w:r>
      <w:r w:rsidR="00802D1D">
        <w:rPr>
          <w:noProof/>
        </w:rPr>
        <w:fldChar w:fldCharType="end"/>
      </w:r>
    </w:p>
    <w:p w14:paraId="2D85B735"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D.6.4 Reference Parameters</w:t>
      </w:r>
      <w:r>
        <w:rPr>
          <w:noProof/>
        </w:rPr>
        <w:tab/>
      </w:r>
      <w:r w:rsidR="00802D1D">
        <w:rPr>
          <w:noProof/>
        </w:rPr>
        <w:fldChar w:fldCharType="begin"/>
      </w:r>
      <w:r>
        <w:rPr>
          <w:noProof/>
        </w:rPr>
        <w:instrText xml:space="preserve"> PAGEREF _Toc336252439 \h </w:instrText>
      </w:r>
      <w:r w:rsidR="00802D1D">
        <w:rPr>
          <w:noProof/>
        </w:rPr>
      </w:r>
      <w:r w:rsidR="00802D1D">
        <w:rPr>
          <w:noProof/>
        </w:rPr>
        <w:fldChar w:fldCharType="separate"/>
      </w:r>
      <w:r>
        <w:rPr>
          <w:noProof/>
        </w:rPr>
        <w:t>44</w:t>
      </w:r>
      <w:r w:rsidR="00802D1D">
        <w:rPr>
          <w:noProof/>
        </w:rPr>
        <w:fldChar w:fldCharType="end"/>
      </w:r>
    </w:p>
    <w:p w14:paraId="7DD2415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D.7.1 GeoTIFF Tags for Coordinate Transformations</w:t>
      </w:r>
      <w:r>
        <w:rPr>
          <w:noProof/>
        </w:rPr>
        <w:tab/>
      </w:r>
      <w:r w:rsidR="00802D1D">
        <w:rPr>
          <w:noProof/>
        </w:rPr>
        <w:fldChar w:fldCharType="begin"/>
      </w:r>
      <w:r>
        <w:rPr>
          <w:noProof/>
        </w:rPr>
        <w:instrText xml:space="preserve"> PAGEREF _Toc336252440 \h </w:instrText>
      </w:r>
      <w:r w:rsidR="00802D1D">
        <w:rPr>
          <w:noProof/>
        </w:rPr>
      </w:r>
      <w:r w:rsidR="00802D1D">
        <w:rPr>
          <w:noProof/>
        </w:rPr>
        <w:fldChar w:fldCharType="separate"/>
      </w:r>
      <w:r>
        <w:rPr>
          <w:noProof/>
        </w:rPr>
        <w:t>47</w:t>
      </w:r>
      <w:r w:rsidR="00802D1D">
        <w:rPr>
          <w:noProof/>
        </w:rPr>
        <w:fldChar w:fldCharType="end"/>
      </w:r>
    </w:p>
    <w:p w14:paraId="0622C08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D.7.2 Coordinate Transformation Data Flow</w:t>
      </w:r>
      <w:r>
        <w:rPr>
          <w:noProof/>
        </w:rPr>
        <w:tab/>
      </w:r>
      <w:r w:rsidR="00802D1D">
        <w:rPr>
          <w:noProof/>
        </w:rPr>
        <w:fldChar w:fldCharType="begin"/>
      </w:r>
      <w:r>
        <w:rPr>
          <w:noProof/>
        </w:rPr>
        <w:instrText xml:space="preserve"> PAGEREF _Toc336252441 \h </w:instrText>
      </w:r>
      <w:r w:rsidR="00802D1D">
        <w:rPr>
          <w:noProof/>
        </w:rPr>
      </w:r>
      <w:r w:rsidR="00802D1D">
        <w:rPr>
          <w:noProof/>
        </w:rPr>
        <w:fldChar w:fldCharType="separate"/>
      </w:r>
      <w:r>
        <w:rPr>
          <w:noProof/>
        </w:rPr>
        <w:t>50</w:t>
      </w:r>
      <w:r w:rsidR="00802D1D">
        <w:rPr>
          <w:noProof/>
        </w:rPr>
        <w:fldChar w:fldCharType="end"/>
      </w:r>
    </w:p>
    <w:p w14:paraId="7E413EA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D.7.3 Cookbook for Defining Transformations</w:t>
      </w:r>
      <w:r>
        <w:rPr>
          <w:noProof/>
        </w:rPr>
        <w:tab/>
      </w:r>
      <w:r w:rsidR="00802D1D">
        <w:rPr>
          <w:noProof/>
        </w:rPr>
        <w:fldChar w:fldCharType="begin"/>
      </w:r>
      <w:r>
        <w:rPr>
          <w:noProof/>
        </w:rPr>
        <w:instrText xml:space="preserve"> PAGEREF _Toc336252442 \h </w:instrText>
      </w:r>
      <w:r w:rsidR="00802D1D">
        <w:rPr>
          <w:noProof/>
        </w:rPr>
      </w:r>
      <w:r w:rsidR="00802D1D">
        <w:rPr>
          <w:noProof/>
        </w:rPr>
        <w:fldChar w:fldCharType="separate"/>
      </w:r>
      <w:r>
        <w:rPr>
          <w:noProof/>
        </w:rPr>
        <w:t>51</w:t>
      </w:r>
      <w:r w:rsidR="00802D1D">
        <w:rPr>
          <w:noProof/>
        </w:rPr>
        <w:fldChar w:fldCharType="end"/>
      </w:r>
    </w:p>
    <w:p w14:paraId="280E7D2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D.8.1 General Approach</w:t>
      </w:r>
      <w:r>
        <w:rPr>
          <w:noProof/>
        </w:rPr>
        <w:tab/>
      </w:r>
      <w:r w:rsidR="00802D1D">
        <w:rPr>
          <w:noProof/>
        </w:rPr>
        <w:fldChar w:fldCharType="begin"/>
      </w:r>
      <w:r>
        <w:rPr>
          <w:noProof/>
        </w:rPr>
        <w:instrText xml:space="preserve"> PAGEREF _Toc336252443 \h </w:instrText>
      </w:r>
      <w:r w:rsidR="00802D1D">
        <w:rPr>
          <w:noProof/>
        </w:rPr>
      </w:r>
      <w:r w:rsidR="00802D1D">
        <w:rPr>
          <w:noProof/>
        </w:rPr>
        <w:fldChar w:fldCharType="separate"/>
      </w:r>
      <w:r>
        <w:rPr>
          <w:noProof/>
        </w:rPr>
        <w:t>52</w:t>
      </w:r>
      <w:r w:rsidR="00802D1D">
        <w:rPr>
          <w:noProof/>
        </w:rPr>
        <w:fldChar w:fldCharType="end"/>
      </w:r>
    </w:p>
    <w:p w14:paraId="4EE49A16"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Examples (Informative)</w:t>
      </w:r>
      <w:r>
        <w:rPr>
          <w:noProof/>
        </w:rPr>
        <w:tab/>
      </w:r>
      <w:r w:rsidR="00802D1D">
        <w:rPr>
          <w:noProof/>
        </w:rPr>
        <w:fldChar w:fldCharType="begin"/>
      </w:r>
      <w:r>
        <w:rPr>
          <w:noProof/>
        </w:rPr>
        <w:instrText xml:space="preserve"> PAGEREF _Toc336252444 \h </w:instrText>
      </w:r>
      <w:r w:rsidR="00802D1D">
        <w:rPr>
          <w:noProof/>
        </w:rPr>
      </w:r>
      <w:r w:rsidR="00802D1D">
        <w:rPr>
          <w:noProof/>
        </w:rPr>
        <w:fldChar w:fldCharType="separate"/>
      </w:r>
      <w:r>
        <w:rPr>
          <w:noProof/>
        </w:rPr>
        <w:t>53</w:t>
      </w:r>
      <w:r w:rsidR="00802D1D">
        <w:rPr>
          <w:noProof/>
        </w:rPr>
        <w:fldChar w:fldCharType="end"/>
      </w:r>
    </w:p>
    <w:p w14:paraId="32F81210"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D.9.1 UTM Projected Aerial Photo</w:t>
      </w:r>
      <w:r>
        <w:rPr>
          <w:noProof/>
        </w:rPr>
        <w:tab/>
      </w:r>
      <w:r w:rsidR="00802D1D">
        <w:rPr>
          <w:noProof/>
        </w:rPr>
        <w:fldChar w:fldCharType="begin"/>
      </w:r>
      <w:r>
        <w:rPr>
          <w:noProof/>
        </w:rPr>
        <w:instrText xml:space="preserve"> PAGEREF _Toc336252445 \h </w:instrText>
      </w:r>
      <w:r w:rsidR="00802D1D">
        <w:rPr>
          <w:noProof/>
        </w:rPr>
      </w:r>
      <w:r w:rsidR="00802D1D">
        <w:rPr>
          <w:noProof/>
        </w:rPr>
        <w:fldChar w:fldCharType="separate"/>
      </w:r>
      <w:r>
        <w:rPr>
          <w:noProof/>
        </w:rPr>
        <w:t>53</w:t>
      </w:r>
      <w:r w:rsidR="00802D1D">
        <w:rPr>
          <w:noProof/>
        </w:rPr>
        <w:fldChar w:fldCharType="end"/>
      </w:r>
    </w:p>
    <w:p w14:paraId="71D9C20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D.9.2 Standard State Plane</w:t>
      </w:r>
      <w:r>
        <w:rPr>
          <w:noProof/>
        </w:rPr>
        <w:tab/>
      </w:r>
      <w:r w:rsidR="00802D1D">
        <w:rPr>
          <w:noProof/>
        </w:rPr>
        <w:fldChar w:fldCharType="begin"/>
      </w:r>
      <w:r>
        <w:rPr>
          <w:noProof/>
        </w:rPr>
        <w:instrText xml:space="preserve"> PAGEREF _Toc336252446 \h </w:instrText>
      </w:r>
      <w:r w:rsidR="00802D1D">
        <w:rPr>
          <w:noProof/>
        </w:rPr>
      </w:r>
      <w:r w:rsidR="00802D1D">
        <w:rPr>
          <w:noProof/>
        </w:rPr>
        <w:fldChar w:fldCharType="separate"/>
      </w:r>
      <w:r>
        <w:rPr>
          <w:noProof/>
        </w:rPr>
        <w:t>53</w:t>
      </w:r>
      <w:r w:rsidR="00802D1D">
        <w:rPr>
          <w:noProof/>
        </w:rPr>
        <w:fldChar w:fldCharType="end"/>
      </w:r>
    </w:p>
    <w:p w14:paraId="49F4AA88"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D.9.3 Lambert Conformal Conic Aeronautical Chart</w:t>
      </w:r>
      <w:r>
        <w:rPr>
          <w:noProof/>
        </w:rPr>
        <w:tab/>
      </w:r>
      <w:r w:rsidR="00802D1D">
        <w:rPr>
          <w:noProof/>
        </w:rPr>
        <w:fldChar w:fldCharType="begin"/>
      </w:r>
      <w:r>
        <w:rPr>
          <w:noProof/>
        </w:rPr>
        <w:instrText xml:space="preserve"> PAGEREF _Toc336252447 \h </w:instrText>
      </w:r>
      <w:r w:rsidR="00802D1D">
        <w:rPr>
          <w:noProof/>
        </w:rPr>
      </w:r>
      <w:r w:rsidR="00802D1D">
        <w:rPr>
          <w:noProof/>
        </w:rPr>
        <w:fldChar w:fldCharType="separate"/>
      </w:r>
      <w:r>
        <w:rPr>
          <w:noProof/>
        </w:rPr>
        <w:t>54</w:t>
      </w:r>
      <w:r w:rsidR="00802D1D">
        <w:rPr>
          <w:noProof/>
        </w:rPr>
        <w:fldChar w:fldCharType="end"/>
      </w:r>
    </w:p>
    <w:p w14:paraId="4A3EFB26"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D.9.4 DMA ADRG Raster Graphic Map</w:t>
      </w:r>
      <w:r>
        <w:rPr>
          <w:noProof/>
        </w:rPr>
        <w:tab/>
      </w:r>
      <w:r w:rsidR="00802D1D">
        <w:rPr>
          <w:noProof/>
        </w:rPr>
        <w:fldChar w:fldCharType="begin"/>
      </w:r>
      <w:r>
        <w:rPr>
          <w:noProof/>
        </w:rPr>
        <w:instrText xml:space="preserve"> PAGEREF _Toc336252448 \h </w:instrText>
      </w:r>
      <w:r w:rsidR="00802D1D">
        <w:rPr>
          <w:noProof/>
        </w:rPr>
      </w:r>
      <w:r w:rsidR="00802D1D">
        <w:rPr>
          <w:noProof/>
        </w:rPr>
        <w:fldChar w:fldCharType="separate"/>
      </w:r>
      <w:r>
        <w:rPr>
          <w:noProof/>
        </w:rPr>
        <w:t>54</w:t>
      </w:r>
      <w:r w:rsidR="00802D1D">
        <w:rPr>
          <w:noProof/>
        </w:rPr>
        <w:fldChar w:fldCharType="end"/>
      </w:r>
    </w:p>
    <w:p w14:paraId="6D35AF2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D.10.1 Unrectified Aerial photo, known tiepoints, in degrees.</w:t>
      </w:r>
      <w:r>
        <w:rPr>
          <w:noProof/>
        </w:rPr>
        <w:tab/>
      </w:r>
      <w:r w:rsidR="00802D1D">
        <w:rPr>
          <w:noProof/>
        </w:rPr>
        <w:fldChar w:fldCharType="begin"/>
      </w:r>
      <w:r>
        <w:rPr>
          <w:noProof/>
        </w:rPr>
        <w:instrText xml:space="preserve"> PAGEREF _Toc336252449 \h </w:instrText>
      </w:r>
      <w:r w:rsidR="00802D1D">
        <w:rPr>
          <w:noProof/>
        </w:rPr>
      </w:r>
      <w:r w:rsidR="00802D1D">
        <w:rPr>
          <w:noProof/>
        </w:rPr>
        <w:fldChar w:fldCharType="separate"/>
      </w:r>
      <w:r>
        <w:rPr>
          <w:noProof/>
        </w:rPr>
        <w:t>55</w:t>
      </w:r>
      <w:r w:rsidR="00802D1D">
        <w:rPr>
          <w:noProof/>
        </w:rPr>
        <w:fldChar w:fldCharType="end"/>
      </w:r>
    </w:p>
    <w:p w14:paraId="3F8E516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D.10.2 Rotated Scanned Map</w:t>
      </w:r>
      <w:r>
        <w:rPr>
          <w:noProof/>
        </w:rPr>
        <w:tab/>
      </w:r>
      <w:r w:rsidR="00802D1D">
        <w:rPr>
          <w:noProof/>
        </w:rPr>
        <w:fldChar w:fldCharType="begin"/>
      </w:r>
      <w:r>
        <w:rPr>
          <w:noProof/>
        </w:rPr>
        <w:instrText xml:space="preserve"> PAGEREF _Toc336252450 \h </w:instrText>
      </w:r>
      <w:r w:rsidR="00802D1D">
        <w:rPr>
          <w:noProof/>
        </w:rPr>
      </w:r>
      <w:r w:rsidR="00802D1D">
        <w:rPr>
          <w:noProof/>
        </w:rPr>
        <w:fldChar w:fldCharType="separate"/>
      </w:r>
      <w:r>
        <w:rPr>
          <w:noProof/>
        </w:rPr>
        <w:t>55</w:t>
      </w:r>
      <w:r w:rsidR="00802D1D">
        <w:rPr>
          <w:noProof/>
        </w:rPr>
        <w:fldChar w:fldCharType="end"/>
      </w:r>
    </w:p>
    <w:p w14:paraId="51D5A03A"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D.10.3 Digital Elevation Model</w:t>
      </w:r>
      <w:r>
        <w:rPr>
          <w:noProof/>
        </w:rPr>
        <w:tab/>
      </w:r>
      <w:r w:rsidR="00802D1D">
        <w:rPr>
          <w:noProof/>
        </w:rPr>
        <w:fldChar w:fldCharType="begin"/>
      </w:r>
      <w:r>
        <w:rPr>
          <w:noProof/>
        </w:rPr>
        <w:instrText xml:space="preserve"> PAGEREF _Toc336252451 \h </w:instrText>
      </w:r>
      <w:r w:rsidR="00802D1D">
        <w:rPr>
          <w:noProof/>
        </w:rPr>
      </w:r>
      <w:r w:rsidR="00802D1D">
        <w:rPr>
          <w:noProof/>
        </w:rPr>
        <w:fldChar w:fldCharType="separate"/>
      </w:r>
      <w:r>
        <w:rPr>
          <w:noProof/>
        </w:rPr>
        <w:t>56</w:t>
      </w:r>
      <w:r w:rsidR="00802D1D">
        <w:rPr>
          <w:noProof/>
        </w:rPr>
        <w:fldChar w:fldCharType="end"/>
      </w:r>
    </w:p>
    <w:p w14:paraId="0B70B9A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9.1.1</w:t>
      </w:r>
      <w:r>
        <w:rPr>
          <w:rFonts w:asciiTheme="minorHAnsi" w:eastAsiaTheme="minorEastAsia" w:hAnsiTheme="minorHAnsi" w:cstheme="minorBidi"/>
          <w:noProof/>
          <w:lang w:eastAsia="ja-JP"/>
        </w:rPr>
        <w:tab/>
      </w:r>
      <w:r w:rsidRPr="00E64B62">
        <w:rPr>
          <w:noProof/>
        </w:rPr>
        <w:t>Requirements Class DGIWG_TIFF</w:t>
      </w:r>
      <w:r>
        <w:rPr>
          <w:noProof/>
        </w:rPr>
        <w:tab/>
      </w:r>
      <w:r w:rsidR="00802D1D">
        <w:rPr>
          <w:noProof/>
        </w:rPr>
        <w:fldChar w:fldCharType="begin"/>
      </w:r>
      <w:r>
        <w:rPr>
          <w:noProof/>
        </w:rPr>
        <w:instrText xml:space="preserve"> PAGEREF _Toc336252452 \h </w:instrText>
      </w:r>
      <w:r w:rsidR="00802D1D">
        <w:rPr>
          <w:noProof/>
        </w:rPr>
      </w:r>
      <w:r w:rsidR="00802D1D">
        <w:rPr>
          <w:noProof/>
        </w:rPr>
        <w:fldChar w:fldCharType="separate"/>
      </w:r>
      <w:r>
        <w:rPr>
          <w:noProof/>
        </w:rPr>
        <w:t>57</w:t>
      </w:r>
      <w:r w:rsidR="00802D1D">
        <w:rPr>
          <w:noProof/>
        </w:rPr>
        <w:fldChar w:fldCharType="end"/>
      </w:r>
    </w:p>
    <w:p w14:paraId="7E8FC4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9.1.2</w:t>
      </w:r>
      <w:r>
        <w:rPr>
          <w:rFonts w:asciiTheme="minorHAnsi" w:eastAsiaTheme="minorEastAsia" w:hAnsiTheme="minorHAnsi" w:cstheme="minorBidi"/>
          <w:noProof/>
          <w:lang w:eastAsia="ja-JP"/>
        </w:rPr>
        <w:tab/>
      </w:r>
      <w:r w:rsidRPr="00E64B62">
        <w:rPr>
          <w:noProof/>
        </w:rPr>
        <w:t>Requirements Class DGIWG_GeographicTypeGeoKey</w:t>
      </w:r>
      <w:r>
        <w:rPr>
          <w:noProof/>
        </w:rPr>
        <w:tab/>
      </w:r>
      <w:r w:rsidR="00802D1D">
        <w:rPr>
          <w:noProof/>
        </w:rPr>
        <w:fldChar w:fldCharType="begin"/>
      </w:r>
      <w:r>
        <w:rPr>
          <w:noProof/>
        </w:rPr>
        <w:instrText xml:space="preserve"> PAGEREF _Toc336252453 \h </w:instrText>
      </w:r>
      <w:r w:rsidR="00802D1D">
        <w:rPr>
          <w:noProof/>
        </w:rPr>
      </w:r>
      <w:r w:rsidR="00802D1D">
        <w:rPr>
          <w:noProof/>
        </w:rPr>
        <w:fldChar w:fldCharType="separate"/>
      </w:r>
      <w:r>
        <w:rPr>
          <w:noProof/>
        </w:rPr>
        <w:t>58</w:t>
      </w:r>
      <w:r w:rsidR="00802D1D">
        <w:rPr>
          <w:noProof/>
        </w:rPr>
        <w:fldChar w:fldCharType="end"/>
      </w:r>
    </w:p>
    <w:p w14:paraId="6C7F3F4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9.1.3</w:t>
      </w:r>
      <w:r>
        <w:rPr>
          <w:rFonts w:asciiTheme="minorHAnsi" w:eastAsiaTheme="minorEastAsia" w:hAnsiTheme="minorHAnsi" w:cstheme="minorBidi"/>
          <w:noProof/>
          <w:lang w:eastAsia="ja-JP"/>
        </w:rPr>
        <w:tab/>
      </w:r>
      <w:r w:rsidRPr="00E64B62">
        <w:rPr>
          <w:noProof/>
        </w:rPr>
        <w:t>Requirements Class DGIWG_MetadataTag</w:t>
      </w:r>
      <w:r>
        <w:rPr>
          <w:noProof/>
        </w:rPr>
        <w:tab/>
      </w:r>
      <w:r w:rsidR="00802D1D">
        <w:rPr>
          <w:noProof/>
        </w:rPr>
        <w:fldChar w:fldCharType="begin"/>
      </w:r>
      <w:r>
        <w:rPr>
          <w:noProof/>
        </w:rPr>
        <w:instrText xml:space="preserve"> PAGEREF _Toc336252454 \h </w:instrText>
      </w:r>
      <w:r w:rsidR="00802D1D">
        <w:rPr>
          <w:noProof/>
        </w:rPr>
      </w:r>
      <w:r w:rsidR="00802D1D">
        <w:rPr>
          <w:noProof/>
        </w:rPr>
        <w:fldChar w:fldCharType="separate"/>
      </w:r>
      <w:r>
        <w:rPr>
          <w:noProof/>
        </w:rPr>
        <w:t>58</w:t>
      </w:r>
      <w:r w:rsidR="00802D1D">
        <w:rPr>
          <w:noProof/>
        </w:rPr>
        <w:fldChar w:fldCharType="end"/>
      </w:r>
    </w:p>
    <w:p w14:paraId="68AB523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9.1.4</w:t>
      </w:r>
      <w:r>
        <w:rPr>
          <w:rFonts w:asciiTheme="minorHAnsi" w:eastAsiaTheme="minorEastAsia" w:hAnsiTheme="minorHAnsi" w:cstheme="minorBidi"/>
          <w:noProof/>
          <w:lang w:eastAsia="ja-JP"/>
        </w:rPr>
        <w:tab/>
      </w:r>
      <w:r w:rsidRPr="00E64B62">
        <w:rPr>
          <w:noProof/>
        </w:rPr>
        <w:t>Requirements Class DGIWG_ModelTiePointTag</w:t>
      </w:r>
      <w:r>
        <w:rPr>
          <w:noProof/>
        </w:rPr>
        <w:tab/>
      </w:r>
      <w:r w:rsidR="00802D1D">
        <w:rPr>
          <w:noProof/>
        </w:rPr>
        <w:fldChar w:fldCharType="begin"/>
      </w:r>
      <w:r>
        <w:rPr>
          <w:noProof/>
        </w:rPr>
        <w:instrText xml:space="preserve"> PAGEREF _Toc336252455 \h </w:instrText>
      </w:r>
      <w:r w:rsidR="00802D1D">
        <w:rPr>
          <w:noProof/>
        </w:rPr>
      </w:r>
      <w:r w:rsidR="00802D1D">
        <w:rPr>
          <w:noProof/>
        </w:rPr>
        <w:fldChar w:fldCharType="separate"/>
      </w:r>
      <w:r>
        <w:rPr>
          <w:noProof/>
        </w:rPr>
        <w:t>59</w:t>
      </w:r>
      <w:r w:rsidR="00802D1D">
        <w:rPr>
          <w:noProof/>
        </w:rPr>
        <w:fldChar w:fldCharType="end"/>
      </w:r>
    </w:p>
    <w:p w14:paraId="0F7F116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9.1.5</w:t>
      </w:r>
      <w:r>
        <w:rPr>
          <w:rFonts w:asciiTheme="minorHAnsi" w:eastAsiaTheme="minorEastAsia" w:hAnsiTheme="minorHAnsi" w:cstheme="minorBidi"/>
          <w:noProof/>
          <w:lang w:eastAsia="ja-JP"/>
        </w:rPr>
        <w:tab/>
      </w:r>
      <w:r w:rsidRPr="00E64B62">
        <w:rPr>
          <w:noProof/>
        </w:rPr>
        <w:t>Requirements Class DGIWG_ModelTransformationTag</w:t>
      </w:r>
      <w:r>
        <w:rPr>
          <w:noProof/>
        </w:rPr>
        <w:tab/>
      </w:r>
      <w:r w:rsidR="00802D1D">
        <w:rPr>
          <w:noProof/>
        </w:rPr>
        <w:fldChar w:fldCharType="begin"/>
      </w:r>
      <w:r>
        <w:rPr>
          <w:noProof/>
        </w:rPr>
        <w:instrText xml:space="preserve"> PAGEREF _Toc336252456 \h </w:instrText>
      </w:r>
      <w:r w:rsidR="00802D1D">
        <w:rPr>
          <w:noProof/>
        </w:rPr>
      </w:r>
      <w:r w:rsidR="00802D1D">
        <w:rPr>
          <w:noProof/>
        </w:rPr>
        <w:fldChar w:fldCharType="separate"/>
      </w:r>
      <w:r>
        <w:rPr>
          <w:noProof/>
        </w:rPr>
        <w:t>59</w:t>
      </w:r>
      <w:r w:rsidR="00802D1D">
        <w:rPr>
          <w:noProof/>
        </w:rPr>
        <w:fldChar w:fldCharType="end"/>
      </w:r>
    </w:p>
    <w:p w14:paraId="18CC7AE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9.1.6</w:t>
      </w:r>
      <w:r>
        <w:rPr>
          <w:rFonts w:asciiTheme="minorHAnsi" w:eastAsiaTheme="minorEastAsia" w:hAnsiTheme="minorHAnsi" w:cstheme="minorBidi"/>
          <w:noProof/>
          <w:lang w:eastAsia="ja-JP"/>
        </w:rPr>
        <w:tab/>
      </w:r>
      <w:r w:rsidRPr="00E64B62">
        <w:rPr>
          <w:noProof/>
        </w:rPr>
        <w:t>Requirements Class DGIWG_ProjectedCSTypeGeoKey</w:t>
      </w:r>
      <w:r>
        <w:rPr>
          <w:noProof/>
        </w:rPr>
        <w:tab/>
      </w:r>
      <w:r w:rsidR="00802D1D">
        <w:rPr>
          <w:noProof/>
        </w:rPr>
        <w:fldChar w:fldCharType="begin"/>
      </w:r>
      <w:r>
        <w:rPr>
          <w:noProof/>
        </w:rPr>
        <w:instrText xml:space="preserve"> PAGEREF _Toc336252457 \h </w:instrText>
      </w:r>
      <w:r w:rsidR="00802D1D">
        <w:rPr>
          <w:noProof/>
        </w:rPr>
      </w:r>
      <w:r w:rsidR="00802D1D">
        <w:rPr>
          <w:noProof/>
        </w:rPr>
        <w:fldChar w:fldCharType="separate"/>
      </w:r>
      <w:r>
        <w:rPr>
          <w:noProof/>
        </w:rPr>
        <w:t>59</w:t>
      </w:r>
      <w:r w:rsidR="00802D1D">
        <w:rPr>
          <w:noProof/>
        </w:rPr>
        <w:fldChar w:fldCharType="end"/>
      </w:r>
    </w:p>
    <w:p w14:paraId="7794F1B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9.1.7</w:t>
      </w:r>
      <w:r>
        <w:rPr>
          <w:rFonts w:asciiTheme="minorHAnsi" w:eastAsiaTheme="minorEastAsia" w:hAnsiTheme="minorHAnsi" w:cstheme="minorBidi"/>
          <w:noProof/>
          <w:lang w:eastAsia="ja-JP"/>
        </w:rPr>
        <w:tab/>
      </w:r>
      <w:r w:rsidRPr="00E64B62">
        <w:rPr>
          <w:noProof/>
        </w:rPr>
        <w:t>Requirements Class DGIWG_VerticalCitationGeoKey</w:t>
      </w:r>
      <w:r>
        <w:rPr>
          <w:noProof/>
        </w:rPr>
        <w:tab/>
      </w:r>
      <w:r w:rsidR="00802D1D">
        <w:rPr>
          <w:noProof/>
        </w:rPr>
        <w:fldChar w:fldCharType="begin"/>
      </w:r>
      <w:r>
        <w:rPr>
          <w:noProof/>
        </w:rPr>
        <w:instrText xml:space="preserve"> PAGEREF _Toc336252458 \h </w:instrText>
      </w:r>
      <w:r w:rsidR="00802D1D">
        <w:rPr>
          <w:noProof/>
        </w:rPr>
      </w:r>
      <w:r w:rsidR="00802D1D">
        <w:rPr>
          <w:noProof/>
        </w:rPr>
        <w:fldChar w:fldCharType="separate"/>
      </w:r>
      <w:r>
        <w:rPr>
          <w:noProof/>
        </w:rPr>
        <w:t>59</w:t>
      </w:r>
      <w:r w:rsidR="00802D1D">
        <w:rPr>
          <w:noProof/>
        </w:rPr>
        <w:fldChar w:fldCharType="end"/>
      </w:r>
    </w:p>
    <w:p w14:paraId="280A2A5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9.1.8</w:t>
      </w:r>
      <w:r>
        <w:rPr>
          <w:rFonts w:asciiTheme="minorHAnsi" w:eastAsiaTheme="minorEastAsia" w:hAnsiTheme="minorHAnsi" w:cstheme="minorBidi"/>
          <w:noProof/>
          <w:lang w:eastAsia="ja-JP"/>
        </w:rPr>
        <w:tab/>
      </w:r>
      <w:r w:rsidRPr="00E64B62">
        <w:rPr>
          <w:noProof/>
        </w:rPr>
        <w:t>Requirements Class DGIWG_VerticalCSTypeGeoKey</w:t>
      </w:r>
      <w:r>
        <w:rPr>
          <w:noProof/>
        </w:rPr>
        <w:tab/>
      </w:r>
      <w:r w:rsidR="00802D1D">
        <w:rPr>
          <w:noProof/>
        </w:rPr>
        <w:fldChar w:fldCharType="begin"/>
      </w:r>
      <w:r>
        <w:rPr>
          <w:noProof/>
        </w:rPr>
        <w:instrText xml:space="preserve"> PAGEREF _Toc336252459 \h </w:instrText>
      </w:r>
      <w:r w:rsidR="00802D1D">
        <w:rPr>
          <w:noProof/>
        </w:rPr>
      </w:r>
      <w:r w:rsidR="00802D1D">
        <w:rPr>
          <w:noProof/>
        </w:rPr>
        <w:fldChar w:fldCharType="separate"/>
      </w:r>
      <w:r>
        <w:rPr>
          <w:noProof/>
        </w:rPr>
        <w:t>60</w:t>
      </w:r>
      <w:r w:rsidR="00802D1D">
        <w:rPr>
          <w:noProof/>
        </w:rPr>
        <w:fldChar w:fldCharType="end"/>
      </w:r>
    </w:p>
    <w:p w14:paraId="29060C5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9.1.9</w:t>
      </w:r>
      <w:r>
        <w:rPr>
          <w:rFonts w:asciiTheme="minorHAnsi" w:eastAsiaTheme="minorEastAsia" w:hAnsiTheme="minorHAnsi" w:cstheme="minorBidi"/>
          <w:noProof/>
          <w:lang w:eastAsia="ja-JP"/>
        </w:rPr>
        <w:tab/>
      </w:r>
      <w:r w:rsidRPr="00E64B62">
        <w:rPr>
          <w:noProof/>
        </w:rPr>
        <w:t>Requirements Class DGIWG_VerticalUnitsGeoKey</w:t>
      </w:r>
      <w:r>
        <w:rPr>
          <w:noProof/>
        </w:rPr>
        <w:tab/>
      </w:r>
      <w:r w:rsidR="00802D1D">
        <w:rPr>
          <w:noProof/>
        </w:rPr>
        <w:fldChar w:fldCharType="begin"/>
      </w:r>
      <w:r>
        <w:rPr>
          <w:noProof/>
        </w:rPr>
        <w:instrText xml:space="preserve"> PAGEREF _Toc336252460 \h </w:instrText>
      </w:r>
      <w:r w:rsidR="00802D1D">
        <w:rPr>
          <w:noProof/>
        </w:rPr>
      </w:r>
      <w:r w:rsidR="00802D1D">
        <w:rPr>
          <w:noProof/>
        </w:rPr>
        <w:fldChar w:fldCharType="separate"/>
      </w:r>
      <w:r>
        <w:rPr>
          <w:noProof/>
        </w:rPr>
        <w:t>60</w:t>
      </w:r>
      <w:r w:rsidR="00802D1D">
        <w:rPr>
          <w:noProof/>
        </w:rPr>
        <w:fldChar w:fldCharType="end"/>
      </w:r>
    </w:p>
    <w:p w14:paraId="68133D50"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9.1.10</w:t>
      </w:r>
      <w:r>
        <w:rPr>
          <w:rFonts w:asciiTheme="minorHAnsi" w:eastAsiaTheme="minorEastAsia" w:hAnsiTheme="minorHAnsi" w:cstheme="minorBidi"/>
          <w:noProof/>
          <w:lang w:eastAsia="ja-JP"/>
        </w:rPr>
        <w:tab/>
      </w:r>
      <w:r w:rsidRPr="00E64B62">
        <w:rPr>
          <w:noProof/>
        </w:rPr>
        <w:t>Requirements Class DGIWG_VoidAreasTag</w:t>
      </w:r>
      <w:r>
        <w:rPr>
          <w:noProof/>
        </w:rPr>
        <w:tab/>
      </w:r>
      <w:r w:rsidR="00802D1D">
        <w:rPr>
          <w:noProof/>
        </w:rPr>
        <w:fldChar w:fldCharType="begin"/>
      </w:r>
      <w:r>
        <w:rPr>
          <w:noProof/>
        </w:rPr>
        <w:instrText xml:space="preserve"> PAGEREF _Toc336252461 \h </w:instrText>
      </w:r>
      <w:r w:rsidR="00802D1D">
        <w:rPr>
          <w:noProof/>
        </w:rPr>
      </w:r>
      <w:r w:rsidR="00802D1D">
        <w:rPr>
          <w:noProof/>
        </w:rPr>
        <w:fldChar w:fldCharType="separate"/>
      </w:r>
      <w:r>
        <w:rPr>
          <w:noProof/>
        </w:rPr>
        <w:t>60</w:t>
      </w:r>
      <w:r w:rsidR="00802D1D">
        <w:rPr>
          <w:noProof/>
        </w:rPr>
        <w:fldChar w:fldCharType="end"/>
      </w:r>
    </w:p>
    <w:p w14:paraId="4524279D" w14:textId="77777777" w:rsidR="00F60CB2" w:rsidRDefault="00802D1D">
      <w:r>
        <w:lastRenderedPageBreak/>
        <w:fldChar w:fldCharType="end"/>
      </w:r>
    </w:p>
    <w:p w14:paraId="17108E0D" w14:textId="77777777" w:rsidR="00F60CB2" w:rsidRPr="00F60CB2" w:rsidRDefault="00F60CB2" w:rsidP="00F60CB2">
      <w:r>
        <w:br w:type="page"/>
      </w:r>
    </w:p>
    <w:p w14:paraId="71263E4B" w14:textId="77777777" w:rsidR="000276B3" w:rsidRDefault="007F6680" w:rsidP="000276B3">
      <w:pPr>
        <w:pStyle w:val="introelements"/>
      </w:pPr>
      <w:r>
        <w:lastRenderedPageBreak/>
        <w:t>Abstract</w:t>
      </w:r>
    </w:p>
    <w:p w14:paraId="6330BE94"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600C0D01" w14:textId="77777777" w:rsidR="009A7B37" w:rsidRDefault="009A7B37">
      <w:pPr>
        <w:pStyle w:val="introelements"/>
      </w:pPr>
      <w:r>
        <w:t>Keywords</w:t>
      </w:r>
    </w:p>
    <w:p w14:paraId="495BC604" w14:textId="77777777" w:rsidR="007F6680" w:rsidRDefault="007F6680" w:rsidP="007F6680">
      <w:r>
        <w:t>The following are keywords to be used by search engines and document catalogues</w:t>
      </w:r>
      <w:r w:rsidR="00F60CB2">
        <w:t>.</w:t>
      </w:r>
    </w:p>
    <w:p w14:paraId="60C85B72" w14:textId="77777777" w:rsidR="007F6680" w:rsidRDefault="00274AAD" w:rsidP="007F6680">
      <w:proofErr w:type="spellStart"/>
      <w:r>
        <w:t>o</w:t>
      </w:r>
      <w:r w:rsidR="007F6680">
        <w:t>gcdoc</w:t>
      </w:r>
      <w:proofErr w:type="spellEnd"/>
      <w:r w:rsidR="00B30B68">
        <w:t xml:space="preserve">, OGC </w:t>
      </w:r>
      <w:proofErr w:type="gramStart"/>
      <w:r w:rsidR="00B30B68">
        <w:t xml:space="preserve">document, </w:t>
      </w:r>
      <w:r w:rsidR="007F6680">
        <w:t xml:space="preserve"> </w:t>
      </w:r>
      <w:r w:rsidR="007F6680" w:rsidRPr="007F6680">
        <w:rPr>
          <w:color w:val="FF0000"/>
        </w:rPr>
        <w:t>&lt;</w:t>
      </w:r>
      <w:proofErr w:type="gramEnd"/>
      <w:r w:rsidR="007F6680" w:rsidRPr="007F6680">
        <w:rPr>
          <w:color w:val="FF0000"/>
        </w:rPr>
        <w:t>tags</w:t>
      </w:r>
      <w:r w:rsidR="00B30B68">
        <w:rPr>
          <w:color w:val="FF0000"/>
        </w:rPr>
        <w:t xml:space="preserve"> separated by commas</w:t>
      </w:r>
      <w:r w:rsidR="007F6680" w:rsidRPr="007F6680">
        <w:rPr>
          <w:color w:val="FF0000"/>
        </w:rPr>
        <w:t>&gt;</w:t>
      </w:r>
    </w:p>
    <w:p w14:paraId="01691602" w14:textId="77777777" w:rsidR="009A7B37" w:rsidRDefault="009A7B37">
      <w:pPr>
        <w:pStyle w:val="introelements"/>
      </w:pPr>
      <w:r>
        <w:t>Preface</w:t>
      </w:r>
      <w:bookmarkEnd w:id="1"/>
    </w:p>
    <w:p w14:paraId="377E0C4A"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79AA4A3F" w14:textId="77777777" w:rsidR="003678BC" w:rsidRDefault="003678BC" w:rsidP="003678BC">
      <w:r>
        <w:t xml:space="preserve">The GeoTIFF format was initially developed during the early 1990’s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rsidR="00802D1D">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rsidR="00802D1D">
        <w:fldChar w:fldCharType="separate"/>
      </w:r>
      <w:r w:rsidRPr="00834048">
        <w:rPr>
          <w:noProof/>
        </w:rPr>
        <w:t>(N. Ritter &amp; Ruth, 1995)</w:t>
      </w:r>
      <w:r w:rsidR="00802D1D">
        <w:fldChar w:fldCharType="end"/>
      </w:r>
      <w:r>
        <w:t xml:space="preserve">.  This specification </w:t>
      </w:r>
      <w:r w:rsidR="00884854">
        <w:t>is currently</w:t>
      </w:r>
      <w:r>
        <w:t xml:space="preserve"> the official GeoTIFF specification (GeoTIFF, </w:t>
      </w:r>
      <w:proofErr w:type="spellStart"/>
      <w:r>
        <w:t>n.d</w:t>
      </w:r>
      <w:proofErr w:type="spellEnd"/>
      <w:r>
        <w:t>).</w:t>
      </w:r>
    </w:p>
    <w:p w14:paraId="14EF569D" w14:textId="77777777"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3CDA8519" w14:textId="77777777" w:rsidR="006F5B66" w:rsidRDefault="006F5B66" w:rsidP="006F5B66">
      <w:pPr>
        <w:widowControl w:val="0"/>
        <w:autoSpaceDE w:val="0"/>
        <w:autoSpaceDN w:val="0"/>
        <w:adjustRightInd w:val="0"/>
        <w:spacing w:after="0"/>
      </w:pPr>
      <w:r>
        <w:t>Suggested additions, changes, and comments on this standard are welcome and</w:t>
      </w:r>
    </w:p>
    <w:p w14:paraId="2630F589" w14:textId="77777777" w:rsidR="006F5B66" w:rsidRDefault="006F5B66" w:rsidP="006F5B66">
      <w:pPr>
        <w:widowControl w:val="0"/>
        <w:autoSpaceDE w:val="0"/>
        <w:autoSpaceDN w:val="0"/>
        <w:adjustRightInd w:val="0"/>
        <w:spacing w:after="0"/>
      </w:pPr>
      <w:r>
        <w:t>encouraged. Such suggestions may be submitted by email message or by submitting an</w:t>
      </w:r>
    </w:p>
    <w:p w14:paraId="3F48605C" w14:textId="77777777" w:rsidR="006F5B66" w:rsidRDefault="006F5B66" w:rsidP="006F5B66">
      <w:pPr>
        <w:widowControl w:val="0"/>
        <w:autoSpaceDE w:val="0"/>
        <w:autoSpaceDN w:val="0"/>
        <w:adjustRightInd w:val="0"/>
        <w:spacing w:after="0"/>
      </w:pPr>
      <w:r>
        <w:t>official OGC Change Request using the online CR application:</w:t>
      </w:r>
    </w:p>
    <w:p w14:paraId="56A59039" w14:textId="77777777" w:rsidR="006F5B66" w:rsidRPr="00165E04" w:rsidRDefault="006F5B66" w:rsidP="006F5B66">
      <w:pPr>
        <w:rPr>
          <w:color w:val="00B050"/>
        </w:rPr>
      </w:pPr>
      <w:r>
        <w:t>https://portal.opengeospatial.org/public_ogc/change_request.php</w:t>
      </w:r>
    </w:p>
    <w:p w14:paraId="289ABCA4"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343A290"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64C056FC" w14:textId="77777777" w:rsidR="009A7B37" w:rsidRDefault="009A7B37">
      <w:pPr>
        <w:pStyle w:val="introelements"/>
      </w:pPr>
      <w:bookmarkStart w:id="2" w:name="_Toc165888229"/>
      <w:r>
        <w:t>Submitting organizations</w:t>
      </w:r>
      <w:bookmarkEnd w:id="2"/>
    </w:p>
    <w:p w14:paraId="41D5F83C"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8A0E4D9" w14:textId="77777777" w:rsidR="009A7B37" w:rsidRDefault="00884854">
      <w:pPr>
        <w:rPr>
          <w:color w:val="FF0000"/>
        </w:rPr>
      </w:pPr>
      <w:r>
        <w:rPr>
          <w:color w:val="FF0000"/>
        </w:rPr>
        <w:t>The HDF Group</w:t>
      </w:r>
    </w:p>
    <w:p w14:paraId="5F782482" w14:textId="77777777" w:rsidR="009A7B37" w:rsidRDefault="009A7B37">
      <w:pPr>
        <w:pStyle w:val="introelements"/>
      </w:pPr>
      <w:bookmarkStart w:id="3" w:name="_Toc165888230"/>
      <w:r>
        <w:t>Submi</w:t>
      </w:r>
      <w:bookmarkEnd w:id="3"/>
      <w:r>
        <w:t>tters</w:t>
      </w:r>
    </w:p>
    <w:p w14:paraId="1F1D7A9A" w14:textId="77777777" w:rsidR="009A7B37" w:rsidRDefault="009A7B37">
      <w:r>
        <w:t>All questions regarding this submission should be directed to the editor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5499E061" w14:textId="77777777" w:rsidTr="00884854">
        <w:trPr>
          <w:jc w:val="center"/>
        </w:trPr>
        <w:tc>
          <w:tcPr>
            <w:tcW w:w="2401" w:type="dxa"/>
          </w:tcPr>
          <w:p w14:paraId="48F52496"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7F8962A2" w14:textId="77777777" w:rsidR="009A7B37" w:rsidRPr="00154114" w:rsidRDefault="00154114" w:rsidP="00154114">
            <w:pPr>
              <w:pStyle w:val="OGCtableheader"/>
              <w:jc w:val="center"/>
              <w:rPr>
                <w:color w:val="auto"/>
              </w:rPr>
            </w:pPr>
            <w:r w:rsidRPr="00154114">
              <w:rPr>
                <w:color w:val="auto"/>
              </w:rPr>
              <w:t>Affiliation</w:t>
            </w:r>
          </w:p>
        </w:tc>
      </w:tr>
      <w:tr w:rsidR="009A7B37" w14:paraId="1A6992D5" w14:textId="77777777" w:rsidTr="00884854">
        <w:trPr>
          <w:jc w:val="center"/>
        </w:trPr>
        <w:tc>
          <w:tcPr>
            <w:tcW w:w="2401" w:type="dxa"/>
          </w:tcPr>
          <w:p w14:paraId="2E41C913" w14:textId="77777777" w:rsidR="009A7B37" w:rsidRDefault="00884854" w:rsidP="00165E04">
            <w:pPr>
              <w:pStyle w:val="OGCtabletext"/>
            </w:pPr>
            <w:r>
              <w:t>Ted Habermann</w:t>
            </w:r>
          </w:p>
        </w:tc>
        <w:tc>
          <w:tcPr>
            <w:tcW w:w="3585" w:type="dxa"/>
          </w:tcPr>
          <w:p w14:paraId="2CCB9D98" w14:textId="77777777" w:rsidR="009A7B37" w:rsidRDefault="00884854" w:rsidP="00165E04">
            <w:pPr>
              <w:pStyle w:val="OGCtabletext"/>
            </w:pPr>
            <w:r>
              <w:t>The HDF Group</w:t>
            </w:r>
          </w:p>
        </w:tc>
      </w:tr>
      <w:tr w:rsidR="009A7B37" w14:paraId="470D2709" w14:textId="77777777" w:rsidTr="00884854">
        <w:trPr>
          <w:jc w:val="center"/>
        </w:trPr>
        <w:tc>
          <w:tcPr>
            <w:tcW w:w="2401" w:type="dxa"/>
          </w:tcPr>
          <w:p w14:paraId="5F32BB36" w14:textId="77777777" w:rsidR="009A7B37" w:rsidRDefault="009A7B37" w:rsidP="00165E04">
            <w:pPr>
              <w:pStyle w:val="OGCtabletext"/>
            </w:pPr>
          </w:p>
        </w:tc>
        <w:tc>
          <w:tcPr>
            <w:tcW w:w="3585" w:type="dxa"/>
          </w:tcPr>
          <w:p w14:paraId="3844EB8C" w14:textId="77777777" w:rsidR="009A7B37" w:rsidRDefault="009A7B37" w:rsidP="00165E04">
            <w:pPr>
              <w:pStyle w:val="OGCtabletext"/>
            </w:pPr>
          </w:p>
        </w:tc>
      </w:tr>
      <w:tr w:rsidR="007927D6" w14:paraId="5CFB23D4" w14:textId="77777777" w:rsidTr="00884854">
        <w:trPr>
          <w:jc w:val="center"/>
        </w:trPr>
        <w:tc>
          <w:tcPr>
            <w:tcW w:w="2401" w:type="dxa"/>
          </w:tcPr>
          <w:p w14:paraId="5E9F618E" w14:textId="77777777" w:rsidR="007927D6" w:rsidRDefault="007927D6" w:rsidP="00165E04">
            <w:pPr>
              <w:pStyle w:val="OGCtabletext"/>
            </w:pPr>
          </w:p>
        </w:tc>
        <w:tc>
          <w:tcPr>
            <w:tcW w:w="3585" w:type="dxa"/>
          </w:tcPr>
          <w:p w14:paraId="236E63E6" w14:textId="77777777" w:rsidR="007927D6" w:rsidRDefault="007927D6" w:rsidP="00165E04">
            <w:pPr>
              <w:pStyle w:val="OGCtabletext"/>
            </w:pPr>
          </w:p>
        </w:tc>
      </w:tr>
    </w:tbl>
    <w:p w14:paraId="299A5B7A" w14:textId="77777777" w:rsidR="009A7B37" w:rsidRDefault="009A7B37">
      <w:pPr>
        <w:pStyle w:val="Heading1"/>
      </w:pPr>
      <w:bookmarkStart w:id="4" w:name="_Toc336252388"/>
      <w:r>
        <w:t>Scope</w:t>
      </w:r>
      <w:bookmarkEnd w:id="4"/>
    </w:p>
    <w:p w14:paraId="21B41A88" w14:textId="77777777"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56AAAA0" w14:textId="77777777"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38208016" w14:textId="77777777" w:rsidR="009A7B37" w:rsidRDefault="009A7B37">
      <w:pPr>
        <w:pStyle w:val="Heading1"/>
      </w:pPr>
      <w:bookmarkStart w:id="5" w:name="_Toc336252389"/>
      <w:r>
        <w:t>Conformance</w:t>
      </w:r>
      <w:bookmarkEnd w:id="5"/>
    </w:p>
    <w:p w14:paraId="51DE9C2A"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6419DEBB" w14:textId="77777777" w:rsidR="009A7B37" w:rsidRDefault="009A7B37">
      <w:pPr>
        <w:rPr>
          <w:lang w:val="en-AU"/>
        </w:rPr>
      </w:pPr>
      <w:r>
        <w:rPr>
          <w:lang w:val="en-AU"/>
        </w:rPr>
        <w:lastRenderedPageBreak/>
        <w:t>Requirements for N standardization target types are considered:</w:t>
      </w:r>
    </w:p>
    <w:p w14:paraId="4F82A637" w14:textId="77777777" w:rsidR="009A7B37" w:rsidRPr="007F6680" w:rsidRDefault="009A7B37">
      <w:pPr>
        <w:pStyle w:val="List2OGCbullets"/>
        <w:rPr>
          <w:color w:val="FF0000"/>
        </w:rPr>
      </w:pPr>
      <w:r w:rsidRPr="007F6680">
        <w:rPr>
          <w:color w:val="FF0000"/>
        </w:rPr>
        <w:t>AAAA</w:t>
      </w:r>
    </w:p>
    <w:p w14:paraId="622F769A" w14:textId="77777777" w:rsidR="009A7B37" w:rsidRPr="007F6680" w:rsidRDefault="009A7B37">
      <w:pPr>
        <w:pStyle w:val="List2OGCbullets"/>
        <w:rPr>
          <w:color w:val="FF0000"/>
        </w:rPr>
      </w:pPr>
      <w:r w:rsidRPr="007F6680">
        <w:rPr>
          <w:color w:val="FF0000"/>
        </w:rPr>
        <w:t>BBBB</w:t>
      </w:r>
    </w:p>
    <w:p w14:paraId="51E5DDFE"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7A823043"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6F82761E" w14:textId="77777777" w:rsidR="009A7B37" w:rsidRDefault="009A7B37">
      <w:pPr>
        <w:pStyle w:val="List1OGCletters"/>
      </w:pPr>
      <w:r>
        <w:t>Any one of the conformance levels specified in Annex B (normative).</w:t>
      </w:r>
    </w:p>
    <w:p w14:paraId="7AFA5FCB" w14:textId="77777777" w:rsidR="009A7B37" w:rsidRDefault="009A7B37">
      <w:pPr>
        <w:pStyle w:val="List1OGCletters"/>
      </w:pPr>
      <w:r>
        <w:t>Any one of the Distributed Computing Platform profiles specified in Annexes TBD through TBD (normative).</w:t>
      </w:r>
    </w:p>
    <w:p w14:paraId="7239FB89"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35739C4C" w14:textId="77777777" w:rsidR="009A7B37" w:rsidRDefault="009A7B37">
      <w:pPr>
        <w:pStyle w:val="Heading1"/>
      </w:pPr>
      <w:bookmarkStart w:id="6" w:name="_Toc336252390"/>
      <w:r>
        <w:t>References</w:t>
      </w:r>
      <w:bookmarkEnd w:id="6"/>
    </w:p>
    <w:p w14:paraId="2F3FEE3F"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42A3AA2C" w14:textId="77777777" w:rsidR="009A7B37" w:rsidRPr="00322C7C" w:rsidRDefault="009A7B37">
      <w:r w:rsidRPr="00322C7C">
        <w:t>Th</w:t>
      </w:r>
      <w:r w:rsidR="00322C7C">
        <w:t>ere are no normative references</w:t>
      </w:r>
      <w:r w:rsidRPr="00322C7C">
        <w:t>.</w:t>
      </w:r>
    </w:p>
    <w:p w14:paraId="1BC4382C" w14:textId="77777777" w:rsidR="009A7B37" w:rsidRDefault="009A7B37" w:rsidP="00256D33">
      <w:pPr>
        <w:pStyle w:val="Heading1"/>
      </w:pPr>
      <w:bookmarkStart w:id="7" w:name="_Toc336252391"/>
      <w:r>
        <w:t>Terms and Definitions</w:t>
      </w:r>
      <w:bookmarkEnd w:id="7"/>
    </w:p>
    <w:p w14:paraId="51ABAFD3"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42850233" w14:textId="77777777" w:rsidR="009A7B37" w:rsidRDefault="009A7B37">
      <w:r>
        <w:lastRenderedPageBreak/>
        <w:t>For the purposes of this document</w:t>
      </w:r>
      <w:commentRangeStart w:id="8"/>
      <w:r>
        <w:t>, the following additional terms and definitions apply</w:t>
      </w:r>
      <w:commentRangeEnd w:id="8"/>
      <w:r w:rsidR="00A21351">
        <w:rPr>
          <w:rStyle w:val="CommentReference"/>
        </w:rPr>
        <w:commentReference w:id="8"/>
      </w:r>
      <w:r>
        <w:t>.</w:t>
      </w:r>
    </w:p>
    <w:p w14:paraId="03B2427C" w14:textId="77777777" w:rsidR="00E66EA9" w:rsidRDefault="00E66EA9" w:rsidP="00E66EA9">
      <w:pPr>
        <w:pStyle w:val="TermNum"/>
      </w:pPr>
      <w:r>
        <w:t>absolute accuracy</w:t>
      </w:r>
    </w:p>
    <w:p w14:paraId="68AD4E5C" w14:textId="77777777" w:rsidR="00E66EA9" w:rsidRDefault="00E66EA9" w:rsidP="00E66EA9">
      <w:pPr>
        <w:pStyle w:val="Terms"/>
      </w:pPr>
      <w:r>
        <w:t>Closeness of coordinate value to the true or accepted value</w:t>
      </w:r>
      <w:ins w:id="9" w:author="Roger Lott" w:date="2018-05-14T06:36:00Z">
        <w:r w:rsidR="00A21351">
          <w:t xml:space="preserve"> </w:t>
        </w:r>
      </w:ins>
      <w:r>
        <w:t>in a specified reference system (in this profile, the reference system is the World Geodetic System 1984 (WGS84))</w:t>
      </w:r>
    </w:p>
    <w:p w14:paraId="5BA40BEB" w14:textId="77777777" w:rsidR="00E66EA9" w:rsidRDefault="00E66EA9" w:rsidP="00E66EA9">
      <w:pPr>
        <w:pStyle w:val="TermNum"/>
      </w:pPr>
      <w:r>
        <w:t>ASCII</w:t>
      </w:r>
    </w:p>
    <w:p w14:paraId="3F6A10CF" w14:textId="77777777" w:rsidR="00E66EA9" w:rsidRDefault="00E66EA9" w:rsidP="00E66EA9">
      <w:pPr>
        <w:pStyle w:val="Terms"/>
      </w:pPr>
      <w:r>
        <w:t>[American Standard Code for Information Interchange] The predominant character set encoding of present-day computers.</w:t>
      </w:r>
    </w:p>
    <w:p w14:paraId="6313B841" w14:textId="77777777" w:rsidR="00E66EA9" w:rsidRDefault="00E66EA9" w:rsidP="00E66EA9">
      <w:pPr>
        <w:pStyle w:val="TermNum"/>
      </w:pPr>
      <w:r>
        <w:t>band</w:t>
      </w:r>
    </w:p>
    <w:p w14:paraId="06907467" w14:textId="77777777" w:rsidR="00E66EA9" w:rsidRDefault="00E66EA9" w:rsidP="00E66EA9">
      <w:pPr>
        <w:pStyle w:val="Terms"/>
      </w:pPr>
      <w:r>
        <w:t xml:space="preserve">A </w:t>
      </w:r>
      <w:r w:rsidR="00CC1190">
        <w:t>well-defined</w:t>
      </w:r>
      <w:r>
        <w:t xml:space="preserve"> range of wavelengths, frequencies or energies of optical, electric or acoustic radiation.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6ECE3E46" w14:textId="77777777" w:rsidR="00E66EA9" w:rsidRDefault="00E66EA9" w:rsidP="00E66EA9">
      <w:pPr>
        <w:pStyle w:val="TermNum"/>
      </w:pPr>
      <w:r>
        <w:t>cell</w:t>
      </w:r>
    </w:p>
    <w:p w14:paraId="7937FFBC" w14:textId="77777777" w:rsidR="00E66EA9" w:rsidRDefault="00E66EA9" w:rsidP="00E66EA9">
      <w:pPr>
        <w:pStyle w:val="Terms"/>
      </w:pPr>
      <w:r>
        <w:t>A rectangular area in Raster space, in which a single pixel value is filled.</w:t>
      </w:r>
    </w:p>
    <w:p w14:paraId="745AB652" w14:textId="77777777" w:rsidR="00E66EA9" w:rsidRDefault="00E66EA9" w:rsidP="00E66EA9">
      <w:pPr>
        <w:pStyle w:val="TermNum"/>
      </w:pPr>
      <w:r>
        <w:t>code</w:t>
      </w:r>
    </w:p>
    <w:p w14:paraId="57115EB3" w14:textId="77777777" w:rsidR="00E66EA9" w:rsidRDefault="00E66EA9" w:rsidP="00E66EA9">
      <w:pPr>
        <w:pStyle w:val="Terms"/>
      </w:pPr>
      <w:r>
        <w:t>representation of a label according to a specified scheme</w:t>
      </w:r>
    </w:p>
    <w:p w14:paraId="506ADD0E" w14:textId="77777777" w:rsidR="00E66EA9" w:rsidRDefault="00E66EA9" w:rsidP="00E66EA9">
      <w:pPr>
        <w:pStyle w:val="TermNum"/>
      </w:pPr>
      <w:r>
        <w:t>coordinate</w:t>
      </w:r>
    </w:p>
    <w:p w14:paraId="2EAF4EBC" w14:textId="77777777" w:rsidR="00E66EA9" w:rsidRDefault="00E66EA9" w:rsidP="00E66EA9">
      <w:pPr>
        <w:pStyle w:val="Terms"/>
      </w:pPr>
      <w:r>
        <w:t>One of a sequence of numbers designating the position of a point in N-dimensional space</w:t>
      </w:r>
    </w:p>
    <w:p w14:paraId="166C4450" w14:textId="77777777" w:rsidR="00E66EA9" w:rsidRDefault="00E66EA9" w:rsidP="00E66EA9">
      <w:pPr>
        <w:pStyle w:val="TermNum"/>
      </w:pPr>
      <w:r>
        <w:t>coordinate reference system</w:t>
      </w:r>
    </w:p>
    <w:p w14:paraId="52856583" w14:textId="77777777" w:rsidR="00E66EA9" w:rsidRDefault="00E66EA9" w:rsidP="00E66EA9">
      <w:pPr>
        <w:pStyle w:val="Terms"/>
      </w:pPr>
      <w:r>
        <w:t>Coordinate system that is related to an object (of the real world) by a datum.</w:t>
      </w:r>
    </w:p>
    <w:p w14:paraId="6294321F" w14:textId="77777777" w:rsidR="00E66EA9" w:rsidRDefault="00E66EA9" w:rsidP="00E66EA9">
      <w:pPr>
        <w:pStyle w:val="TermNum"/>
      </w:pPr>
      <w:r>
        <w:t>coordinate system</w:t>
      </w:r>
    </w:p>
    <w:p w14:paraId="6A53BFCD" w14:textId="77777777" w:rsidR="00E66EA9" w:rsidRDefault="00E66EA9" w:rsidP="00E66EA9">
      <w:pPr>
        <w:pStyle w:val="Terms"/>
      </w:pPr>
      <w:r>
        <w:t>A set of mathematical rules for specifying how coordinates are to be assigned to points</w:t>
      </w:r>
    </w:p>
    <w:p w14:paraId="29F214EF" w14:textId="77777777" w:rsidR="00E66EA9" w:rsidRDefault="00E66EA9" w:rsidP="00E66EA9">
      <w:pPr>
        <w:pStyle w:val="TermNum"/>
      </w:pPr>
      <w:r>
        <w:t>coverage</w:t>
      </w:r>
    </w:p>
    <w:p w14:paraId="4719D929" w14:textId="77777777" w:rsidR="00E66EA9" w:rsidRDefault="00E66EA9" w:rsidP="00E66EA9">
      <w:pPr>
        <w:pStyle w:val="Terms"/>
      </w:pPr>
      <w:r>
        <w:t>Feature that acts as a function to return values from its range for any direct position within its spatial, temporal, or spatiotemporal domain. Examples include a digital image, raster map, and digital elevation matrix.</w:t>
      </w:r>
    </w:p>
    <w:p w14:paraId="45ACC68C" w14:textId="77777777" w:rsidR="00E66EA9" w:rsidRDefault="00E66EA9" w:rsidP="00E66EA9">
      <w:pPr>
        <w:pStyle w:val="TermNum"/>
      </w:pPr>
      <w:r>
        <w:t>coverage geometry</w:t>
      </w:r>
    </w:p>
    <w:p w14:paraId="1049BBBC" w14:textId="77777777" w:rsidR="00E66EA9" w:rsidRDefault="00E66EA9" w:rsidP="00E66EA9">
      <w:pPr>
        <w:pStyle w:val="Terms"/>
      </w:pPr>
      <w:r>
        <w:t>Configuration of the domain of a coverage described in terms of coordinates.</w:t>
      </w:r>
    </w:p>
    <w:p w14:paraId="77B3CAB9" w14:textId="77777777" w:rsidR="00E66EA9" w:rsidRDefault="00E66EA9" w:rsidP="00E66EA9">
      <w:pPr>
        <w:pStyle w:val="TermNum"/>
      </w:pPr>
      <w:r>
        <w:t>data compression</w:t>
      </w:r>
    </w:p>
    <w:p w14:paraId="47751A96" w14:textId="77777777" w:rsidR="00E66EA9" w:rsidRDefault="00E66EA9" w:rsidP="00E66EA9">
      <w:pPr>
        <w:pStyle w:val="Terms"/>
      </w:pPr>
      <w:r>
        <w:t xml:space="preserve">Reducing the amount of storage space required to store a given amount of </w:t>
      </w:r>
      <w:proofErr w:type="gramStart"/>
      <w:r>
        <w:t>data, or</w:t>
      </w:r>
      <w:proofErr w:type="gramEnd"/>
      <w:r>
        <w:t xml:space="preserve"> reducing the length of message required to transfer a given amount of reduction in the </w:t>
      </w:r>
      <w:r>
        <w:lastRenderedPageBreak/>
        <w:t>number of bits used to represent source image data [ISO 10918-1] (JPEG Part 1) information. (data / image) compression</w:t>
      </w:r>
    </w:p>
    <w:p w14:paraId="7289BE3C" w14:textId="77777777" w:rsidR="00E66EA9" w:rsidRDefault="00E66EA9" w:rsidP="00E66EA9">
      <w:pPr>
        <w:pStyle w:val="TermNum"/>
      </w:pPr>
      <w:r>
        <w:t>dataset</w:t>
      </w:r>
    </w:p>
    <w:p w14:paraId="29540A85" w14:textId="77777777" w:rsidR="00E66EA9" w:rsidRDefault="00E66EA9" w:rsidP="00E66EA9">
      <w:pPr>
        <w:pStyle w:val="Terms"/>
      </w:pPr>
      <w:r>
        <w:t>Identifiable collection of data.</w:t>
      </w:r>
    </w:p>
    <w:p w14:paraId="18245A93" w14:textId="77777777" w:rsidR="00E66EA9" w:rsidRDefault="00E66EA9" w:rsidP="00E66EA9">
      <w:pPr>
        <w:pStyle w:val="TermNum"/>
      </w:pPr>
      <w:r>
        <w:t>datum</w:t>
      </w:r>
    </w:p>
    <w:p w14:paraId="45B36D1A" w14:textId="77777777" w:rsidR="00E66EA9" w:rsidRDefault="00E66EA9" w:rsidP="00E66EA9">
      <w:pPr>
        <w:pStyle w:val="Terms"/>
      </w:pPr>
      <w:r>
        <w:t>A parameter or set of parameters that define the position of the origin, the scale, and the orientation of a coordinate system</w:t>
      </w:r>
    </w:p>
    <w:p w14:paraId="0F6D6507" w14:textId="77777777" w:rsidR="00E66EA9" w:rsidRDefault="00E66EA9" w:rsidP="00E66EA9">
      <w:pPr>
        <w:pStyle w:val="TermNum"/>
      </w:pPr>
      <w:r>
        <w:t>device space</w:t>
      </w:r>
    </w:p>
    <w:p w14:paraId="72C96434" w14:textId="77777777" w:rsidR="00E66EA9" w:rsidRDefault="00E66EA9" w:rsidP="00E66EA9">
      <w:pPr>
        <w:pStyle w:val="Terms"/>
      </w:pPr>
      <w:r>
        <w:t>A coordinate space referencing scanner, printers and display devices.</w:t>
      </w:r>
    </w:p>
    <w:p w14:paraId="3316149B" w14:textId="77777777" w:rsidR="00E66EA9" w:rsidRDefault="00E66EA9" w:rsidP="00E66EA9">
      <w:pPr>
        <w:pStyle w:val="TermNum"/>
      </w:pPr>
      <w:r>
        <w:t>direct position</w:t>
      </w:r>
    </w:p>
    <w:p w14:paraId="71213F92" w14:textId="77777777" w:rsidR="00E66EA9" w:rsidRDefault="00E66EA9" w:rsidP="00E66EA9">
      <w:pPr>
        <w:pStyle w:val="Terms"/>
      </w:pPr>
      <w:r>
        <w:t>Position described by a single set of coordinates within a coordinate reference system.</w:t>
      </w:r>
    </w:p>
    <w:p w14:paraId="2390A5E6" w14:textId="77777777" w:rsidR="00E66EA9" w:rsidRDefault="00E66EA9" w:rsidP="00E66EA9">
      <w:pPr>
        <w:pStyle w:val="TermNum"/>
      </w:pPr>
      <w:r>
        <w:t>domain</w:t>
      </w:r>
    </w:p>
    <w:p w14:paraId="7F3924B8" w14:textId="77777777" w:rsidR="00E66EA9" w:rsidRDefault="00E66EA9" w:rsidP="00E66EA9">
      <w:pPr>
        <w:pStyle w:val="Terms"/>
      </w:pPr>
      <w:r>
        <w:t>Well-defined set. Note, Domains are used to define the domain set and range set of operators and functions.</w:t>
      </w:r>
    </w:p>
    <w:p w14:paraId="4E42A193" w14:textId="77777777" w:rsidR="00E66EA9" w:rsidRDefault="00E66EA9" w:rsidP="00E66EA9">
      <w:pPr>
        <w:pStyle w:val="TermNum"/>
      </w:pPr>
      <w:r>
        <w:t>double</w:t>
      </w:r>
    </w:p>
    <w:p w14:paraId="6D3D729F" w14:textId="77777777" w:rsidR="00E66EA9" w:rsidRDefault="00E66EA9" w:rsidP="00E66EA9">
      <w:pPr>
        <w:pStyle w:val="Terms"/>
      </w:pPr>
      <w:r>
        <w:t>8-byte IEEE double precision floating point.</w:t>
      </w:r>
    </w:p>
    <w:p w14:paraId="69631F04" w14:textId="77777777" w:rsidR="00E66EA9" w:rsidRDefault="00E66EA9" w:rsidP="00E66EA9">
      <w:pPr>
        <w:pStyle w:val="TermNum"/>
      </w:pPr>
      <w:r>
        <w:t>ellipsoid</w:t>
      </w:r>
    </w:p>
    <w:p w14:paraId="1AA9D3F7" w14:textId="77777777" w:rsidR="00E66EA9" w:rsidRDefault="00E66EA9" w:rsidP="00E66EA9">
      <w:pPr>
        <w:pStyle w:val="Terms"/>
      </w:pPr>
      <w:r>
        <w:t>A surface formed by the rotation of an ellipse about a main axis</w:t>
      </w:r>
    </w:p>
    <w:p w14:paraId="003579B6" w14:textId="77777777" w:rsidR="00E66EA9" w:rsidRDefault="00E66EA9" w:rsidP="00E66EA9">
      <w:pPr>
        <w:pStyle w:val="TermNum"/>
      </w:pPr>
      <w:r>
        <w:t>EPSG</w:t>
      </w:r>
    </w:p>
    <w:p w14:paraId="1E8AD977" w14:textId="77777777" w:rsidR="00E66EA9" w:rsidRDefault="00E66EA9" w:rsidP="00E66EA9">
      <w:pPr>
        <w:pStyle w:val="Terms"/>
      </w:pPr>
      <w:r w:rsidRPr="002E69AF">
        <w:t xml:space="preserve"> European Petroleum Survey Group.</w:t>
      </w:r>
    </w:p>
    <w:p w14:paraId="4FC5735C" w14:textId="77777777" w:rsidR="00E66EA9" w:rsidRDefault="00E66EA9" w:rsidP="00E66EA9">
      <w:pPr>
        <w:pStyle w:val="TermNum"/>
      </w:pPr>
      <w:r>
        <w:t>evaluation</w:t>
      </w:r>
    </w:p>
    <w:p w14:paraId="64E7836F" w14:textId="77777777" w:rsidR="00E66EA9" w:rsidRDefault="00E66EA9" w:rsidP="00E66EA9">
      <w:pPr>
        <w:pStyle w:val="Terms"/>
      </w:pPr>
      <w:r>
        <w:t>Determination of the values of a coverage at a direct position within the domain of the coverage.</w:t>
      </w:r>
    </w:p>
    <w:p w14:paraId="20AA328F" w14:textId="77777777" w:rsidR="00E66EA9" w:rsidRDefault="00E66EA9" w:rsidP="00E66EA9">
      <w:pPr>
        <w:pStyle w:val="TermNum"/>
      </w:pPr>
      <w:r>
        <w:t>flattening</w:t>
      </w:r>
    </w:p>
    <w:p w14:paraId="3C626DBE" w14:textId="77777777" w:rsidR="00E66EA9" w:rsidRDefault="00E66EA9" w:rsidP="00E66EA9">
      <w:pPr>
        <w:pStyle w:val="Terms"/>
      </w:pPr>
      <w:r>
        <w:t>A ratio of the difference between the semi-major (a) and semi-minor axis (b) of an ellipsoid to the semi-major axis; f = (a - b)/a</w:t>
      </w:r>
    </w:p>
    <w:p w14:paraId="2718EB0A" w14:textId="77777777" w:rsidR="00E66EA9" w:rsidRDefault="00E66EA9" w:rsidP="00E66EA9">
      <w:pPr>
        <w:pStyle w:val="TermNum"/>
      </w:pPr>
      <w:r>
        <w:t>geocoding</w:t>
      </w:r>
    </w:p>
    <w:p w14:paraId="01FDB062" w14:textId="77777777" w:rsidR="00E66EA9" w:rsidRDefault="00E66EA9" w:rsidP="00E66EA9">
      <w:pPr>
        <w:pStyle w:val="Terms"/>
      </w:pPr>
      <w:r>
        <w:t>A translation of one form of location into another</w:t>
      </w:r>
    </w:p>
    <w:p w14:paraId="7C645998" w14:textId="77777777" w:rsidR="00E66EA9" w:rsidRDefault="00E66EA9" w:rsidP="00E66EA9">
      <w:pPr>
        <w:pStyle w:val="TermNum"/>
      </w:pPr>
      <w:r>
        <w:t>geographic coordinate system</w:t>
      </w:r>
    </w:p>
    <w:p w14:paraId="30CE0CB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BC99F11" w14:textId="77777777" w:rsidR="00E66EA9" w:rsidRDefault="00E66EA9" w:rsidP="00E66EA9">
      <w:pPr>
        <w:pStyle w:val="TermNum"/>
      </w:pPr>
      <w:proofErr w:type="spellStart"/>
      <w:r>
        <w:t>geokey</w:t>
      </w:r>
      <w:proofErr w:type="spellEnd"/>
    </w:p>
    <w:p w14:paraId="30E834EE" w14:textId="77777777" w:rsidR="00E66EA9" w:rsidRDefault="00E66EA9" w:rsidP="00E66EA9">
      <w:pPr>
        <w:pStyle w:val="Terms"/>
      </w:pPr>
      <w:r>
        <w:lastRenderedPageBreak/>
        <w:t xml:space="preserve">In GeoTIFF, a </w:t>
      </w:r>
      <w:proofErr w:type="spellStart"/>
      <w:r>
        <w:t>GeoKey</w:t>
      </w:r>
      <w:proofErr w:type="spellEnd"/>
      <w:r>
        <w:t xml:space="preserve"> is equivalent in function to a TIFF </w:t>
      </w:r>
      <w:proofErr w:type="gramStart"/>
      <w:r>
        <w:t>tag, but</w:t>
      </w:r>
      <w:proofErr w:type="gramEnd"/>
      <w:r>
        <w:t xml:space="preserve"> uses a different storage mechanism.</w:t>
      </w:r>
    </w:p>
    <w:p w14:paraId="57435BB6" w14:textId="77777777" w:rsidR="00E66EA9" w:rsidRDefault="00E66EA9" w:rsidP="00E66EA9">
      <w:pPr>
        <w:pStyle w:val="TermNum"/>
      </w:pPr>
      <w:proofErr w:type="spellStart"/>
      <w:r>
        <w:t>georectified</w:t>
      </w:r>
      <w:proofErr w:type="spellEnd"/>
      <w:r>
        <w:t xml:space="preserve"> grid</w:t>
      </w:r>
    </w:p>
    <w:p w14:paraId="4E22395F"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11FFCCB4" w14:textId="77777777" w:rsidR="00E66EA9" w:rsidRDefault="00E66EA9" w:rsidP="00E66EA9">
      <w:pPr>
        <w:pStyle w:val="TermNum"/>
      </w:pPr>
      <w:r>
        <w:t>georeferencing</w:t>
      </w:r>
    </w:p>
    <w:p w14:paraId="1D5CCB0B" w14:textId="77777777" w:rsidR="00E66EA9" w:rsidRDefault="00E66EA9" w:rsidP="00E66EA9">
      <w:pPr>
        <w:pStyle w:val="Terms"/>
      </w:pPr>
      <w:proofErr w:type="spellStart"/>
      <w:r>
        <w:t>geopositioning</w:t>
      </w:r>
      <w:proofErr w:type="spellEnd"/>
      <w:r>
        <w:t xml:space="preserve"> an object using a Correspondence Model derived from a set of points for which both ground and image coordinates are known</w:t>
      </w:r>
    </w:p>
    <w:p w14:paraId="0BE61A93" w14:textId="77777777" w:rsidR="00E66EA9" w:rsidRDefault="00E66EA9" w:rsidP="00E66EA9">
      <w:pPr>
        <w:pStyle w:val="TermNum"/>
      </w:pPr>
      <w:proofErr w:type="spellStart"/>
      <w:r>
        <w:t>g</w:t>
      </w:r>
      <w:r w:rsidR="00917642">
        <w:t>eoTIFF</w:t>
      </w:r>
      <w:proofErr w:type="spellEnd"/>
    </w:p>
    <w:p w14:paraId="15962803" w14:textId="77777777" w:rsidR="00E66EA9" w:rsidRDefault="00E66EA9" w:rsidP="00E66EA9">
      <w:pPr>
        <w:pStyle w:val="Terms"/>
      </w:pPr>
      <w:r>
        <w:t xml:space="preserve">A standard for storing </w:t>
      </w:r>
      <w:proofErr w:type="spellStart"/>
      <w:r>
        <w:t>georeference</w:t>
      </w:r>
      <w:proofErr w:type="spellEnd"/>
      <w:r>
        <w:t xml:space="preserve"> and geocoding information in a TIFF 6.0 compliant raster file.</w:t>
      </w:r>
    </w:p>
    <w:p w14:paraId="3C89ADD1" w14:textId="77777777" w:rsidR="00E66EA9" w:rsidRDefault="00E66EA9" w:rsidP="00E66EA9">
      <w:pPr>
        <w:pStyle w:val="TermNum"/>
      </w:pPr>
      <w:r>
        <w:t>grid</w:t>
      </w:r>
    </w:p>
    <w:p w14:paraId="08DE03A5" w14:textId="77777777" w:rsidR="00E66EA9" w:rsidRDefault="00E66EA9" w:rsidP="00E66EA9">
      <w:pPr>
        <w:pStyle w:val="Terms"/>
      </w:pPr>
      <w:r>
        <w:t>A network composed of two or more sets of curves in which the members of each set intersect the members of the other sets in an algorithmic way</w:t>
      </w:r>
    </w:p>
    <w:p w14:paraId="483E86D1" w14:textId="77777777" w:rsidR="00E66EA9" w:rsidRDefault="00E66EA9" w:rsidP="00E66EA9">
      <w:pPr>
        <w:pStyle w:val="TermNum"/>
      </w:pPr>
      <w:r>
        <w:t>grid</w:t>
      </w:r>
    </w:p>
    <w:p w14:paraId="21C6CA68" w14:textId="77777777" w:rsidR="00E66EA9" w:rsidRDefault="00E66EA9" w:rsidP="00E66EA9">
      <w:pPr>
        <w:pStyle w:val="Terms"/>
      </w:pPr>
      <w:r>
        <w:t xml:space="preserve">gridded data Network composed of two or more sets of curves in which the members of each set intersect the members of the other sets in </w:t>
      </w:r>
      <w:proofErr w:type="gramStart"/>
      <w:r>
        <w:t>a</w:t>
      </w:r>
      <w:proofErr w:type="gramEnd"/>
      <w:r>
        <w:t xml:space="preserve"> algorithmic way.</w:t>
      </w:r>
    </w:p>
    <w:p w14:paraId="624FC063" w14:textId="77777777" w:rsidR="00E66EA9" w:rsidRDefault="00E66EA9" w:rsidP="00E66EA9">
      <w:pPr>
        <w:pStyle w:val="TermNum"/>
      </w:pPr>
      <w:r>
        <w:t>IEEE</w:t>
      </w:r>
    </w:p>
    <w:p w14:paraId="2894702E" w14:textId="77777777" w:rsidR="00E66EA9" w:rsidRDefault="00E66EA9" w:rsidP="00E66EA9">
      <w:pPr>
        <w:pStyle w:val="Terms"/>
      </w:pPr>
      <w:r>
        <w:t>Institute of Electrical and Electronics Engineers, Inc.</w:t>
      </w:r>
    </w:p>
    <w:p w14:paraId="61A062DC" w14:textId="77777777" w:rsidR="00E66EA9" w:rsidRDefault="00E66EA9" w:rsidP="00E66EA9">
      <w:pPr>
        <w:pStyle w:val="TermNum"/>
      </w:pPr>
      <w:r>
        <w:t>IFD</w:t>
      </w:r>
    </w:p>
    <w:p w14:paraId="60FD7D11" w14:textId="77777777" w:rsidR="00E66EA9" w:rsidRDefault="00E66EA9" w:rsidP="00E66EA9">
      <w:pPr>
        <w:pStyle w:val="Terms"/>
      </w:pPr>
      <w:r>
        <w:t>In TIFF format, an Image File Directory, containing all the TIFF tags for one image in the file (there may be more than one).</w:t>
      </w:r>
    </w:p>
    <w:p w14:paraId="77B3EBA2" w14:textId="77777777" w:rsidR="00E66EA9" w:rsidRDefault="00E66EA9" w:rsidP="00E66EA9">
      <w:pPr>
        <w:pStyle w:val="TermNum"/>
      </w:pPr>
      <w:r>
        <w:t>imagery</w:t>
      </w:r>
    </w:p>
    <w:p w14:paraId="4C63ACB9" w14:textId="77777777" w:rsidR="00E66EA9" w:rsidRDefault="00E66EA9" w:rsidP="00E66EA9">
      <w:pPr>
        <w:pStyle w:val="Terms"/>
      </w:pPr>
      <w:r>
        <w:t>Representation of phenomena as images produced electronically and/or optical techniques.</w:t>
      </w:r>
    </w:p>
    <w:p w14:paraId="26E60D40" w14:textId="77777777" w:rsidR="00E66EA9" w:rsidRDefault="00E66EA9" w:rsidP="00E66EA9">
      <w:pPr>
        <w:pStyle w:val="TermNum"/>
      </w:pPr>
      <w:r>
        <w:t>meridian</w:t>
      </w:r>
    </w:p>
    <w:p w14:paraId="62971422" w14:textId="77777777" w:rsidR="00E66EA9" w:rsidRDefault="00E66EA9" w:rsidP="00E66EA9">
      <w:pPr>
        <w:pStyle w:val="Terms"/>
      </w:pPr>
      <w:r>
        <w:t>An intersection of an ellipsoid by a plane containing the shortest axis of the ellipsoid</w:t>
      </w:r>
    </w:p>
    <w:p w14:paraId="58EC4BEB" w14:textId="77777777" w:rsidR="00E66EA9" w:rsidRDefault="00E66EA9" w:rsidP="00E66EA9">
      <w:pPr>
        <w:pStyle w:val="TermNum"/>
      </w:pPr>
      <w:r>
        <w:t>metadata</w:t>
      </w:r>
    </w:p>
    <w:p w14:paraId="7C2961F7" w14:textId="77777777" w:rsidR="00E66EA9" w:rsidRDefault="00E66EA9" w:rsidP="00E66EA9">
      <w:pPr>
        <w:pStyle w:val="Terms"/>
      </w:pPr>
      <w:r>
        <w:t>Data about data.</w:t>
      </w:r>
    </w:p>
    <w:p w14:paraId="5AA03AA3" w14:textId="77777777" w:rsidR="00E66EA9" w:rsidRDefault="00E66EA9" w:rsidP="00E66EA9">
      <w:pPr>
        <w:pStyle w:val="TermNum"/>
      </w:pPr>
      <w:r>
        <w:t>model space</w:t>
      </w:r>
    </w:p>
    <w:p w14:paraId="4FF66D6F" w14:textId="77777777" w:rsidR="00E66EA9" w:rsidRDefault="00E66EA9" w:rsidP="00E66EA9">
      <w:pPr>
        <w:pStyle w:val="Terms"/>
      </w:pPr>
      <w:r>
        <w:t>A flat geometrical space used to model a portion of the earth.</w:t>
      </w:r>
    </w:p>
    <w:p w14:paraId="3BD11C95" w14:textId="77777777" w:rsidR="00E66EA9" w:rsidRDefault="00E66EA9" w:rsidP="00E66EA9">
      <w:pPr>
        <w:pStyle w:val="TermNum"/>
      </w:pPr>
      <w:r>
        <w:t>mosaic</w:t>
      </w:r>
    </w:p>
    <w:p w14:paraId="60425120"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6B2F2006" w14:textId="77777777" w:rsidR="00E66EA9" w:rsidRDefault="00E66EA9" w:rsidP="00E66EA9">
      <w:pPr>
        <w:pStyle w:val="TermNum"/>
      </w:pPr>
      <w:r>
        <w:lastRenderedPageBreak/>
        <w:t>null value</w:t>
      </w:r>
    </w:p>
    <w:p w14:paraId="09EC797F" w14:textId="77777777" w:rsidR="00E66EA9" w:rsidRDefault="00E66EA9" w:rsidP="00E66EA9">
      <w:pPr>
        <w:pStyle w:val="Terms"/>
      </w:pPr>
      <w:r>
        <w:t>Value having no value or existence.</w:t>
      </w:r>
    </w:p>
    <w:p w14:paraId="4FFDC597" w14:textId="77777777" w:rsidR="00E66EA9" w:rsidRDefault="00E66EA9" w:rsidP="00E66EA9">
      <w:pPr>
        <w:pStyle w:val="TermNum"/>
      </w:pPr>
      <w:r>
        <w:t>orthorectified grid</w:t>
      </w:r>
    </w:p>
    <w:p w14:paraId="5592247F" w14:textId="77777777" w:rsidR="00E66EA9" w:rsidRDefault="00E66EA9" w:rsidP="00E66EA9">
      <w:pPr>
        <w:pStyle w:val="Terms"/>
      </w:pPr>
      <w:proofErr w:type="spellStart"/>
      <w:r>
        <w:t>Georectified</w:t>
      </w:r>
      <w:proofErr w:type="spellEnd"/>
      <w:r>
        <w:t xml:space="preserve"> grid created using ground control points and elevation data where constant scale is maintained throughout the grid.</w:t>
      </w:r>
    </w:p>
    <w:p w14:paraId="628EF287" w14:textId="77777777" w:rsidR="00E66EA9" w:rsidRDefault="00E66EA9" w:rsidP="00E66EA9">
      <w:pPr>
        <w:pStyle w:val="TermNum"/>
      </w:pPr>
      <w:r>
        <w:t>parallel</w:t>
      </w:r>
    </w:p>
    <w:p w14:paraId="20FB0F72" w14:textId="77777777" w:rsidR="00E66EA9" w:rsidRDefault="00E66EA9" w:rsidP="00E66EA9">
      <w:pPr>
        <w:pStyle w:val="Terms"/>
      </w:pPr>
      <w:r>
        <w:t>Lines of constant latitude, parallel to the equator.</w:t>
      </w:r>
    </w:p>
    <w:p w14:paraId="5A8C3931" w14:textId="77777777" w:rsidR="00E66EA9" w:rsidRDefault="00E66EA9" w:rsidP="00E66EA9">
      <w:pPr>
        <w:pStyle w:val="TermNum"/>
      </w:pPr>
      <w:r>
        <w:t>pixel</w:t>
      </w:r>
    </w:p>
    <w:p w14:paraId="507AF028" w14:textId="77777777" w:rsidR="00E66EA9" w:rsidRDefault="00E66EA9" w:rsidP="00E66EA9">
      <w:pPr>
        <w:pStyle w:val="Terms"/>
      </w:pPr>
      <w:r>
        <w:t>The smallest element of a digital image to which attributes are assigned</w:t>
      </w:r>
    </w:p>
    <w:p w14:paraId="175C02D4" w14:textId="77777777" w:rsidR="00E66EA9" w:rsidRDefault="00E66EA9" w:rsidP="00E66EA9">
      <w:pPr>
        <w:pStyle w:val="TermNum"/>
      </w:pPr>
      <w:r>
        <w:t>pixel</w:t>
      </w:r>
    </w:p>
    <w:p w14:paraId="3FE53FC1" w14:textId="77777777" w:rsidR="00E66EA9" w:rsidRDefault="00E66EA9" w:rsidP="00E66EA9">
      <w:pPr>
        <w:pStyle w:val="Terms"/>
      </w:pPr>
      <w:r>
        <w:t xml:space="preserve">Smallest element of a digital image to which attributes are assigned. </w:t>
      </w:r>
    </w:p>
    <w:p w14:paraId="58CBA68E" w14:textId="77777777" w:rsidR="00E66EA9" w:rsidRDefault="00E66EA9" w:rsidP="00E66EA9">
      <w:pPr>
        <w:pStyle w:val="Terms"/>
      </w:pPr>
      <w:r>
        <w:t xml:space="preserve">NOTE 1 This term originated as a contraction of “picture element”. </w:t>
      </w:r>
    </w:p>
    <w:p w14:paraId="17C16E74" w14:textId="77777777" w:rsidR="00E66EA9" w:rsidRDefault="00E66EA9" w:rsidP="00E66EA9">
      <w:pPr>
        <w:pStyle w:val="Terms"/>
      </w:pPr>
      <w:r>
        <w:t xml:space="preserve">NOTE 2 Related to the concept of a grid cell </w:t>
      </w:r>
      <w:proofErr w:type="gramStart"/>
      <w:r>
        <w:t>The</w:t>
      </w:r>
      <w:proofErr w:type="gramEnd"/>
      <w:r>
        <w:t xml:space="preserv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2B71BF3" w14:textId="77777777" w:rsidR="00E66EA9" w:rsidRDefault="00E66EA9" w:rsidP="00E66EA9">
      <w:pPr>
        <w:pStyle w:val="TermNum"/>
      </w:pPr>
      <w:r>
        <w:t>POSC</w:t>
      </w:r>
    </w:p>
    <w:p w14:paraId="75B821E0" w14:textId="77777777" w:rsidR="00E66EA9" w:rsidRDefault="00E66EA9" w:rsidP="00E66EA9">
      <w:pPr>
        <w:pStyle w:val="Terms"/>
      </w:pPr>
      <w:proofErr w:type="spellStart"/>
      <w:r>
        <w:t>Petrotechnical</w:t>
      </w:r>
      <w:proofErr w:type="spellEnd"/>
      <w:r>
        <w:t xml:space="preserve"> Open Software Corporation.</w:t>
      </w:r>
    </w:p>
    <w:p w14:paraId="33F87E18" w14:textId="77777777" w:rsidR="00E66EA9" w:rsidRDefault="00E66EA9" w:rsidP="00E66EA9">
      <w:pPr>
        <w:pStyle w:val="TermNum"/>
      </w:pPr>
      <w:r>
        <w:t>prime meridian</w:t>
      </w:r>
    </w:p>
    <w:p w14:paraId="5F0A31F6" w14:textId="77777777" w:rsidR="00E66EA9" w:rsidRDefault="00E66EA9" w:rsidP="00E66EA9">
      <w:pPr>
        <w:pStyle w:val="Terms"/>
      </w:pPr>
      <w:r>
        <w:t>A meridian from which the longitudes of other meridians are quantified</w:t>
      </w:r>
    </w:p>
    <w:p w14:paraId="252BA301" w14:textId="77777777" w:rsidR="00E66EA9" w:rsidRDefault="00E66EA9" w:rsidP="00E66EA9">
      <w:pPr>
        <w:pStyle w:val="TermNum"/>
      </w:pPr>
      <w:r>
        <w:t>projected coordinate system</w:t>
      </w:r>
    </w:p>
    <w:p w14:paraId="161921C7" w14:textId="77777777" w:rsidR="00E66EA9" w:rsidRDefault="00E66EA9" w:rsidP="00E66EA9">
      <w:pPr>
        <w:pStyle w:val="Terms"/>
      </w:pPr>
      <w:r>
        <w:t>A coordinate reference system derived from a two-dimensional geodetic coordinate reference system by applying a map projection</w:t>
      </w:r>
    </w:p>
    <w:p w14:paraId="5D317C8C" w14:textId="77777777" w:rsidR="00E66EA9" w:rsidRDefault="00E66EA9" w:rsidP="00E66EA9">
      <w:pPr>
        <w:pStyle w:val="TermNum"/>
      </w:pPr>
      <w:r>
        <w:t>projection</w:t>
      </w:r>
    </w:p>
    <w:p w14:paraId="4E83FBF9" w14:textId="77777777" w:rsidR="00E66EA9" w:rsidRDefault="00E66EA9" w:rsidP="00E66EA9">
      <w:pPr>
        <w:pStyle w:val="Terms"/>
      </w:pPr>
      <w:r>
        <w:t>projected coordinate reference system: coordinate reference system derived from a two-dimensional geodetic coordinate reference system by applying a map projection</w:t>
      </w:r>
    </w:p>
    <w:p w14:paraId="386655A0" w14:textId="77777777" w:rsidR="00E66EA9" w:rsidRDefault="00E66EA9" w:rsidP="00E66EA9">
      <w:pPr>
        <w:pStyle w:val="TermNum"/>
      </w:pPr>
      <w:r>
        <w:t>qualification layer</w:t>
      </w:r>
    </w:p>
    <w:p w14:paraId="48EFB09E"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2E5780E8" w14:textId="77777777" w:rsidR="00E66EA9" w:rsidRDefault="00E66EA9" w:rsidP="00E66EA9">
      <w:pPr>
        <w:pStyle w:val="TermNum"/>
      </w:pPr>
      <w:r>
        <w:t>range</w:t>
      </w:r>
    </w:p>
    <w:p w14:paraId="6DF90025" w14:textId="77777777" w:rsidR="00E66EA9" w:rsidRDefault="00E66EA9" w:rsidP="00E66EA9">
      <w:pPr>
        <w:pStyle w:val="Terms"/>
      </w:pPr>
      <w:r>
        <w:t>Set of feature attribute values associated by a function with the elements of the domain of a coverage.</w:t>
      </w:r>
    </w:p>
    <w:p w14:paraId="048790AB" w14:textId="77777777" w:rsidR="00E66EA9" w:rsidRDefault="00E66EA9" w:rsidP="00E66EA9">
      <w:pPr>
        <w:pStyle w:val="TermNum"/>
      </w:pPr>
      <w:r>
        <w:t>raster space</w:t>
      </w:r>
    </w:p>
    <w:p w14:paraId="5FC5A219" w14:textId="77777777" w:rsidR="00E66EA9" w:rsidRDefault="00E66EA9" w:rsidP="00E66EA9">
      <w:pPr>
        <w:pStyle w:val="Terms"/>
      </w:pPr>
      <w:r>
        <w:lastRenderedPageBreak/>
        <w:t>Raster: usually rectangular pattern of parallel scanning lines forming or corresponding to the display on a cathode ray tube</w:t>
      </w:r>
    </w:p>
    <w:p w14:paraId="3BE878D7" w14:textId="77777777" w:rsidR="00E66EA9" w:rsidRDefault="00E66EA9" w:rsidP="00E66EA9">
      <w:pPr>
        <w:pStyle w:val="TermNum"/>
      </w:pPr>
      <w:r>
        <w:t>rational</w:t>
      </w:r>
    </w:p>
    <w:p w14:paraId="6070AF30" w14:textId="77777777" w:rsidR="00E66EA9" w:rsidRDefault="00E66EA9" w:rsidP="00E66EA9">
      <w:pPr>
        <w:pStyle w:val="Terms"/>
      </w:pPr>
      <w:r>
        <w:t>In TIFF format, a RATIONAL value is a fractional value represented by the ratio of two unsigned 4-byte integers.</w:t>
      </w:r>
    </w:p>
    <w:p w14:paraId="5DFDB188" w14:textId="77777777" w:rsidR="00E66EA9" w:rsidRDefault="00E66EA9" w:rsidP="00E66EA9">
      <w:pPr>
        <w:pStyle w:val="TermNum"/>
      </w:pPr>
      <w:r>
        <w:t>rectified grid</w:t>
      </w:r>
    </w:p>
    <w:p w14:paraId="68909A3A" w14:textId="77777777" w:rsidR="00E66EA9" w:rsidRDefault="00E66EA9" w:rsidP="00E66EA9">
      <w:pPr>
        <w:pStyle w:val="Terms"/>
      </w:pPr>
      <w:r>
        <w:t>Grid for which there is an affine transformation between the grid coordinates and the coordinates of an external coordinate reference system.</w:t>
      </w:r>
    </w:p>
    <w:p w14:paraId="0E798B86" w14:textId="77777777" w:rsidR="00E66EA9" w:rsidRDefault="00E66EA9" w:rsidP="00E66EA9">
      <w:pPr>
        <w:pStyle w:val="TermNum"/>
      </w:pPr>
      <w:r>
        <w:t>referenceable grid</w:t>
      </w:r>
    </w:p>
    <w:p w14:paraId="67EA4F19"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2E94D7F" w14:textId="77777777" w:rsidR="00E66EA9" w:rsidRDefault="00E66EA9" w:rsidP="00E66EA9">
      <w:pPr>
        <w:pStyle w:val="TermNum"/>
      </w:pPr>
      <w:r>
        <w:t>relative accuracy / relative positional accuracy</w:t>
      </w:r>
    </w:p>
    <w:p w14:paraId="6B4ECBB0"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48E914E0" w14:textId="77777777" w:rsidR="00E66EA9" w:rsidRDefault="00E66EA9" w:rsidP="00E66EA9">
      <w:pPr>
        <w:pStyle w:val="TermNum"/>
      </w:pPr>
      <w:r>
        <w:t>SDTS</w:t>
      </w:r>
    </w:p>
    <w:p w14:paraId="30D2AB9E" w14:textId="77777777" w:rsidR="00E66EA9" w:rsidRDefault="00E66EA9" w:rsidP="00E66EA9">
      <w:pPr>
        <w:pStyle w:val="Terms"/>
      </w:pPr>
      <w:r>
        <w:t>The USGS Spatial Data Transmission Standard.</w:t>
      </w:r>
    </w:p>
    <w:p w14:paraId="1D0EA8DD" w14:textId="77777777" w:rsidR="00E66EA9" w:rsidRDefault="00E66EA9" w:rsidP="00E66EA9">
      <w:pPr>
        <w:pStyle w:val="TermNum"/>
      </w:pPr>
      <w:r>
        <w:t>tag</w:t>
      </w:r>
    </w:p>
    <w:p w14:paraId="5670DF4E" w14:textId="77777777" w:rsidR="00E66EA9" w:rsidRDefault="00E66EA9" w:rsidP="00E66EA9">
      <w:pPr>
        <w:pStyle w:val="Terms"/>
      </w:pPr>
      <w:r>
        <w:t>In TIFF format, a tag is packet of numerical or ASCII values, which have a numerical "Tag" ID indicating their information content.</w:t>
      </w:r>
    </w:p>
    <w:p w14:paraId="433395F1" w14:textId="77777777" w:rsidR="00E66EA9" w:rsidRDefault="00E66EA9" w:rsidP="00E66EA9">
      <w:pPr>
        <w:pStyle w:val="TermNum"/>
      </w:pPr>
      <w:r>
        <w:t>tessellation / tiling</w:t>
      </w:r>
    </w:p>
    <w:p w14:paraId="2D0C19E4" w14:textId="77777777" w:rsidR="00E66EA9" w:rsidRDefault="00E66EA9" w:rsidP="00E66EA9">
      <w:pPr>
        <w:pStyle w:val="Terms"/>
      </w:pPr>
      <w:r>
        <w:t>Partitioning of a space into a set of conterminous subspaces having the same dimension as the space being partitioned</w:t>
      </w:r>
    </w:p>
    <w:p w14:paraId="444A036A" w14:textId="77777777" w:rsidR="00E66EA9" w:rsidRDefault="00E66EA9" w:rsidP="00E66EA9">
      <w:pPr>
        <w:pStyle w:val="TermNum"/>
      </w:pPr>
      <w:r>
        <w:t>TIFF</w:t>
      </w:r>
    </w:p>
    <w:p w14:paraId="6671CD33" w14:textId="77777777" w:rsidR="00E66EA9" w:rsidRDefault="00E66EA9" w:rsidP="00E66EA9">
      <w:pPr>
        <w:pStyle w:val="Terms"/>
      </w:pPr>
      <w:r>
        <w:t>Acronym for Tagged Image File Format; a platform-independent, extensive specification for storing raster data and ancillary information in a single file.</w:t>
      </w:r>
    </w:p>
    <w:p w14:paraId="36DA199C" w14:textId="77777777" w:rsidR="00E66EA9" w:rsidRDefault="00E66EA9" w:rsidP="00E66EA9">
      <w:pPr>
        <w:pStyle w:val="TermNum"/>
      </w:pPr>
      <w:r>
        <w:t>transparency mask</w:t>
      </w:r>
    </w:p>
    <w:p w14:paraId="681547B7" w14:textId="77777777" w:rsidR="00E66EA9" w:rsidRDefault="00E66EA9" w:rsidP="00E66EA9">
      <w:pPr>
        <w:pStyle w:val="Terms"/>
      </w:pPr>
      <w:r>
        <w:t xml:space="preserve">A Transparency Mask defines visible pixels of another image in the same TIFF file (that may be organised as an irregularly shaped region of visible pixels). The 1-bits define the </w:t>
      </w:r>
      <w:r>
        <w:lastRenderedPageBreak/>
        <w:t>visible pixels; the 0-bits define transparent pixels. (</w:t>
      </w:r>
      <w:proofErr w:type="spellStart"/>
      <w:r>
        <w:t>fdefinition</w:t>
      </w:r>
      <w:proofErr w:type="spellEnd"/>
      <w:r>
        <w:t xml:space="preserve"> based on TIFF specification)</w:t>
      </w:r>
    </w:p>
    <w:p w14:paraId="136D33B7" w14:textId="77777777" w:rsidR="00E66EA9" w:rsidRDefault="00E66EA9" w:rsidP="00E66EA9">
      <w:pPr>
        <w:pStyle w:val="TermNum"/>
      </w:pPr>
      <w:r>
        <w:t>USGS</w:t>
      </w:r>
    </w:p>
    <w:p w14:paraId="5F65AD19" w14:textId="77777777" w:rsidR="00961CD9" w:rsidRPr="00961CD9" w:rsidRDefault="00E66EA9" w:rsidP="00E66EA9">
      <w:pPr>
        <w:pStyle w:val="Terms"/>
      </w:pPr>
      <w:r>
        <w:t>US Geological Survey</w:t>
      </w:r>
    </w:p>
    <w:p w14:paraId="5AAE8C12" w14:textId="77777777" w:rsidR="009A7B37" w:rsidRDefault="009A7B37">
      <w:pPr>
        <w:pStyle w:val="Heading1"/>
      </w:pPr>
      <w:bookmarkStart w:id="10" w:name="_Toc336252392"/>
      <w:r>
        <w:t>Conventions</w:t>
      </w:r>
      <w:bookmarkEnd w:id="10"/>
    </w:p>
    <w:p w14:paraId="75406F45" w14:textId="77777777" w:rsidR="009A7B37" w:rsidRDefault="0031519F">
      <w:r>
        <w:t>None</w:t>
      </w:r>
    </w:p>
    <w:p w14:paraId="43F99703" w14:textId="77777777" w:rsidR="009A7B37" w:rsidRDefault="009A7B37">
      <w:pPr>
        <w:pStyle w:val="Heading1"/>
      </w:pPr>
      <w:bookmarkStart w:id="11" w:name="_Toc336252393"/>
      <w:r>
        <w:t>Clauses not Containing Normative Material</w:t>
      </w:r>
      <w:bookmarkEnd w:id="11"/>
    </w:p>
    <w:p w14:paraId="59232C20" w14:textId="77777777" w:rsidR="009A7B37" w:rsidRDefault="009A7B37">
      <w:r>
        <w:t>Paragraph</w:t>
      </w:r>
    </w:p>
    <w:p w14:paraId="35609FE4" w14:textId="77777777" w:rsidR="009A7B37" w:rsidRDefault="009A7B37">
      <w:pPr>
        <w:pStyle w:val="Heading2"/>
      </w:pPr>
      <w:bookmarkStart w:id="12" w:name="_Toc336252394"/>
      <w:r>
        <w:t>Clauses not containing normative material sub-clause 1</w:t>
      </w:r>
      <w:bookmarkEnd w:id="12"/>
    </w:p>
    <w:p w14:paraId="56E2C69E" w14:textId="77777777" w:rsidR="009A7B37" w:rsidRDefault="009A7B37">
      <w:r>
        <w:t>Paragraph</w:t>
      </w:r>
    </w:p>
    <w:p w14:paraId="54EA7E9A" w14:textId="77777777" w:rsidR="009A7B37" w:rsidRDefault="009A7B37">
      <w:pPr>
        <w:pStyle w:val="Heading3"/>
      </w:pPr>
      <w:bookmarkStart w:id="13" w:name="_Toc336252395"/>
      <w:r>
        <w:t>Clauses not containing normative material sub-clause 2</w:t>
      </w:r>
      <w:bookmarkEnd w:id="13"/>
    </w:p>
    <w:p w14:paraId="4307C6AB" w14:textId="77777777" w:rsidR="009A7B37" w:rsidRDefault="009C1FE8">
      <w:pPr>
        <w:pStyle w:val="Heading1"/>
      </w:pPr>
      <w:bookmarkStart w:id="14" w:name="_Toc336252396"/>
      <w:r>
        <w:t>Requirements</w:t>
      </w:r>
      <w:bookmarkEnd w:id="14"/>
    </w:p>
    <w:p w14:paraId="1C5D571B" w14:textId="77777777" w:rsidR="00383B8E" w:rsidRDefault="00383B8E" w:rsidP="00383B8E">
      <w:pPr>
        <w:pStyle w:val="Heading2"/>
      </w:pPr>
      <w:bookmarkStart w:id="15" w:name="_Toc336252397"/>
      <w:r>
        <w:t>Underlying TIFF Requirements</w:t>
      </w:r>
      <w:bookmarkEnd w:id="15"/>
    </w:p>
    <w:p w14:paraId="43E35723" w14:textId="77777777" w:rsidR="00383B8E" w:rsidRDefault="00383B8E" w:rsidP="00383B8E">
      <w:pPr>
        <w:pStyle w:val="Heading3"/>
        <w:rPr>
          <w:rFonts w:cs="Times New Roman"/>
        </w:rPr>
      </w:pPr>
      <w:bookmarkStart w:id="16" w:name="_Toc336252398"/>
      <w:r>
        <w:rPr>
          <w:rFonts w:cs="Times New Roman"/>
        </w:rPr>
        <w:t>Requirements Class TIFF</w:t>
      </w:r>
      <w:bookmarkEnd w:id="16"/>
    </w:p>
    <w:p w14:paraId="0392B9A1" w14:textId="77777777" w:rsidR="00383B8E" w:rsidRDefault="00383B8E" w:rsidP="00383B8E">
      <w:pPr>
        <w:pStyle w:val="Heading3"/>
      </w:pPr>
      <w:r>
        <w:t xml:space="preserve"> </w:t>
      </w:r>
      <w:bookmarkStart w:id="17" w:name="_Toc336252399"/>
      <w:r>
        <w:rPr>
          <w:rFonts w:cs="Times New Roman"/>
        </w:rPr>
        <w:t xml:space="preserve">Requirements Class </w:t>
      </w:r>
      <w:proofErr w:type="spellStart"/>
      <w:r>
        <w:rPr>
          <w:rFonts w:cs="Times New Roman"/>
        </w:rPr>
        <w:t>GeoKeyDirectoryTag</w:t>
      </w:r>
      <w:bookmarkEnd w:id="1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13CCDE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E7F5C9"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FB2C8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10DCC"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2F5770D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E7A2E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BDA0"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include at least 4 keys (short integers) as header information</w:t>
            </w:r>
          </w:p>
        </w:tc>
      </w:tr>
      <w:tr w:rsidR="00383B8E" w14:paraId="19CDE3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90365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0385"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ID = 34735</w:t>
            </w:r>
          </w:p>
        </w:tc>
      </w:tr>
      <w:tr w:rsidR="00383B8E" w14:paraId="3E18535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AA06B9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B2D4"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 xml:space="preserve">The first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KeyDirectoryVersion</w:t>
            </w:r>
            <w:proofErr w:type="spellEnd"/>
            <w:r w:rsidRPr="009C1FE8">
              <w:rPr>
                <w:i/>
                <w:iCs/>
                <w:sz w:val="20"/>
                <w:szCs w:val="20"/>
              </w:rPr>
              <w:t>.</w:t>
            </w:r>
          </w:p>
        </w:tc>
      </w:tr>
      <w:tr w:rsidR="00383B8E" w14:paraId="23CE9C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423920"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5883"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hold </w:t>
            </w:r>
            <w:proofErr w:type="spellStart"/>
            <w:r w:rsidRPr="009C1FE8">
              <w:rPr>
                <w:i/>
                <w:iCs/>
                <w:sz w:val="20"/>
                <w:szCs w:val="20"/>
              </w:rPr>
              <w:t>NumberOfKeys</w:t>
            </w:r>
            <w:proofErr w:type="spellEnd"/>
            <w:r w:rsidRPr="009C1FE8">
              <w:rPr>
                <w:i/>
                <w:iCs/>
                <w:sz w:val="20"/>
                <w:szCs w:val="20"/>
              </w:rPr>
              <w:t xml:space="preserve"> </w:t>
            </w:r>
            <w:proofErr w:type="spellStart"/>
            <w:r w:rsidRPr="009C1FE8">
              <w:rPr>
                <w:i/>
                <w:iCs/>
                <w:sz w:val="20"/>
                <w:szCs w:val="20"/>
              </w:rPr>
              <w:t>KeyEntry</w:t>
            </w:r>
            <w:proofErr w:type="spellEnd"/>
            <w:r w:rsidRPr="009C1FE8">
              <w:rPr>
                <w:i/>
                <w:iCs/>
                <w:sz w:val="20"/>
                <w:szCs w:val="20"/>
              </w:rPr>
              <w:t xml:space="preserve"> Sets in addition to the header information</w:t>
            </w:r>
          </w:p>
        </w:tc>
      </w:tr>
      <w:tr w:rsidR="00383B8E" w14:paraId="24842B4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4DAE2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ED2A6"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 xml:space="preserve">The second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KeyRevision</w:t>
            </w:r>
            <w:proofErr w:type="spellEnd"/>
            <w:r w:rsidRPr="009C1FE8">
              <w:rPr>
                <w:i/>
                <w:iCs/>
                <w:sz w:val="20"/>
                <w:szCs w:val="20"/>
              </w:rPr>
              <w:t>.</w:t>
            </w:r>
          </w:p>
        </w:tc>
      </w:tr>
      <w:tr w:rsidR="00383B8E" w14:paraId="1018C2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7C4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09DA"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 xml:space="preserve">The third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MinorRevision</w:t>
            </w:r>
            <w:proofErr w:type="spellEnd"/>
            <w:r w:rsidRPr="009C1FE8">
              <w:rPr>
                <w:i/>
                <w:iCs/>
                <w:sz w:val="20"/>
                <w:szCs w:val="20"/>
              </w:rPr>
              <w:t>.</w:t>
            </w:r>
          </w:p>
        </w:tc>
      </w:tr>
      <w:tr w:rsidR="00383B8E" w14:paraId="1EEAA0B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E09A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CE4F"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 xml:space="preserve">The fourth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NumberOfKeys</w:t>
            </w:r>
            <w:proofErr w:type="spellEnd"/>
            <w:r w:rsidRPr="009C1FE8">
              <w:rPr>
                <w:i/>
                <w:iCs/>
                <w:sz w:val="20"/>
                <w:szCs w:val="20"/>
              </w:rPr>
              <w:t xml:space="preserve"> defined in the rest of the </w:t>
            </w:r>
            <w:proofErr w:type="spellStart"/>
            <w:r w:rsidRPr="009C1FE8">
              <w:rPr>
                <w:i/>
                <w:iCs/>
                <w:sz w:val="20"/>
                <w:szCs w:val="20"/>
              </w:rPr>
              <w:t>GeoKeyDirectoryTag</w:t>
            </w:r>
            <w:proofErr w:type="spellEnd"/>
            <w:r w:rsidRPr="009C1FE8">
              <w:rPr>
                <w:i/>
                <w:iCs/>
                <w:sz w:val="20"/>
                <w:szCs w:val="20"/>
              </w:rPr>
              <w:t>.</w:t>
            </w:r>
          </w:p>
        </w:tc>
      </w:tr>
      <w:tr w:rsidR="00383B8E" w14:paraId="04A5031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A2360A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6D12"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type = SHORT (2-byte unsigned integer)</w:t>
            </w:r>
          </w:p>
        </w:tc>
      </w:tr>
    </w:tbl>
    <w:p w14:paraId="49734724" w14:textId="77777777" w:rsidR="00383B8E" w:rsidRDefault="00383B8E" w:rsidP="00383B8E">
      <w:pPr>
        <w:pStyle w:val="Heading3"/>
        <w:rPr>
          <w:rFonts w:cs="Times New Roman"/>
        </w:rPr>
      </w:pPr>
      <w:bookmarkStart w:id="18" w:name="_Toc336252400"/>
      <w:r>
        <w:rPr>
          <w:rFonts w:cs="Times New Roman"/>
        </w:rPr>
        <w:t xml:space="preserve">Requirements Class </w:t>
      </w:r>
      <w:proofErr w:type="spellStart"/>
      <w:r>
        <w:rPr>
          <w:rFonts w:cs="Times New Roman"/>
        </w:rPr>
        <w:t>GeoKeyCode</w:t>
      </w:r>
      <w:bookmarkEnd w:id="1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670641A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7D111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3AD18A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108AE3"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58F9DEE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97B7F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CEA9"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zero SHALL indicate intentionally omitted parameters</w:t>
            </w:r>
          </w:p>
        </w:tc>
      </w:tr>
      <w:tr w:rsidR="00383B8E" w14:paraId="2076396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8C53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C602"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32767 SHALL indicate user-defined parameters</w:t>
            </w:r>
          </w:p>
        </w:tc>
      </w:tr>
    </w:tbl>
    <w:p w14:paraId="728610CB" w14:textId="77777777" w:rsidR="00383B8E" w:rsidRDefault="00383B8E" w:rsidP="00383B8E">
      <w:pPr>
        <w:pStyle w:val="Heading3"/>
        <w:rPr>
          <w:rFonts w:cs="Times New Roman"/>
        </w:rPr>
      </w:pPr>
      <w:bookmarkStart w:id="19" w:name="_Toc336252401"/>
      <w:r>
        <w:rPr>
          <w:rFonts w:cs="Times New Roman"/>
        </w:rPr>
        <w:t xml:space="preserve">Requirements Class </w:t>
      </w:r>
      <w:proofErr w:type="spellStart"/>
      <w:r>
        <w:rPr>
          <w:rFonts w:cs="Times New Roman"/>
        </w:rPr>
        <w:t>GeoAsciiParamsTag</w:t>
      </w:r>
      <w:bookmarkEnd w:id="1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9C1FE8" w14:paraId="3D00783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C3F21CD"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750BBC5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116991"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5D76E2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E4609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615C"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MAY hold any number of key parameters with type = ASCII. (May not be necessary, the same as </w:t>
            </w:r>
            <w:proofErr w:type="spellStart"/>
            <w:proofErr w:type="gramStart"/>
            <w:r w:rsidRPr="009C1FE8">
              <w:rPr>
                <w:i/>
                <w:iCs/>
                <w:sz w:val="20"/>
                <w:szCs w:val="20"/>
              </w:rPr>
              <w:t>keyentry.count</w:t>
            </w:r>
            <w:proofErr w:type="spellEnd"/>
            <w:proofErr w:type="gramEnd"/>
            <w:r w:rsidRPr="009C1FE8">
              <w:rPr>
                <w:i/>
                <w:iCs/>
                <w:sz w:val="20"/>
                <w:szCs w:val="20"/>
              </w:rPr>
              <w:t xml:space="preserve">) </w:t>
            </w:r>
          </w:p>
        </w:tc>
      </w:tr>
      <w:tr w:rsidR="00383B8E" w:rsidRPr="009C1FE8" w14:paraId="775BEC0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EAD77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92A7"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ID = 34737</w:t>
            </w:r>
          </w:p>
        </w:tc>
      </w:tr>
      <w:tr w:rsidR="00383B8E" w:rsidRPr="009C1FE8" w14:paraId="1D5063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9CC50"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ECE9"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 xml:space="preserve">Pipe characters (“|”) in the </w:t>
            </w:r>
            <w:proofErr w:type="spellStart"/>
            <w:r w:rsidRPr="009C1FE8">
              <w:rPr>
                <w:i/>
                <w:iCs/>
                <w:sz w:val="20"/>
                <w:szCs w:val="20"/>
              </w:rPr>
              <w:t>GeoAsciiParamsTag</w:t>
            </w:r>
            <w:proofErr w:type="spellEnd"/>
            <w:r w:rsidRPr="009C1FE8">
              <w:rPr>
                <w:i/>
                <w:iCs/>
                <w:sz w:val="20"/>
                <w:szCs w:val="20"/>
              </w:rPr>
              <w:t xml:space="preserve"> SHALL be converted NULL characters before returning strings to the client</w:t>
            </w:r>
          </w:p>
        </w:tc>
      </w:tr>
      <w:tr w:rsidR="00383B8E" w:rsidRPr="009C1FE8" w14:paraId="1AC140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016B7F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D61E3"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 xml:space="preserve">NULL characters used to terminate strings in the </w:t>
            </w:r>
            <w:proofErr w:type="spellStart"/>
            <w:r w:rsidRPr="009C1FE8">
              <w:rPr>
                <w:i/>
                <w:iCs/>
                <w:sz w:val="20"/>
                <w:szCs w:val="20"/>
              </w:rPr>
              <w:t>GeoAsciiParamsTag</w:t>
            </w:r>
            <w:proofErr w:type="spellEnd"/>
            <w:r w:rsidRPr="009C1FE8">
              <w:rPr>
                <w:i/>
                <w:iCs/>
                <w:sz w:val="20"/>
                <w:szCs w:val="20"/>
              </w:rPr>
              <w:t xml:space="preserve"> SHALL be converted to a “|” (pipe) prior to being written into the </w:t>
            </w:r>
            <w:proofErr w:type="spellStart"/>
            <w:r w:rsidRPr="009C1FE8">
              <w:rPr>
                <w:i/>
                <w:iCs/>
                <w:sz w:val="20"/>
                <w:szCs w:val="20"/>
              </w:rPr>
              <w:t>GeoAsciiParamsTag</w:t>
            </w:r>
            <w:proofErr w:type="spellEnd"/>
          </w:p>
        </w:tc>
      </w:tr>
      <w:tr w:rsidR="00383B8E" w:rsidRPr="009C1FE8" w14:paraId="41E4C3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DE90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4452"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type = ASCII</w:t>
            </w:r>
          </w:p>
        </w:tc>
      </w:tr>
    </w:tbl>
    <w:p w14:paraId="00290716" w14:textId="77777777" w:rsidR="00383B8E" w:rsidRPr="00AA14E4" w:rsidRDefault="00383B8E" w:rsidP="00383B8E">
      <w:pPr>
        <w:pStyle w:val="Heading2"/>
      </w:pPr>
      <w:r>
        <w:t xml:space="preserve">  </w:t>
      </w:r>
      <w:bookmarkStart w:id="20" w:name="_Toc336252402"/>
      <w:r>
        <w:t xml:space="preserve">GeoTIFF Configuration </w:t>
      </w:r>
      <w:proofErr w:type="spellStart"/>
      <w:r>
        <w:t>GeoKeys</w:t>
      </w:r>
      <w:bookmarkEnd w:id="20"/>
      <w:proofErr w:type="spellEnd"/>
    </w:p>
    <w:p w14:paraId="4101811A" w14:textId="77777777" w:rsidR="00383B8E" w:rsidRDefault="00383B8E" w:rsidP="00383B8E">
      <w:pPr>
        <w:pStyle w:val="Heading3"/>
        <w:rPr>
          <w:rFonts w:cs="Times New Roman"/>
        </w:rPr>
      </w:pPr>
      <w:bookmarkStart w:id="21" w:name="_Toc336252403"/>
      <w:r>
        <w:rPr>
          <w:rFonts w:cs="Times New Roman"/>
        </w:rPr>
        <w:t>Requirements Class GTModelTypeGeoKey</w:t>
      </w:r>
      <w:bookmarkEnd w:id="21"/>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526B372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1C29F6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1492E4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2F6DC4"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F6323A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56C1D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813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A value of 3 for the GTModelTypeGeoKey SHALL indicate a geocentric(</w:t>
            </w:r>
            <w:proofErr w:type="gramStart"/>
            <w:r w:rsidRPr="009C1FE8">
              <w:rPr>
                <w:i/>
                <w:iCs/>
                <w:sz w:val="20"/>
                <w:szCs w:val="20"/>
              </w:rPr>
              <w:t>X,Y</w:t>
            </w:r>
            <w:proofErr w:type="gramEnd"/>
            <w:r w:rsidRPr="009C1FE8">
              <w:rPr>
                <w:i/>
                <w:iCs/>
                <w:sz w:val="20"/>
                <w:szCs w:val="20"/>
              </w:rPr>
              <w:t xml:space="preserve">,Z) coordinate system </w:t>
            </w:r>
          </w:p>
        </w:tc>
      </w:tr>
      <w:tr w:rsidR="00383B8E" w14:paraId="2E5B6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CA33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EB9D1"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GTModelTypeGeoKey SHALL indicate a geographic latitude-longitude coordinate system </w:t>
            </w:r>
          </w:p>
        </w:tc>
      </w:tr>
      <w:tr w:rsidR="00383B8E" w14:paraId="320A81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9625A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E3741"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The GTModelTypeGeoKey SHALL have ID = 1024</w:t>
            </w:r>
          </w:p>
        </w:tc>
      </w:tr>
      <w:tr w:rsidR="00383B8E" w14:paraId="3B4008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065BD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3752"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214F71B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9F5DC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E181A"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GTModelTypeGeoKey SHALL indicate a projected coordinate system </w:t>
            </w:r>
          </w:p>
        </w:tc>
      </w:tr>
      <w:tr w:rsidR="00383B8E" w14:paraId="5B07691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CB46C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67E48"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r w:rsidRPr="009C1FE8">
              <w:rPr>
                <w:i/>
                <w:iCs/>
                <w:sz w:val="20"/>
                <w:szCs w:val="20"/>
              </w:rPr>
              <w:t>GTModelTypeGeoKey values in the range 1-32766 SHALL be reserved</w:t>
            </w:r>
          </w:p>
        </w:tc>
      </w:tr>
      <w:tr w:rsidR="00383B8E" w14:paraId="11BAC3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57AE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126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The GTModelTypeGeoKey SHALL have type = SHORT</w:t>
            </w:r>
          </w:p>
        </w:tc>
      </w:tr>
    </w:tbl>
    <w:p w14:paraId="44DD5874" w14:textId="77777777" w:rsidR="00383B8E" w:rsidRDefault="00383B8E" w:rsidP="00383B8E">
      <w:pPr>
        <w:pStyle w:val="Heading3"/>
        <w:rPr>
          <w:rFonts w:cs="Times New Roman"/>
        </w:rPr>
      </w:pPr>
      <w:bookmarkStart w:id="22" w:name="_Toc336252404"/>
      <w:r>
        <w:rPr>
          <w:rFonts w:cs="Times New Roman"/>
        </w:rPr>
        <w:lastRenderedPageBreak/>
        <w:t xml:space="preserve">Requirements Class </w:t>
      </w:r>
      <w:proofErr w:type="spellStart"/>
      <w:r>
        <w:rPr>
          <w:rFonts w:cs="Times New Roman"/>
        </w:rPr>
        <w:t>GTRasterTypeGeoKey</w:t>
      </w:r>
      <w:bookmarkEnd w:id="2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7"/>
      </w:tblGrid>
      <w:tr w:rsidR="00383B8E" w14:paraId="162D90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A97373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0572B0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057552"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375729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DA526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58F"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The GTModelTypeGeoKey SHALL have ID = 1025</w:t>
            </w:r>
          </w:p>
        </w:tc>
      </w:tr>
      <w:tr w:rsidR="00383B8E" w14:paraId="3CD3C39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EA349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096BE"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32768-65535 SHALL be private</w:t>
            </w:r>
          </w:p>
        </w:tc>
      </w:tr>
      <w:tr w:rsidR="00383B8E" w14:paraId="3BE0840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03B6D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7CBF"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1-32766 SHALL be reserved</w:t>
            </w:r>
          </w:p>
        </w:tc>
      </w:tr>
      <w:tr w:rsidR="00383B8E" w14:paraId="3BAE227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35D5D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85B2A"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The GTModelTypeGeoKey SHALL have type = SHORT</w:t>
            </w:r>
          </w:p>
        </w:tc>
      </w:tr>
    </w:tbl>
    <w:p w14:paraId="226DF326" w14:textId="77777777" w:rsidR="00383B8E" w:rsidRDefault="00383B8E" w:rsidP="00383B8E">
      <w:pPr>
        <w:pStyle w:val="Heading3"/>
        <w:rPr>
          <w:rFonts w:cs="Times New Roman"/>
        </w:rPr>
      </w:pPr>
      <w:bookmarkStart w:id="23" w:name="_Toc336252405"/>
      <w:r>
        <w:rPr>
          <w:rFonts w:cs="Times New Roman"/>
        </w:rPr>
        <w:t xml:space="preserve">Requirements Class </w:t>
      </w:r>
      <w:proofErr w:type="spellStart"/>
      <w:r>
        <w:rPr>
          <w:rFonts w:cs="Times New Roman"/>
        </w:rPr>
        <w:t>GTCitationGeoKey</w:t>
      </w:r>
      <w:bookmarkEnd w:id="2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2ED5287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F15B53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5806010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D3278"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3F99852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61744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DBB"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ID = 1026</w:t>
            </w:r>
          </w:p>
        </w:tc>
      </w:tr>
      <w:tr w:rsidR="00383B8E" w:rsidRPr="009C1FE8" w14:paraId="6BEA8D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96EBC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4395"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type = ASCII</w:t>
            </w:r>
          </w:p>
        </w:tc>
      </w:tr>
    </w:tbl>
    <w:p w14:paraId="204F2082" w14:textId="77777777" w:rsidR="00D16DF3" w:rsidRDefault="00D16DF3" w:rsidP="00D16DF3">
      <w:pPr>
        <w:pStyle w:val="Heading2"/>
      </w:pPr>
      <w:bookmarkStart w:id="24" w:name="_Toc336252406"/>
      <w:r>
        <w:t xml:space="preserve">Geographic CS Parameter </w:t>
      </w:r>
      <w:proofErr w:type="spellStart"/>
      <w:r>
        <w:t>GeoKeys</w:t>
      </w:r>
      <w:bookmarkEnd w:id="24"/>
      <w:proofErr w:type="spellEnd"/>
      <w:r w:rsidR="00383B8E">
        <w:t xml:space="preserve"> </w:t>
      </w:r>
    </w:p>
    <w:p w14:paraId="169EDAB2" w14:textId="77777777" w:rsidR="00383B8E" w:rsidRDefault="00383B8E" w:rsidP="00383B8E">
      <w:pPr>
        <w:pStyle w:val="Heading3"/>
      </w:pPr>
      <w:bookmarkStart w:id="25" w:name="_Toc336252407"/>
      <w:r>
        <w:rPr>
          <w:rFonts w:cs="Times New Roman"/>
        </w:rPr>
        <w:t xml:space="preserve">Requirements Class </w:t>
      </w:r>
      <w:proofErr w:type="spellStart"/>
      <w:r>
        <w:rPr>
          <w:rFonts w:cs="Times New Roman"/>
        </w:rPr>
        <w:t>GeographicTypeGeoKey</w:t>
      </w:r>
      <w:bookmarkEnd w:id="2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7F6DEA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7388C5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2C16B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D2058F"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4E8CC1D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06F52A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908A" w14:textId="77777777" w:rsidR="00383B8E" w:rsidRPr="009C1FE8" w:rsidRDefault="00383B8E" w:rsidP="008656D8">
            <w:pPr>
              <w:rPr>
                <w:rFonts w:ascii="Times" w:hAnsi="Times"/>
                <w:sz w:val="20"/>
                <w:szCs w:val="20"/>
              </w:rPr>
            </w:pPr>
            <w:r w:rsidRPr="009C1FE8">
              <w:rPr>
                <w:sz w:val="20"/>
                <w:szCs w:val="20"/>
              </w:rPr>
              <w:t>http://www.opengis.net/spec/GeoTIFF/0.0/GeographicTypeGeoKey.EPSGDatum</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26" w:author="Roger Lott" w:date="2018-05-14T11:36:00Z">
              <w:r w:rsidRPr="009C1FE8" w:rsidDel="008656D8">
                <w:rPr>
                  <w:i/>
                  <w:iCs/>
                  <w:sz w:val="20"/>
                  <w:szCs w:val="20"/>
                </w:rPr>
                <w:delText>4200-4999</w:delText>
              </w:r>
            </w:del>
            <w:ins w:id="27" w:author="Roger Lott" w:date="2018-05-14T11:36:00Z">
              <w:r w:rsidR="008656D8">
                <w:rPr>
                  <w:i/>
                  <w:iCs/>
                  <w:sz w:val="20"/>
                  <w:szCs w:val="20"/>
                </w:rPr>
                <w:t>1024-</w:t>
              </w:r>
              <w:proofErr w:type="gramStart"/>
              <w:r w:rsidR="008656D8">
                <w:rPr>
                  <w:i/>
                  <w:iCs/>
                  <w:sz w:val="20"/>
                  <w:szCs w:val="20"/>
                </w:rPr>
                <w:t xml:space="preserve">32766 </w:t>
              </w:r>
            </w:ins>
            <w:r w:rsidRPr="009C1FE8">
              <w:rPr>
                <w:i/>
                <w:iCs/>
                <w:sz w:val="20"/>
                <w:szCs w:val="20"/>
              </w:rPr>
              <w:t xml:space="preserve"> SHALL</w:t>
            </w:r>
            <w:proofErr w:type="gramEnd"/>
            <w:r w:rsidRPr="009C1FE8">
              <w:rPr>
                <w:i/>
                <w:iCs/>
                <w:sz w:val="20"/>
                <w:szCs w:val="20"/>
              </w:rPr>
              <w:t xml:space="preserve"> be EPSG </w:t>
            </w:r>
            <w:del w:id="28" w:author="Roger Lott" w:date="2018-05-14T11:36:00Z">
              <w:r w:rsidRPr="009C1FE8" w:rsidDel="008656D8">
                <w:rPr>
                  <w:i/>
                  <w:iCs/>
                  <w:sz w:val="20"/>
                  <w:szCs w:val="20"/>
                </w:rPr>
                <w:delText>GCS Based on EPSG Datum</w:delText>
              </w:r>
            </w:del>
            <w:ins w:id="29" w:author="Roger Lott" w:date="2018-05-14T11:36:00Z">
              <w:r w:rsidR="008656D8">
                <w:rPr>
                  <w:i/>
                  <w:iCs/>
                  <w:sz w:val="20"/>
                  <w:szCs w:val="20"/>
                </w:rPr>
                <w:t>CRS codes</w:t>
              </w:r>
            </w:ins>
          </w:p>
        </w:tc>
      </w:tr>
      <w:tr w:rsidR="00383B8E" w14:paraId="48F28FA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F6434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EEA1" w14:textId="77777777" w:rsidR="00383B8E" w:rsidRPr="009C1FE8" w:rsidRDefault="00383B8E" w:rsidP="00DC4B4A">
            <w:pPr>
              <w:rPr>
                <w:rFonts w:ascii="Times" w:hAnsi="Times"/>
                <w:sz w:val="20"/>
                <w:szCs w:val="20"/>
              </w:rPr>
            </w:pPr>
            <w:r w:rsidRPr="009C1FE8">
              <w:rPr>
                <w:sz w:val="20"/>
                <w:szCs w:val="20"/>
              </w:rPr>
              <w:t>http://www.opengis.net/spec/GeoTIFF/0.0/GeographicTypeGeoKey.EPSGEllipsoid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30" w:author="Roger Lott" w:date="2018-05-14T07:03:00Z">
              <w:r w:rsidRPr="009C1FE8" w:rsidDel="00DC4B4A">
                <w:rPr>
                  <w:i/>
                  <w:iCs/>
                  <w:sz w:val="20"/>
                  <w:szCs w:val="20"/>
                </w:rPr>
                <w:delText>4000-4199</w:delText>
              </w:r>
            </w:del>
            <w:ins w:id="31" w:author="Roger Lott" w:date="2018-05-14T07:03:00Z">
              <w:r w:rsidR="00DC4B4A">
                <w:rPr>
                  <w:i/>
                  <w:iCs/>
                  <w:sz w:val="20"/>
                  <w:szCs w:val="20"/>
                </w:rPr>
                <w:t>1024-32766</w:t>
              </w:r>
            </w:ins>
            <w:r w:rsidRPr="009C1FE8">
              <w:rPr>
                <w:i/>
                <w:iCs/>
                <w:sz w:val="20"/>
                <w:szCs w:val="20"/>
              </w:rPr>
              <w:t xml:space="preserve"> SHALL be EPSG </w:t>
            </w:r>
            <w:del w:id="32" w:author="Roger Lott" w:date="2018-05-14T07:04:00Z">
              <w:r w:rsidRPr="009C1FE8" w:rsidDel="00DC4B4A">
                <w:rPr>
                  <w:i/>
                  <w:iCs/>
                  <w:sz w:val="20"/>
                  <w:szCs w:val="20"/>
                </w:rPr>
                <w:delText>GCS Based on Ellipsoid only</w:delText>
              </w:r>
            </w:del>
            <w:ins w:id="33" w:author="Roger Lott" w:date="2018-05-14T07:04:00Z">
              <w:r w:rsidR="00DC4B4A">
                <w:rPr>
                  <w:i/>
                  <w:iCs/>
                  <w:sz w:val="20"/>
                  <w:szCs w:val="20"/>
                </w:rPr>
                <w:t>CRS codes</w:t>
              </w:r>
            </w:ins>
          </w:p>
        </w:tc>
      </w:tr>
      <w:tr w:rsidR="00383B8E" w14:paraId="1282020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DA222"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1A920"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ID = 2048</w:t>
            </w:r>
          </w:p>
        </w:tc>
      </w:tr>
      <w:tr w:rsidR="00383B8E" w14:paraId="0A4A01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93778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E1A9"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1-1000 SHALL be obsolete EPSG/POSC Geographic Codes</w:t>
            </w:r>
          </w:p>
        </w:tc>
      </w:tr>
      <w:tr w:rsidR="00383B8E" w14:paraId="12B0EC6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15AA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0BE"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32768-65535 SHALL be private</w:t>
            </w:r>
          </w:p>
        </w:tc>
      </w:tr>
      <w:tr w:rsidR="00383B8E" w14:paraId="652BD7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6A6D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521D"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commentRangeStart w:id="34"/>
            <w:r w:rsidRPr="009C1FE8">
              <w:rPr>
                <w:i/>
                <w:iCs/>
                <w:sz w:val="20"/>
                <w:szCs w:val="20"/>
              </w:rPr>
              <w:t xml:space="preserve">1001-3999 and 5000-32766 </w:t>
            </w:r>
            <w:commentRangeEnd w:id="34"/>
            <w:r w:rsidR="008656D8">
              <w:rPr>
                <w:rStyle w:val="CommentReference"/>
              </w:rPr>
              <w:commentReference w:id="34"/>
            </w:r>
            <w:r w:rsidRPr="009C1FE8">
              <w:rPr>
                <w:i/>
                <w:iCs/>
                <w:sz w:val="20"/>
                <w:szCs w:val="20"/>
              </w:rPr>
              <w:t>SHALL be reserved</w:t>
            </w:r>
          </w:p>
        </w:tc>
      </w:tr>
      <w:tr w:rsidR="00383B8E" w14:paraId="45E024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E640F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96B2"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type = SHORT</w:t>
            </w:r>
          </w:p>
        </w:tc>
      </w:tr>
    </w:tbl>
    <w:p w14:paraId="42E50350" w14:textId="77777777" w:rsidR="00383B8E" w:rsidRDefault="00383B8E" w:rsidP="00383B8E">
      <w:pPr>
        <w:pStyle w:val="Heading3"/>
        <w:rPr>
          <w:rFonts w:cs="Times New Roman"/>
        </w:rPr>
      </w:pPr>
      <w:bookmarkStart w:id="35" w:name="_Toc336252408"/>
      <w:r>
        <w:rPr>
          <w:rFonts w:cs="Times New Roman"/>
        </w:rPr>
        <w:t xml:space="preserve">Requirements Class </w:t>
      </w:r>
      <w:proofErr w:type="spellStart"/>
      <w:r>
        <w:rPr>
          <w:rFonts w:cs="Times New Roman"/>
        </w:rPr>
        <w:t>GeogCitationGeoKey</w:t>
      </w:r>
      <w:bookmarkEnd w:id="3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79AEE0B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BCF27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44E75A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F1D93"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3D1F5D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1038A8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69CF0"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ID = 2049</w:t>
            </w:r>
          </w:p>
        </w:tc>
      </w:tr>
      <w:tr w:rsidR="00383B8E" w14:paraId="1FA230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D4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BFC12"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type = ASCII</w:t>
            </w:r>
          </w:p>
        </w:tc>
      </w:tr>
    </w:tbl>
    <w:p w14:paraId="2C1A6A1F" w14:textId="77777777" w:rsidR="00383B8E" w:rsidRDefault="00383B8E" w:rsidP="00383B8E">
      <w:pPr>
        <w:pStyle w:val="Heading3"/>
        <w:rPr>
          <w:rFonts w:cs="Times New Roman"/>
        </w:rPr>
      </w:pPr>
      <w:bookmarkStart w:id="36" w:name="_Toc336252409"/>
      <w:r>
        <w:rPr>
          <w:rFonts w:cs="Times New Roman"/>
        </w:rPr>
        <w:t xml:space="preserve">Requirements Class </w:t>
      </w:r>
      <w:commentRangeStart w:id="37"/>
      <w:proofErr w:type="spellStart"/>
      <w:r>
        <w:rPr>
          <w:rFonts w:cs="Times New Roman"/>
        </w:rPr>
        <w:t>GeogGeodeticDatum</w:t>
      </w:r>
      <w:commentRangeEnd w:id="37"/>
      <w:r w:rsidR="004D026C">
        <w:rPr>
          <w:rStyle w:val="CommentReference"/>
          <w:rFonts w:cs="Times New Roman"/>
          <w:b w:val="0"/>
          <w:bCs w:val="0"/>
        </w:rPr>
        <w:commentReference w:id="37"/>
      </w:r>
      <w:r>
        <w:rPr>
          <w:rFonts w:cs="Times New Roman"/>
        </w:rPr>
        <w:t>GeoKey</w:t>
      </w:r>
      <w:bookmarkEnd w:id="3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3BCFE7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C65E35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81D309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EF65B2"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2E0246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DEAD6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05038"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ID = 2050</w:t>
            </w:r>
          </w:p>
        </w:tc>
      </w:tr>
      <w:tr w:rsidR="00383B8E" w:rsidRPr="00AE0821" w14:paraId="5A5635A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56201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80B"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type = SHORT</w:t>
            </w:r>
          </w:p>
        </w:tc>
      </w:tr>
    </w:tbl>
    <w:p w14:paraId="38546510" w14:textId="77777777" w:rsidR="00383B8E" w:rsidRDefault="00383B8E" w:rsidP="00383B8E">
      <w:pPr>
        <w:pStyle w:val="Heading3"/>
        <w:rPr>
          <w:rFonts w:cs="Times New Roman"/>
        </w:rPr>
      </w:pPr>
      <w:bookmarkStart w:id="38" w:name="_Toc336252410"/>
      <w:r>
        <w:rPr>
          <w:rFonts w:cs="Times New Roman"/>
        </w:rPr>
        <w:lastRenderedPageBreak/>
        <w:t xml:space="preserve">Requirements Class </w:t>
      </w:r>
      <w:proofErr w:type="spellStart"/>
      <w:r>
        <w:rPr>
          <w:rFonts w:cs="Times New Roman"/>
        </w:rPr>
        <w:t>GeogPrimeMeridianGeoKey</w:t>
      </w:r>
      <w:bookmarkEnd w:id="3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16A48A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8B5EF2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16C22C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2852F"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664335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8024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297C" w14:textId="7F502C4D" w:rsidR="00383B8E" w:rsidRPr="00AE0821" w:rsidRDefault="00383B8E" w:rsidP="000C14BA">
            <w:pPr>
              <w:rPr>
                <w:rFonts w:ascii="Times" w:hAnsi="Times"/>
                <w:sz w:val="20"/>
                <w:szCs w:val="20"/>
              </w:rPr>
            </w:pPr>
            <w:r w:rsidRPr="00AE0821">
              <w:rPr>
                <w:sz w:val="20"/>
                <w:szCs w:val="20"/>
              </w:rPr>
              <w:t>http://www.opengis.net/spec/GeoTIFF/0.0/GeogPrimeMeridianGeoKey.EPSGEllipsoid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Prime Meridian Codes</w:t>
            </w:r>
          </w:p>
        </w:tc>
      </w:tr>
      <w:tr w:rsidR="00383B8E" w14:paraId="7C1904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66F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1117E"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ID = 2051</w:t>
            </w:r>
          </w:p>
        </w:tc>
      </w:tr>
      <w:tr w:rsidR="00383B8E" w14:paraId="7F249E5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D6905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F5F5"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1-100 SHALL be obsolete EPSG/POSC Datum Codes</w:t>
            </w:r>
          </w:p>
        </w:tc>
      </w:tr>
      <w:tr w:rsidR="00383B8E" w14:paraId="5FA806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ADBE78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E9B49"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32768-65535 SHALL be private</w:t>
            </w:r>
          </w:p>
        </w:tc>
      </w:tr>
      <w:tr w:rsidR="00383B8E" w14:paraId="0346F7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10308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38F8E"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101-7999 and 9000-32766 SHALL be reserved</w:t>
            </w:r>
          </w:p>
        </w:tc>
      </w:tr>
      <w:tr w:rsidR="00383B8E" w14:paraId="674BF27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91DD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65A9"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type = SHORT</w:t>
            </w:r>
          </w:p>
        </w:tc>
      </w:tr>
    </w:tbl>
    <w:p w14:paraId="67A192A0" w14:textId="77777777" w:rsidR="00383B8E" w:rsidRDefault="00383B8E" w:rsidP="00383B8E">
      <w:pPr>
        <w:pStyle w:val="Heading3"/>
        <w:rPr>
          <w:rFonts w:cs="Times New Roman"/>
        </w:rPr>
      </w:pPr>
      <w:bookmarkStart w:id="39" w:name="_Toc336252411"/>
      <w:r>
        <w:rPr>
          <w:rFonts w:cs="Times New Roman"/>
        </w:rPr>
        <w:t xml:space="preserve">Requirements Class </w:t>
      </w:r>
      <w:proofErr w:type="spellStart"/>
      <w:r>
        <w:rPr>
          <w:rFonts w:cs="Times New Roman"/>
        </w:rPr>
        <w:t>GeogPrimeMeridianLongGeoKey</w:t>
      </w:r>
      <w:bookmarkEnd w:id="3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047E736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C82E45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1102A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1E5785"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6F9CAAC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168B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24BA"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ID = 2061</w:t>
            </w:r>
          </w:p>
        </w:tc>
      </w:tr>
      <w:tr w:rsidR="00383B8E" w:rsidRPr="00AE0821" w14:paraId="4A8988F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51029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C3FD5"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type = DOUBLE</w:t>
            </w:r>
          </w:p>
        </w:tc>
      </w:tr>
      <w:tr w:rsidR="00383B8E" w:rsidRPr="00AE0821" w14:paraId="3D22A02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893F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7C6F"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units = </w:t>
            </w:r>
            <w:proofErr w:type="spellStart"/>
            <w:r w:rsidRPr="00AE0821">
              <w:rPr>
                <w:i/>
                <w:iCs/>
                <w:sz w:val="20"/>
                <w:szCs w:val="20"/>
              </w:rPr>
              <w:t>GeogAngularUnits</w:t>
            </w:r>
            <w:proofErr w:type="spellEnd"/>
          </w:p>
        </w:tc>
      </w:tr>
    </w:tbl>
    <w:p w14:paraId="74665B9E" w14:textId="77777777" w:rsidR="00383B8E" w:rsidRDefault="00383B8E" w:rsidP="00383B8E">
      <w:pPr>
        <w:pStyle w:val="Heading3"/>
        <w:rPr>
          <w:rFonts w:cs="Times New Roman"/>
        </w:rPr>
      </w:pPr>
      <w:bookmarkStart w:id="40" w:name="_Toc336252412"/>
      <w:r>
        <w:rPr>
          <w:rFonts w:cs="Times New Roman"/>
        </w:rPr>
        <w:lastRenderedPageBreak/>
        <w:t xml:space="preserve">Requirements Class </w:t>
      </w:r>
      <w:proofErr w:type="spellStart"/>
      <w:r>
        <w:rPr>
          <w:rFonts w:cs="Times New Roman"/>
        </w:rPr>
        <w:t>GeogLinearUnitsGeoKey</w:t>
      </w:r>
      <w:bookmarkEnd w:id="4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14:paraId="42835F5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5D5B4B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BE029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DA502"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403B48E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195891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E523" w14:textId="1008339F" w:rsidR="00383B8E" w:rsidRPr="00AE0821" w:rsidRDefault="00383B8E" w:rsidP="000C14BA">
            <w:pPr>
              <w:rPr>
                <w:rFonts w:ascii="Times" w:hAnsi="Times"/>
                <w:sz w:val="20"/>
                <w:szCs w:val="20"/>
              </w:rPr>
            </w:pPr>
            <w:bookmarkStart w:id="41" w:name="_GoBack"/>
            <w:r w:rsidRPr="00AE0821">
              <w:rPr>
                <w:sz w:val="20"/>
                <w:szCs w:val="20"/>
              </w:rPr>
              <w:t>http://www.opengis.net/spec/GeoTIFF/0.0/GeogLinearUnitsGeoKey.angular</w:t>
            </w:r>
            <w:bookmarkEnd w:id="41"/>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Unit of Measure (UOM) Codes</w:t>
            </w:r>
          </w:p>
        </w:tc>
      </w:tr>
      <w:tr w:rsidR="00383B8E" w14:paraId="1327C9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67BF6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6A59"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ID = 2052</w:t>
            </w:r>
          </w:p>
        </w:tc>
      </w:tr>
      <w:tr w:rsidR="00383B8E" w14:paraId="286BD5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6BEB4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FB4E" w14:textId="1411B09F" w:rsidR="00383B8E" w:rsidRPr="00AE0821" w:rsidRDefault="00383B8E" w:rsidP="000C14BA">
            <w:pPr>
              <w:rPr>
                <w:rFonts w:ascii="Times" w:hAnsi="Times"/>
                <w:sz w:val="20"/>
                <w:szCs w:val="20"/>
              </w:rPr>
            </w:pPr>
            <w:r w:rsidRPr="00AE0821">
              <w:rPr>
                <w:sz w:val="20"/>
                <w:szCs w:val="20"/>
              </w:rPr>
              <w:t>http://www.opengis.net/spec/GeoTIFF/0.0/GeogLinearUnitsGeoKey.linear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 xml:space="preserve">Unit </w:t>
            </w:r>
            <w:proofErr w:type="gramStart"/>
            <w:r w:rsidR="000C14BA">
              <w:rPr>
                <w:i/>
                <w:iCs/>
                <w:sz w:val="20"/>
                <w:szCs w:val="20"/>
              </w:rPr>
              <w:t>Of</w:t>
            </w:r>
            <w:proofErr w:type="gramEnd"/>
            <w:r w:rsidR="000C14BA">
              <w:rPr>
                <w:i/>
                <w:iCs/>
                <w:sz w:val="20"/>
                <w:szCs w:val="20"/>
              </w:rPr>
              <w:t xml:space="preserve"> Measure (UOM) Codes</w:t>
            </w:r>
          </w:p>
        </w:tc>
      </w:tr>
      <w:tr w:rsidR="00383B8E" w14:paraId="70E9AEE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F5D3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2C71" w14:textId="77777777" w:rsidR="00383B8E" w:rsidRPr="008F547D" w:rsidRDefault="00383B8E" w:rsidP="00383B8E">
            <w:pPr>
              <w:rPr>
                <w:rFonts w:ascii="Times" w:hAnsi="Times"/>
                <w:color w:val="FF0000"/>
                <w:sz w:val="20"/>
                <w:szCs w:val="20"/>
                <w:rPrChange w:id="42" w:author="Ted Habermann" w:date="2018-07-01T17:09:00Z">
                  <w:rPr>
                    <w:rFonts w:ascii="Times" w:hAnsi="Times"/>
                    <w:sz w:val="20"/>
                    <w:szCs w:val="20"/>
                  </w:rPr>
                </w:rPrChange>
              </w:rPr>
            </w:pPr>
            <w:r w:rsidRPr="008F547D">
              <w:rPr>
                <w:color w:val="FF0000"/>
                <w:sz w:val="20"/>
                <w:szCs w:val="20"/>
                <w:rPrChange w:id="43" w:author="Ted Habermann" w:date="2018-07-01T17:09:00Z">
                  <w:rPr>
                    <w:sz w:val="20"/>
                    <w:szCs w:val="20"/>
                  </w:rPr>
                </w:rPrChange>
              </w:rPr>
              <w:t>http://www.opengis.net/spec/GeoTIFF/0.0/GeogLinearUnitsGeoKey.obsolete</w:t>
            </w:r>
            <w:r w:rsidRPr="008F547D">
              <w:rPr>
                <w:color w:val="FF0000"/>
                <w:sz w:val="20"/>
                <w:szCs w:val="20"/>
                <w:rPrChange w:id="44" w:author="Ted Habermann" w:date="2018-07-01T17:09:00Z">
                  <w:rPr>
                    <w:sz w:val="20"/>
                    <w:szCs w:val="20"/>
                  </w:rPr>
                </w:rPrChange>
              </w:rPr>
              <w:br/>
            </w:r>
            <w:proofErr w:type="spellStart"/>
            <w:r w:rsidRPr="008F547D">
              <w:rPr>
                <w:i/>
                <w:iCs/>
                <w:color w:val="FF0000"/>
                <w:sz w:val="20"/>
                <w:szCs w:val="20"/>
                <w:rPrChange w:id="45" w:author="Ted Habermann" w:date="2018-07-01T17:09:00Z">
                  <w:rPr>
                    <w:i/>
                    <w:iCs/>
                    <w:sz w:val="20"/>
                    <w:szCs w:val="20"/>
                  </w:rPr>
                </w:rPrChange>
              </w:rPr>
              <w:t>GeogLinearUnitsGeoKey</w:t>
            </w:r>
            <w:proofErr w:type="spellEnd"/>
            <w:r w:rsidRPr="008F547D">
              <w:rPr>
                <w:i/>
                <w:iCs/>
                <w:color w:val="FF0000"/>
                <w:sz w:val="20"/>
                <w:szCs w:val="20"/>
                <w:rPrChange w:id="46" w:author="Ted Habermann" w:date="2018-07-01T17:09:00Z">
                  <w:rPr>
                    <w:i/>
                    <w:iCs/>
                    <w:sz w:val="20"/>
                    <w:szCs w:val="20"/>
                  </w:rPr>
                </w:rPrChange>
              </w:rPr>
              <w:t xml:space="preserve"> values in the range 1-2000 SHALL be obsolete GeoTIFF Codes</w:t>
            </w:r>
          </w:p>
        </w:tc>
      </w:tr>
      <w:tr w:rsidR="00383B8E" w14:paraId="5E2748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E8F6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14600"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32768-65535 SHALL be private</w:t>
            </w:r>
          </w:p>
        </w:tc>
      </w:tr>
      <w:tr w:rsidR="00383B8E" w14:paraId="44F56C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415B3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868B2" w14:textId="77777777" w:rsidR="00383B8E" w:rsidRPr="00AE0821" w:rsidRDefault="00383B8E" w:rsidP="00383B8E">
            <w:pPr>
              <w:rPr>
                <w:rFonts w:ascii="Times" w:hAnsi="Times"/>
                <w:sz w:val="20"/>
                <w:szCs w:val="20"/>
              </w:rPr>
            </w:pPr>
            <w:r w:rsidRPr="008F547D">
              <w:rPr>
                <w:color w:val="FF0000"/>
                <w:sz w:val="20"/>
                <w:szCs w:val="20"/>
                <w:rPrChange w:id="47" w:author="Ted Habermann" w:date="2018-07-01T17:09:00Z">
                  <w:rPr>
                    <w:sz w:val="20"/>
                    <w:szCs w:val="20"/>
                  </w:rPr>
                </w:rPrChange>
              </w:rPr>
              <w:t>http://www.opengis.net/spec/GeoTIFF/0.0/GeogLinearUnitsGeoKey.reserved</w:t>
            </w:r>
            <w:r w:rsidRPr="008F547D">
              <w:rPr>
                <w:color w:val="FF0000"/>
                <w:sz w:val="20"/>
                <w:szCs w:val="20"/>
                <w:rPrChange w:id="48" w:author="Ted Habermann" w:date="2018-07-01T17:09:00Z">
                  <w:rPr>
                    <w:sz w:val="20"/>
                    <w:szCs w:val="20"/>
                  </w:rPr>
                </w:rPrChange>
              </w:rPr>
              <w:br/>
            </w:r>
            <w:proofErr w:type="spellStart"/>
            <w:r w:rsidRPr="008F547D">
              <w:rPr>
                <w:i/>
                <w:iCs/>
                <w:color w:val="FF0000"/>
                <w:sz w:val="20"/>
                <w:szCs w:val="20"/>
                <w:rPrChange w:id="49" w:author="Ted Habermann" w:date="2018-07-01T17:09:00Z">
                  <w:rPr>
                    <w:i/>
                    <w:iCs/>
                    <w:sz w:val="20"/>
                    <w:szCs w:val="20"/>
                  </w:rPr>
                </w:rPrChange>
              </w:rPr>
              <w:t>GeogLinearUnitsGeoKey</w:t>
            </w:r>
            <w:proofErr w:type="spellEnd"/>
            <w:r w:rsidRPr="008F547D">
              <w:rPr>
                <w:i/>
                <w:iCs/>
                <w:color w:val="FF0000"/>
                <w:sz w:val="20"/>
                <w:szCs w:val="20"/>
                <w:rPrChange w:id="50" w:author="Ted Habermann" w:date="2018-07-01T17:09:00Z">
                  <w:rPr>
                    <w:i/>
                    <w:iCs/>
                    <w:sz w:val="20"/>
                    <w:szCs w:val="20"/>
                  </w:rPr>
                </w:rPrChange>
              </w:rPr>
              <w:t xml:space="preserve"> values in the range 2001-8999 SHALL be reserved</w:t>
            </w:r>
          </w:p>
        </w:tc>
      </w:tr>
      <w:tr w:rsidR="00383B8E" w14:paraId="30BBE7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5508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951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type = DOUBLE</w:t>
            </w:r>
          </w:p>
        </w:tc>
      </w:tr>
    </w:tbl>
    <w:p w14:paraId="33ADCF8E" w14:textId="77777777" w:rsidR="00383B8E" w:rsidRDefault="00383B8E" w:rsidP="00383B8E">
      <w:pPr>
        <w:pStyle w:val="Heading3"/>
        <w:rPr>
          <w:rFonts w:cs="Times New Roman"/>
        </w:rPr>
      </w:pPr>
      <w:bookmarkStart w:id="51" w:name="_Toc336252413"/>
      <w:r>
        <w:rPr>
          <w:rFonts w:cs="Times New Roman"/>
        </w:rPr>
        <w:t xml:space="preserve">Requirements Class </w:t>
      </w:r>
      <w:proofErr w:type="spellStart"/>
      <w:r>
        <w:rPr>
          <w:rFonts w:cs="Times New Roman"/>
        </w:rPr>
        <w:t>GeogLinearUnitSizeGeoKey</w:t>
      </w:r>
      <w:bookmarkEnd w:id="5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5B9183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004631"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D57833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BB83A"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2A3B0D5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1513E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04170"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ID = 2053</w:t>
            </w:r>
          </w:p>
        </w:tc>
      </w:tr>
      <w:tr w:rsidR="00383B8E" w:rsidRPr="00AE0821" w14:paraId="0182096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67B06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FF621"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type = DOUBLE</w:t>
            </w:r>
          </w:p>
        </w:tc>
      </w:tr>
      <w:tr w:rsidR="00383B8E" w:rsidRPr="00AE0821" w14:paraId="640E10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D3A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BCDAB"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GeogLinearUnitSizeGeoKey</w:t>
            </w:r>
            <w:proofErr w:type="spellEnd"/>
            <w:r w:rsidRPr="00AE0821">
              <w:rPr>
                <w:i/>
                <w:iCs/>
                <w:sz w:val="20"/>
                <w:szCs w:val="20"/>
              </w:rPr>
              <w:t xml:space="preserve"> SHALL be meters</w:t>
            </w:r>
          </w:p>
        </w:tc>
      </w:tr>
    </w:tbl>
    <w:p w14:paraId="0A9B262A" w14:textId="77777777" w:rsidR="00383B8E" w:rsidRDefault="00383B8E" w:rsidP="00383B8E">
      <w:pPr>
        <w:pStyle w:val="Heading3"/>
        <w:rPr>
          <w:rFonts w:cs="Times New Roman"/>
        </w:rPr>
      </w:pPr>
      <w:bookmarkStart w:id="52" w:name="_Toc336252414"/>
      <w:r>
        <w:rPr>
          <w:rFonts w:cs="Times New Roman"/>
        </w:rPr>
        <w:lastRenderedPageBreak/>
        <w:t xml:space="preserve">Requirements Class </w:t>
      </w:r>
      <w:proofErr w:type="spellStart"/>
      <w:r>
        <w:rPr>
          <w:rFonts w:cs="Times New Roman"/>
        </w:rPr>
        <w:t>GeogAngularUnitsGeoKey</w:t>
      </w:r>
      <w:bookmarkEnd w:id="5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7ABF042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D13C6D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49ED3B3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106B33"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354CA1F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04EBC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A38A"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ID = 2054</w:t>
            </w:r>
          </w:p>
        </w:tc>
      </w:tr>
      <w:tr w:rsidR="00383B8E" w14:paraId="6CBD3F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EEBA2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3FB0"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type = SHORT</w:t>
            </w:r>
          </w:p>
        </w:tc>
      </w:tr>
    </w:tbl>
    <w:p w14:paraId="334CD342" w14:textId="77777777" w:rsidR="00383B8E" w:rsidRDefault="00383B8E" w:rsidP="00383B8E">
      <w:pPr>
        <w:pStyle w:val="Heading3"/>
        <w:rPr>
          <w:rFonts w:cs="Times New Roman"/>
        </w:rPr>
      </w:pPr>
      <w:bookmarkStart w:id="53" w:name="_Toc336252415"/>
      <w:r>
        <w:rPr>
          <w:rFonts w:cs="Times New Roman"/>
        </w:rPr>
        <w:t xml:space="preserve">Requirements Class </w:t>
      </w:r>
      <w:proofErr w:type="spellStart"/>
      <w:r>
        <w:rPr>
          <w:rFonts w:cs="Times New Roman"/>
        </w:rPr>
        <w:t>GeogAngularUnitSizeGeoKey</w:t>
      </w:r>
      <w:bookmarkEnd w:id="5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3CC3CC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55158AE"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7FBAD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8AFFAF" w14:textId="77777777" w:rsidR="00383B8E" w:rsidRPr="00AE0821" w:rsidRDefault="00383B8E" w:rsidP="00383B8E">
            <w:pPr>
              <w:rPr>
                <w:rFonts w:ascii="Times" w:hAnsi="Times"/>
                <w:sz w:val="20"/>
                <w:szCs w:val="20"/>
              </w:rPr>
            </w:pPr>
            <w:r w:rsidRPr="00AE0821">
              <w:rPr>
                <w:sz w:val="20"/>
                <w:szCs w:val="20"/>
              </w:rPr>
              <w:t>http://www.opengis.net/spec/GeoTIFF/0.0/GeogAngularUnitSizeGeoKey</w:t>
            </w:r>
          </w:p>
        </w:tc>
      </w:tr>
      <w:tr w:rsidR="00383B8E" w:rsidRPr="00AE0821" w14:paraId="7C25F78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2F6A8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76FB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ID = 2055</w:t>
            </w:r>
          </w:p>
        </w:tc>
      </w:tr>
      <w:tr w:rsidR="00383B8E" w:rsidRPr="00AE0821" w14:paraId="0AFFF8F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4ED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68E6"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type = DOUBLE</w:t>
            </w:r>
          </w:p>
        </w:tc>
      </w:tr>
      <w:tr w:rsidR="00383B8E" w:rsidRPr="00AE0821" w14:paraId="372FFAC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8FE61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9F384"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GeogAngularUnitSizeGeoKey</w:t>
            </w:r>
            <w:proofErr w:type="spellEnd"/>
            <w:r w:rsidRPr="00AE0821">
              <w:rPr>
                <w:i/>
                <w:iCs/>
                <w:sz w:val="20"/>
                <w:szCs w:val="20"/>
              </w:rPr>
              <w:t xml:space="preserve"> SHALL be radians</w:t>
            </w:r>
          </w:p>
        </w:tc>
      </w:tr>
    </w:tbl>
    <w:p w14:paraId="46B46674" w14:textId="77777777" w:rsidR="00383B8E" w:rsidRDefault="00383B8E" w:rsidP="00383B8E">
      <w:pPr>
        <w:pStyle w:val="Heading3"/>
        <w:rPr>
          <w:rFonts w:cs="Times New Roman"/>
        </w:rPr>
      </w:pPr>
      <w:bookmarkStart w:id="54" w:name="_Toc336252416"/>
      <w:r>
        <w:rPr>
          <w:rFonts w:cs="Times New Roman"/>
        </w:rPr>
        <w:t xml:space="preserve">Requirements Class </w:t>
      </w:r>
      <w:proofErr w:type="spellStart"/>
      <w:r>
        <w:rPr>
          <w:rFonts w:cs="Times New Roman"/>
        </w:rPr>
        <w:t>GeogEllipsoidGeoKey</w:t>
      </w:r>
      <w:bookmarkEnd w:id="5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411DFA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1CB58E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251DD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114231"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355190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F71C0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C8C1" w14:textId="6D60367C" w:rsidR="00383B8E" w:rsidRPr="00AE0821" w:rsidRDefault="00383B8E" w:rsidP="000C14BA">
            <w:pPr>
              <w:rPr>
                <w:rFonts w:ascii="Times" w:hAnsi="Times"/>
                <w:sz w:val="20"/>
                <w:szCs w:val="20"/>
              </w:rPr>
            </w:pPr>
            <w:r w:rsidRPr="00AE0821">
              <w:rPr>
                <w:sz w:val="20"/>
                <w:szCs w:val="20"/>
              </w:rPr>
              <w:t>http://www.opengis.net/spec/GeoTIFF/0.0/GeogEllipsoidGeoKey.EPSGEllipsoid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Ellipsoid Codes</w:t>
            </w:r>
          </w:p>
        </w:tc>
      </w:tr>
      <w:tr w:rsidR="00383B8E" w:rsidRPr="00AE0821" w14:paraId="7F336E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211FB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9B50C"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ID = 2056</w:t>
            </w:r>
          </w:p>
        </w:tc>
      </w:tr>
      <w:tr w:rsidR="00383B8E" w:rsidRPr="00AE0821" w14:paraId="3E3F0C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330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6BC4"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1-1000 SHALL be obsolete EPSG/POSC Datum Codes</w:t>
            </w:r>
          </w:p>
        </w:tc>
      </w:tr>
      <w:tr w:rsidR="00383B8E" w:rsidRPr="00AE0821" w14:paraId="2AC16C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9C3D9"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0591"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32768-65535 SHALL be private</w:t>
            </w:r>
          </w:p>
        </w:tc>
      </w:tr>
      <w:tr w:rsidR="00383B8E" w:rsidRPr="00AE0821" w14:paraId="449739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601F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85C8" w14:textId="77777777" w:rsidR="00383B8E" w:rsidRPr="008F547D" w:rsidRDefault="00383B8E" w:rsidP="00383B8E">
            <w:pPr>
              <w:rPr>
                <w:rFonts w:ascii="Times" w:hAnsi="Times"/>
                <w:color w:val="FF0000"/>
                <w:sz w:val="20"/>
                <w:szCs w:val="20"/>
                <w:rPrChange w:id="55" w:author="Ted Habermann" w:date="2018-07-01T17:10:00Z">
                  <w:rPr>
                    <w:rFonts w:ascii="Times" w:hAnsi="Times"/>
                    <w:sz w:val="20"/>
                    <w:szCs w:val="20"/>
                  </w:rPr>
                </w:rPrChange>
              </w:rPr>
            </w:pPr>
            <w:r w:rsidRPr="008F547D">
              <w:rPr>
                <w:color w:val="FF0000"/>
                <w:sz w:val="20"/>
                <w:szCs w:val="20"/>
                <w:rPrChange w:id="56" w:author="Ted Habermann" w:date="2018-07-01T17:10:00Z">
                  <w:rPr>
                    <w:sz w:val="20"/>
                    <w:szCs w:val="20"/>
                  </w:rPr>
                </w:rPrChange>
              </w:rPr>
              <w:t>http://www.opengis.net/spec/GeoTIFF/0.0/GeogEllipsoidGeoKey.reserved</w:t>
            </w:r>
            <w:r w:rsidRPr="008F547D">
              <w:rPr>
                <w:color w:val="FF0000"/>
                <w:sz w:val="20"/>
                <w:szCs w:val="20"/>
                <w:rPrChange w:id="57" w:author="Ted Habermann" w:date="2018-07-01T17:10:00Z">
                  <w:rPr>
                    <w:sz w:val="20"/>
                    <w:szCs w:val="20"/>
                  </w:rPr>
                </w:rPrChange>
              </w:rPr>
              <w:br/>
            </w:r>
            <w:proofErr w:type="spellStart"/>
            <w:r w:rsidRPr="008F547D">
              <w:rPr>
                <w:i/>
                <w:iCs/>
                <w:color w:val="FF0000"/>
                <w:sz w:val="20"/>
                <w:szCs w:val="20"/>
                <w:rPrChange w:id="58" w:author="Ted Habermann" w:date="2018-07-01T17:10:00Z">
                  <w:rPr>
                    <w:i/>
                    <w:iCs/>
                    <w:sz w:val="20"/>
                    <w:szCs w:val="20"/>
                  </w:rPr>
                </w:rPrChange>
              </w:rPr>
              <w:t>GeogEllipsoidGeoKey</w:t>
            </w:r>
            <w:proofErr w:type="spellEnd"/>
            <w:r w:rsidRPr="008F547D">
              <w:rPr>
                <w:i/>
                <w:iCs/>
                <w:color w:val="FF0000"/>
                <w:sz w:val="20"/>
                <w:szCs w:val="20"/>
                <w:rPrChange w:id="59" w:author="Ted Habermann" w:date="2018-07-01T17:10:00Z">
                  <w:rPr>
                    <w:i/>
                    <w:iCs/>
                    <w:sz w:val="20"/>
                    <w:szCs w:val="20"/>
                  </w:rPr>
                </w:rPrChange>
              </w:rPr>
              <w:t xml:space="preserve"> values in the range 1001-6999 and 8000-32766 SHALL be reserved</w:t>
            </w:r>
          </w:p>
        </w:tc>
      </w:tr>
      <w:tr w:rsidR="00383B8E" w:rsidRPr="00AE0821" w14:paraId="32FBFF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7B2B4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22E2"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type = SHORT</w:t>
            </w:r>
          </w:p>
        </w:tc>
      </w:tr>
    </w:tbl>
    <w:p w14:paraId="08973B44" w14:textId="77777777" w:rsidR="00383B8E" w:rsidRDefault="00383B8E" w:rsidP="00383B8E">
      <w:pPr>
        <w:pStyle w:val="Heading3"/>
        <w:rPr>
          <w:rFonts w:cs="Times New Roman"/>
        </w:rPr>
      </w:pPr>
      <w:bookmarkStart w:id="60" w:name="_Toc336252417"/>
      <w:r>
        <w:rPr>
          <w:rFonts w:cs="Times New Roman"/>
        </w:rPr>
        <w:t xml:space="preserve">Requirements Class </w:t>
      </w:r>
      <w:proofErr w:type="spellStart"/>
      <w:r>
        <w:rPr>
          <w:rFonts w:cs="Times New Roman"/>
        </w:rPr>
        <w:t>GeogSemiMajorAxisGeoKey</w:t>
      </w:r>
      <w:bookmarkEnd w:id="6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4135ACA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CC94A5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0D4D3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2D02E5"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4266F5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C573B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E7A2"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ID = 2057</w:t>
            </w:r>
          </w:p>
        </w:tc>
      </w:tr>
      <w:tr w:rsidR="00383B8E" w:rsidRPr="00AE0821" w14:paraId="41F9020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57D4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F836"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type = DOUBLE</w:t>
            </w:r>
          </w:p>
        </w:tc>
      </w:tr>
      <w:tr w:rsidR="00383B8E" w:rsidRPr="00AE0821" w14:paraId="6ECACB3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D022F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ADFDC"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GeogSemiMajorAxisGeoKey</w:t>
            </w:r>
            <w:proofErr w:type="spellEnd"/>
            <w:r w:rsidRPr="00AE0821">
              <w:rPr>
                <w:i/>
                <w:iCs/>
                <w:sz w:val="20"/>
                <w:szCs w:val="20"/>
              </w:rPr>
              <w:t xml:space="preserve"> SHALL be Geocentric CS linear Units</w:t>
            </w:r>
          </w:p>
        </w:tc>
      </w:tr>
    </w:tbl>
    <w:p w14:paraId="74E3FEEF" w14:textId="77777777" w:rsidR="00383B8E" w:rsidRDefault="00383B8E" w:rsidP="00383B8E">
      <w:pPr>
        <w:pStyle w:val="Heading3"/>
        <w:rPr>
          <w:rFonts w:cs="Times New Roman"/>
        </w:rPr>
      </w:pPr>
      <w:bookmarkStart w:id="61" w:name="_Toc336252418"/>
      <w:r>
        <w:rPr>
          <w:rFonts w:cs="Times New Roman"/>
        </w:rPr>
        <w:t xml:space="preserve">Requirements Class </w:t>
      </w:r>
      <w:proofErr w:type="spellStart"/>
      <w:r>
        <w:rPr>
          <w:rFonts w:cs="Times New Roman"/>
        </w:rPr>
        <w:t>GeogSemiMinorAxisGeoKey</w:t>
      </w:r>
      <w:bookmarkEnd w:id="6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543BD19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9B808F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C3AA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E4E8CC"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014F1D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7113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1F72"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ID = 2058</w:t>
            </w:r>
          </w:p>
        </w:tc>
      </w:tr>
      <w:tr w:rsidR="00383B8E" w14:paraId="2F2D82F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36FC9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12C1"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type = DOUBLE</w:t>
            </w:r>
          </w:p>
        </w:tc>
      </w:tr>
      <w:tr w:rsidR="00383B8E" w14:paraId="44A3C5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069D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B26FF"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GeogSemiMinorAxisGeoKey</w:t>
            </w:r>
            <w:proofErr w:type="spellEnd"/>
            <w:r w:rsidRPr="00AE0821">
              <w:rPr>
                <w:i/>
                <w:iCs/>
                <w:sz w:val="20"/>
                <w:szCs w:val="20"/>
              </w:rPr>
              <w:t xml:space="preserve"> HALL be Geocentric CS linear Units</w:t>
            </w:r>
          </w:p>
        </w:tc>
      </w:tr>
    </w:tbl>
    <w:p w14:paraId="59DAB8D7" w14:textId="77777777" w:rsidR="00383B8E" w:rsidRDefault="00383B8E" w:rsidP="00383B8E">
      <w:pPr>
        <w:pStyle w:val="Heading3"/>
        <w:rPr>
          <w:rFonts w:cs="Times New Roman"/>
        </w:rPr>
      </w:pPr>
      <w:bookmarkStart w:id="62" w:name="_Toc336252419"/>
      <w:r>
        <w:rPr>
          <w:rFonts w:cs="Times New Roman"/>
        </w:rPr>
        <w:t xml:space="preserve">Requirements Class </w:t>
      </w:r>
      <w:proofErr w:type="spellStart"/>
      <w:r>
        <w:rPr>
          <w:rFonts w:cs="Times New Roman"/>
        </w:rPr>
        <w:t>GeogInvFlatteningGeoKey</w:t>
      </w:r>
      <w:bookmarkEnd w:id="6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DCD6AD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6F205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532178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898789" w14:textId="77777777" w:rsidR="00383B8E" w:rsidRPr="00AE0821" w:rsidRDefault="00383B8E" w:rsidP="00383B8E">
            <w:pPr>
              <w:rPr>
                <w:rFonts w:ascii="Times" w:hAnsi="Times"/>
                <w:sz w:val="20"/>
                <w:szCs w:val="20"/>
              </w:rPr>
            </w:pPr>
            <w:r w:rsidRPr="00AE0821">
              <w:rPr>
                <w:sz w:val="20"/>
                <w:szCs w:val="20"/>
              </w:rPr>
              <w:lastRenderedPageBreak/>
              <w:t>http://www.opengis.net/spec/GeoTIFF/0.0/GeogInvFlatteningGeoKey</w:t>
            </w:r>
          </w:p>
        </w:tc>
      </w:tr>
      <w:tr w:rsidR="00383B8E" w:rsidRPr="00AE0821" w14:paraId="69C31A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10DA2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864E"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ID = 2059</w:t>
            </w:r>
          </w:p>
        </w:tc>
      </w:tr>
      <w:tr w:rsidR="00383B8E" w:rsidRPr="00AE0821" w14:paraId="30067BB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CD3FB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D6D4"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type = DOUBLE</w:t>
            </w:r>
          </w:p>
        </w:tc>
      </w:tr>
    </w:tbl>
    <w:p w14:paraId="03C55A07" w14:textId="77777777" w:rsidR="00D16DF3" w:rsidRDefault="00D16DF3" w:rsidP="00D16DF3">
      <w:pPr>
        <w:pStyle w:val="Heading2"/>
      </w:pPr>
      <w:bookmarkStart w:id="63" w:name="_Toc336252420"/>
      <w:r>
        <w:t xml:space="preserve">Projected CS Parameter </w:t>
      </w:r>
      <w:proofErr w:type="spellStart"/>
      <w:r>
        <w:t>GeoKeys</w:t>
      </w:r>
      <w:bookmarkEnd w:id="63"/>
      <w:proofErr w:type="spellEnd"/>
    </w:p>
    <w:p w14:paraId="451B6EA6" w14:textId="77777777" w:rsidR="00383B8E" w:rsidRDefault="00383B8E" w:rsidP="00383B8E">
      <w:pPr>
        <w:pStyle w:val="Heading3"/>
        <w:rPr>
          <w:rFonts w:cs="Times New Roman"/>
        </w:rPr>
      </w:pPr>
      <w:bookmarkStart w:id="64" w:name="_Toc336252421"/>
      <w:r>
        <w:rPr>
          <w:rFonts w:cs="Times New Roman"/>
        </w:rPr>
        <w:t xml:space="preserve">Requirements Class </w:t>
      </w:r>
      <w:proofErr w:type="spellStart"/>
      <w:r>
        <w:rPr>
          <w:rFonts w:cs="Times New Roman"/>
        </w:rPr>
        <w:t>GeogAzimuthUnitsGeoKey</w:t>
      </w:r>
      <w:bookmarkEnd w:id="6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23E926B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870A14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7768C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F4493" w14:textId="77777777" w:rsidR="00383B8E" w:rsidRPr="00AE0821" w:rsidRDefault="00383B8E" w:rsidP="00383B8E">
            <w:pPr>
              <w:rPr>
                <w:rFonts w:ascii="Times" w:hAnsi="Times"/>
                <w:sz w:val="20"/>
                <w:szCs w:val="20"/>
              </w:rPr>
            </w:pPr>
            <w:r w:rsidRPr="00AE0821">
              <w:rPr>
                <w:sz w:val="20"/>
                <w:szCs w:val="20"/>
              </w:rPr>
              <w:t>http://www.opengis.net/spec/GeoTIFF/0.0/GeogAzimuthUnitsGeoKey</w:t>
            </w:r>
          </w:p>
        </w:tc>
      </w:tr>
      <w:tr w:rsidR="00383B8E" w:rsidRPr="00AE0821" w14:paraId="1B1EAD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C6CD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73C8"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ID = 2060</w:t>
            </w:r>
          </w:p>
        </w:tc>
      </w:tr>
      <w:tr w:rsidR="00383B8E" w:rsidRPr="00AE0821" w14:paraId="2411289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A4CA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C07B9"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type = SHORT</w:t>
            </w:r>
          </w:p>
        </w:tc>
      </w:tr>
    </w:tbl>
    <w:p w14:paraId="414FE8E0" w14:textId="77777777" w:rsidR="00383B8E" w:rsidRDefault="00383B8E" w:rsidP="00383B8E">
      <w:pPr>
        <w:pStyle w:val="Heading3"/>
      </w:pPr>
      <w:r>
        <w:t xml:space="preserve"> </w:t>
      </w:r>
      <w:bookmarkStart w:id="65" w:name="_Toc336252422"/>
      <w:r>
        <w:rPr>
          <w:rFonts w:cs="Times New Roman"/>
        </w:rPr>
        <w:t xml:space="preserve">Requirements Class </w:t>
      </w:r>
      <w:proofErr w:type="spellStart"/>
      <w:r>
        <w:rPr>
          <w:rFonts w:cs="Times New Roman"/>
        </w:rPr>
        <w:t>ProjectedCSTypeGeoKey</w:t>
      </w:r>
      <w:bookmarkEnd w:id="6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3B9FC4C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1A5AB0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5438D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BC7F9"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1CA1D1A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B0C7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9A5FD" w14:textId="572FFA57" w:rsidR="00383B8E" w:rsidRPr="00AE0821" w:rsidRDefault="00383B8E" w:rsidP="000C14BA">
            <w:pPr>
              <w:rPr>
                <w:rFonts w:ascii="Times" w:hAnsi="Times"/>
                <w:sz w:val="20"/>
                <w:szCs w:val="20"/>
              </w:rPr>
            </w:pPr>
            <w:r w:rsidRPr="00AE0821">
              <w:rPr>
                <w:sz w:val="20"/>
                <w:szCs w:val="20"/>
              </w:rPr>
              <w:t>http://www.opengis.net/spec/GeoTIFF/0.0/ProjectedCSTypeGeoKey.EPSGProjection</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w:t>
            </w:r>
            <w:r w:rsidR="000C14BA">
              <w:rPr>
                <w:i/>
                <w:iCs/>
                <w:sz w:val="20"/>
                <w:szCs w:val="20"/>
              </w:rPr>
              <w:t xml:space="preserve">Projected </w:t>
            </w:r>
            <w:r w:rsidR="000C14BA">
              <w:rPr>
                <w:i/>
                <w:iCs/>
                <w:sz w:val="20"/>
                <w:szCs w:val="20"/>
              </w:rPr>
              <w:t>CRS</w:t>
            </w:r>
            <w:r w:rsidRPr="00AE0821">
              <w:rPr>
                <w:i/>
                <w:iCs/>
                <w:sz w:val="20"/>
                <w:szCs w:val="20"/>
              </w:rPr>
              <w:t xml:space="preserve"> Codes</w:t>
            </w:r>
          </w:p>
        </w:tc>
      </w:tr>
      <w:tr w:rsidR="00383B8E" w:rsidRPr="00AE0821" w14:paraId="1C231B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F5899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BC14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ID = 3072</w:t>
            </w:r>
          </w:p>
        </w:tc>
      </w:tr>
      <w:tr w:rsidR="00383B8E" w:rsidRPr="00AE0821" w14:paraId="1FE9AD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32C1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F0402"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1-1000 SHALL be obsolete EPSG/POSC Datum Codes</w:t>
            </w:r>
          </w:p>
        </w:tc>
      </w:tr>
      <w:tr w:rsidR="00383B8E" w:rsidRPr="00AE0821" w14:paraId="6A6CCBB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B2BD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9C0E"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32768-65535 SHALL be private</w:t>
            </w:r>
          </w:p>
        </w:tc>
      </w:tr>
      <w:tr w:rsidR="00383B8E" w:rsidRPr="00AE0821" w14:paraId="025641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AD0AE81"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38871"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type = SHORT</w:t>
            </w:r>
          </w:p>
        </w:tc>
      </w:tr>
    </w:tbl>
    <w:p w14:paraId="4216D00C" w14:textId="77777777" w:rsidR="00383B8E" w:rsidRDefault="00383B8E" w:rsidP="00383B8E">
      <w:pPr>
        <w:pStyle w:val="Heading3"/>
        <w:rPr>
          <w:rFonts w:cs="Times New Roman"/>
        </w:rPr>
      </w:pPr>
      <w:bookmarkStart w:id="66" w:name="_Toc336252423"/>
      <w:r>
        <w:rPr>
          <w:rFonts w:cs="Times New Roman"/>
        </w:rPr>
        <w:t xml:space="preserve">Requirements Class </w:t>
      </w:r>
      <w:proofErr w:type="spellStart"/>
      <w:r>
        <w:rPr>
          <w:rFonts w:cs="Times New Roman"/>
        </w:rPr>
        <w:t>PCSCitationGeoKey</w:t>
      </w:r>
      <w:bookmarkEnd w:id="6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098F53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03843D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859324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898251"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7CB3D0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EBE9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F74B"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ID = 3073</w:t>
            </w:r>
          </w:p>
        </w:tc>
      </w:tr>
      <w:tr w:rsidR="00383B8E" w14:paraId="39E5127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E89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B614"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type = ASCII</w:t>
            </w:r>
          </w:p>
        </w:tc>
      </w:tr>
    </w:tbl>
    <w:p w14:paraId="2401C947" w14:textId="77777777" w:rsidR="00383B8E" w:rsidRPr="00AA14E4" w:rsidRDefault="00383B8E" w:rsidP="00D16DF3">
      <w:pPr>
        <w:pStyle w:val="Heading2"/>
      </w:pPr>
      <w:r>
        <w:t xml:space="preserve"> </w:t>
      </w:r>
      <w:bookmarkStart w:id="67" w:name="_Toc336252424"/>
      <w:r>
        <w:t>Vertical CS Parameter Keys</w:t>
      </w:r>
      <w:bookmarkEnd w:id="67"/>
    </w:p>
    <w:p w14:paraId="73937A2A" w14:textId="77777777" w:rsidR="00383B8E" w:rsidRDefault="00383B8E" w:rsidP="00383B8E">
      <w:pPr>
        <w:pStyle w:val="Heading3"/>
        <w:rPr>
          <w:rFonts w:cs="Times New Roman"/>
        </w:rPr>
      </w:pPr>
      <w:bookmarkStart w:id="68" w:name="_Toc336252425"/>
      <w:r>
        <w:rPr>
          <w:rFonts w:cs="Times New Roman"/>
        </w:rPr>
        <w:t xml:space="preserve">Requirements Class </w:t>
      </w:r>
      <w:proofErr w:type="spellStart"/>
      <w:r>
        <w:rPr>
          <w:rFonts w:cs="Times New Roman"/>
        </w:rPr>
        <w:t>VerticalCSTypeGeoKey</w:t>
      </w:r>
      <w:bookmarkEnd w:id="6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6FE0FA7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BC2812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BDB5C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F6D1CD"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4DC1F8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68EE8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2A13" w14:textId="35D89585" w:rsidR="00383B8E" w:rsidRPr="00AE0821" w:rsidRDefault="00383B8E" w:rsidP="000C14BA">
            <w:pPr>
              <w:rPr>
                <w:rFonts w:ascii="Times" w:hAnsi="Times"/>
                <w:sz w:val="20"/>
                <w:szCs w:val="20"/>
              </w:rPr>
            </w:pPr>
            <w:r w:rsidRPr="00AE0821">
              <w:rPr>
                <w:sz w:val="20"/>
                <w:szCs w:val="20"/>
              </w:rPr>
              <w:t>http://www.opengis.net/spec/GeoTIFF/0.0/VerticalCSTypeGeoKey.EPSGEllipsoid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r w:rsidR="000C14BA">
              <w:rPr>
                <w:i/>
                <w:iCs/>
                <w:sz w:val="20"/>
                <w:szCs w:val="20"/>
              </w:rPr>
              <w:t>1024-32766</w:t>
            </w:r>
            <w:r w:rsidRPr="00AE0821">
              <w:rPr>
                <w:i/>
                <w:iCs/>
                <w:sz w:val="20"/>
                <w:szCs w:val="20"/>
              </w:rPr>
              <w:t xml:space="preserve"> SHALL be EPSG Vertical C</w:t>
            </w:r>
            <w:r w:rsidR="004D026C">
              <w:rPr>
                <w:i/>
                <w:iCs/>
                <w:sz w:val="20"/>
                <w:szCs w:val="20"/>
              </w:rPr>
              <w:t>R</w:t>
            </w:r>
            <w:r w:rsidRPr="00AE0821">
              <w:rPr>
                <w:i/>
                <w:iCs/>
                <w:sz w:val="20"/>
                <w:szCs w:val="20"/>
              </w:rPr>
              <w:t>S Codes</w:t>
            </w:r>
          </w:p>
        </w:tc>
      </w:tr>
      <w:tr w:rsidR="00383B8E" w:rsidRPr="00AE0821" w14:paraId="382AAE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75079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BC0B" w14:textId="2BA5561C" w:rsidR="00383B8E" w:rsidRPr="00AE0821" w:rsidRDefault="00383B8E" w:rsidP="004D026C">
            <w:pPr>
              <w:rPr>
                <w:rFonts w:ascii="Times" w:hAnsi="Times"/>
                <w:sz w:val="20"/>
                <w:szCs w:val="20"/>
              </w:rPr>
            </w:pPr>
            <w:r w:rsidRPr="00AE0821">
              <w:rPr>
                <w:sz w:val="20"/>
                <w:szCs w:val="20"/>
              </w:rPr>
              <w:t>http://www.opengis.net/spec/GeoTIFF/0.0/VerticalCSTypeGeoKey.EPSGOrthometric</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Vertical C</w:t>
            </w:r>
            <w:r w:rsidR="004D026C">
              <w:rPr>
                <w:i/>
                <w:iCs/>
                <w:sz w:val="20"/>
                <w:szCs w:val="20"/>
              </w:rPr>
              <w:t>R</w:t>
            </w:r>
            <w:r w:rsidRPr="00AE0821">
              <w:rPr>
                <w:i/>
                <w:iCs/>
                <w:sz w:val="20"/>
                <w:szCs w:val="20"/>
              </w:rPr>
              <w:t>S Codes</w:t>
            </w:r>
          </w:p>
        </w:tc>
      </w:tr>
      <w:tr w:rsidR="00383B8E" w:rsidRPr="00AE0821" w14:paraId="5AC997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73D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70C1"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ID = 4096</w:t>
            </w:r>
          </w:p>
        </w:tc>
      </w:tr>
      <w:tr w:rsidR="00383B8E" w:rsidRPr="00AE0821" w14:paraId="6406939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BE09C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5ECC"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32768-65535 SHALL be private</w:t>
            </w:r>
          </w:p>
        </w:tc>
      </w:tr>
      <w:tr w:rsidR="00383B8E" w:rsidRPr="00AE0821" w14:paraId="229CCE6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593D1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A1D8F"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1-4999 and 6000-32766 SHALL be reserved</w:t>
            </w:r>
          </w:p>
        </w:tc>
      </w:tr>
      <w:tr w:rsidR="00383B8E" w:rsidRPr="00AE0821" w14:paraId="2B4F19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6AB3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60FA"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5200-5999 SHALL be reserved EPSG</w:t>
            </w:r>
          </w:p>
        </w:tc>
      </w:tr>
      <w:tr w:rsidR="00383B8E" w:rsidRPr="00AE0821" w14:paraId="086DD7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83FDAD"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A4E6"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type = SHORT</w:t>
            </w:r>
          </w:p>
        </w:tc>
      </w:tr>
    </w:tbl>
    <w:p w14:paraId="78E6DDCD" w14:textId="77777777" w:rsidR="00383B8E" w:rsidRDefault="00383B8E" w:rsidP="00383B8E">
      <w:pPr>
        <w:pStyle w:val="Heading3"/>
        <w:rPr>
          <w:rFonts w:cs="Times New Roman"/>
        </w:rPr>
      </w:pPr>
      <w:bookmarkStart w:id="69" w:name="_Toc336252426"/>
      <w:r>
        <w:rPr>
          <w:rFonts w:cs="Times New Roman"/>
        </w:rPr>
        <w:t xml:space="preserve">Requirements Class </w:t>
      </w:r>
      <w:proofErr w:type="spellStart"/>
      <w:r>
        <w:rPr>
          <w:rFonts w:cs="Times New Roman"/>
        </w:rPr>
        <w:t>VerticalCitationGeoKey</w:t>
      </w:r>
      <w:bookmarkEnd w:id="6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954"/>
      </w:tblGrid>
      <w:tr w:rsidR="00383B8E" w:rsidRPr="00AE0821" w14:paraId="3A71684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BD80CD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BB61A3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B9386B"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733C99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17A1E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B7F39"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ID = 4097</w:t>
            </w:r>
          </w:p>
        </w:tc>
      </w:tr>
      <w:tr w:rsidR="00383B8E" w:rsidRPr="00AE0821" w14:paraId="2FB5C0E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CC592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48A2E"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type = ASCII</w:t>
            </w:r>
          </w:p>
        </w:tc>
      </w:tr>
    </w:tbl>
    <w:p w14:paraId="6AB74978" w14:textId="77777777" w:rsidR="00383B8E" w:rsidRDefault="00383B8E" w:rsidP="00383B8E">
      <w:pPr>
        <w:pStyle w:val="Heading3"/>
        <w:rPr>
          <w:rFonts w:cs="Times New Roman"/>
        </w:rPr>
      </w:pPr>
      <w:bookmarkStart w:id="70" w:name="_Toc336252427"/>
      <w:r>
        <w:rPr>
          <w:rFonts w:cs="Times New Roman"/>
        </w:rPr>
        <w:t xml:space="preserve">Requirements Class </w:t>
      </w:r>
      <w:commentRangeStart w:id="71"/>
      <w:proofErr w:type="spellStart"/>
      <w:r>
        <w:rPr>
          <w:rFonts w:cs="Times New Roman"/>
        </w:rPr>
        <w:t>VerticalDatumGeoKey</w:t>
      </w:r>
      <w:bookmarkEnd w:id="70"/>
      <w:commentRangeEnd w:id="71"/>
      <w:proofErr w:type="spellEnd"/>
      <w:r w:rsidR="004D026C">
        <w:rPr>
          <w:rStyle w:val="CommentReference"/>
          <w:rFonts w:cs="Times New Roman"/>
          <w:b w:val="0"/>
          <w:bCs w:val="0"/>
        </w:rPr>
        <w:commentReference w:id="71"/>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1C9390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8A66B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DE8190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65718"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5FC6266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14C4D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00E6D"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ID = 4098</w:t>
            </w:r>
          </w:p>
        </w:tc>
      </w:tr>
      <w:tr w:rsidR="00383B8E" w:rsidRPr="00AE0821" w14:paraId="413262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BCA0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58314"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32768-65535 SHALL be private</w:t>
            </w:r>
          </w:p>
        </w:tc>
      </w:tr>
      <w:tr w:rsidR="00383B8E" w:rsidRPr="00AE0821" w14:paraId="663C10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06C45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4A6D"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16384-32766 SHALL be reserved</w:t>
            </w:r>
          </w:p>
        </w:tc>
      </w:tr>
      <w:tr w:rsidR="00383B8E" w:rsidRPr="00AE0821" w14:paraId="2D840F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47C9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74F90"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type = SHORT</w:t>
            </w:r>
          </w:p>
        </w:tc>
      </w:tr>
      <w:tr w:rsidR="00383B8E" w:rsidRPr="00AE0821" w14:paraId="13BFB9B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5525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22B30"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1-16383 SHALL be Vertical Datum Codes</w:t>
            </w:r>
          </w:p>
        </w:tc>
      </w:tr>
    </w:tbl>
    <w:p w14:paraId="3D445CD3" w14:textId="77777777" w:rsidR="00383B8E" w:rsidRDefault="00383B8E" w:rsidP="00383B8E">
      <w:pPr>
        <w:pStyle w:val="Heading3"/>
        <w:rPr>
          <w:rFonts w:cs="Times New Roman"/>
        </w:rPr>
      </w:pPr>
      <w:bookmarkStart w:id="72" w:name="_Toc336252428"/>
      <w:r>
        <w:rPr>
          <w:rFonts w:cs="Times New Roman"/>
        </w:rPr>
        <w:t xml:space="preserve">Requirements Class </w:t>
      </w:r>
      <w:proofErr w:type="spellStart"/>
      <w:r>
        <w:rPr>
          <w:rFonts w:cs="Times New Roman"/>
        </w:rPr>
        <w:t>VerticalUnitsGeoKey</w:t>
      </w:r>
      <w:bookmarkEnd w:id="7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435"/>
      </w:tblGrid>
      <w:tr w:rsidR="00383B8E" w:rsidRPr="00AE0821" w14:paraId="49E090C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2A9DF1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C64AA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E31AE"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6C3A9B7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CEC714B"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330F9" w14:textId="75D6D7F6" w:rsidR="00383B8E" w:rsidRPr="00AE0821" w:rsidRDefault="00383B8E" w:rsidP="004D026C">
            <w:pPr>
              <w:rPr>
                <w:rFonts w:ascii="Times" w:hAnsi="Times"/>
                <w:sz w:val="20"/>
                <w:szCs w:val="20"/>
              </w:rPr>
            </w:pPr>
            <w:r w:rsidRPr="00AE0821">
              <w:rPr>
                <w:sz w:val="20"/>
                <w:szCs w:val="20"/>
              </w:rPr>
              <w:t>http://www.opengis.net/spec/GeoTIFF/0.0/VerticalUnitsGeoKey.angular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w:t>
            </w:r>
            <w:r w:rsidR="004D026C">
              <w:rPr>
                <w:i/>
                <w:iCs/>
                <w:sz w:val="20"/>
                <w:szCs w:val="20"/>
              </w:rPr>
              <w:t>Unit of Measure (UOM) Codes</w:t>
            </w:r>
          </w:p>
        </w:tc>
      </w:tr>
      <w:tr w:rsidR="00383B8E" w:rsidRPr="00AE0821" w14:paraId="2D4C62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6C253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C6CF3"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ID = 4099</w:t>
            </w:r>
          </w:p>
        </w:tc>
      </w:tr>
      <w:tr w:rsidR="00383B8E" w:rsidRPr="00AE0821" w14:paraId="52F38AE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5B24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16C46" w14:textId="6A4D663A" w:rsidR="00383B8E" w:rsidRPr="00AE0821" w:rsidRDefault="00383B8E" w:rsidP="004D026C">
            <w:pPr>
              <w:rPr>
                <w:rFonts w:ascii="Times" w:hAnsi="Times"/>
                <w:sz w:val="20"/>
                <w:szCs w:val="20"/>
              </w:rPr>
            </w:pPr>
            <w:r w:rsidRPr="00AE0821">
              <w:rPr>
                <w:sz w:val="20"/>
                <w:szCs w:val="20"/>
              </w:rPr>
              <w:t>http://www.opengis.net/spec/GeoTIFF/0.0/VerticalUnitsGeoKey.linear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r w:rsidR="004D026C">
              <w:rPr>
                <w:i/>
                <w:iCs/>
                <w:sz w:val="20"/>
                <w:szCs w:val="20"/>
              </w:rPr>
              <w:t>1024-32766</w:t>
            </w:r>
            <w:r w:rsidRPr="00AE0821">
              <w:rPr>
                <w:i/>
                <w:iCs/>
                <w:sz w:val="20"/>
                <w:szCs w:val="20"/>
              </w:rPr>
              <w:t xml:space="preserve"> SHALL be EPSG </w:t>
            </w:r>
            <w:r w:rsidR="004D026C">
              <w:rPr>
                <w:i/>
                <w:iCs/>
                <w:sz w:val="20"/>
                <w:szCs w:val="20"/>
              </w:rPr>
              <w:t>Unit of Measure (UOM) Codes</w:t>
            </w:r>
          </w:p>
        </w:tc>
      </w:tr>
      <w:tr w:rsidR="00383B8E" w:rsidRPr="00AE0821" w14:paraId="6C78ED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4239E3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CB4C" w14:textId="77777777" w:rsidR="00383B8E" w:rsidRPr="00F75B2D" w:rsidRDefault="00383B8E" w:rsidP="00383B8E">
            <w:pPr>
              <w:rPr>
                <w:rFonts w:ascii="Times" w:hAnsi="Times"/>
                <w:color w:val="FF0000"/>
                <w:sz w:val="20"/>
                <w:szCs w:val="20"/>
                <w:rPrChange w:id="73" w:author="Ted Habermann" w:date="2018-07-01T17:10:00Z">
                  <w:rPr>
                    <w:rFonts w:ascii="Times" w:hAnsi="Times"/>
                    <w:sz w:val="20"/>
                    <w:szCs w:val="20"/>
                  </w:rPr>
                </w:rPrChange>
              </w:rPr>
            </w:pPr>
            <w:r w:rsidRPr="00F75B2D">
              <w:rPr>
                <w:color w:val="FF0000"/>
                <w:sz w:val="20"/>
                <w:szCs w:val="20"/>
                <w:rPrChange w:id="74" w:author="Ted Habermann" w:date="2018-07-01T17:10:00Z">
                  <w:rPr>
                    <w:sz w:val="20"/>
                    <w:szCs w:val="20"/>
                  </w:rPr>
                </w:rPrChange>
              </w:rPr>
              <w:t>http://www.opengis.net/spec/GeoTIFF/0.0/VerticalUnitsGeoKey.obsolete</w:t>
            </w:r>
            <w:r w:rsidRPr="00F75B2D">
              <w:rPr>
                <w:color w:val="FF0000"/>
                <w:sz w:val="20"/>
                <w:szCs w:val="20"/>
                <w:rPrChange w:id="75" w:author="Ted Habermann" w:date="2018-07-01T17:10:00Z">
                  <w:rPr>
                    <w:sz w:val="20"/>
                    <w:szCs w:val="20"/>
                  </w:rPr>
                </w:rPrChange>
              </w:rPr>
              <w:br/>
            </w:r>
            <w:proofErr w:type="spellStart"/>
            <w:r w:rsidRPr="00F75B2D">
              <w:rPr>
                <w:i/>
                <w:iCs/>
                <w:color w:val="FF0000"/>
                <w:sz w:val="20"/>
                <w:szCs w:val="20"/>
                <w:rPrChange w:id="76" w:author="Ted Habermann" w:date="2018-07-01T17:10:00Z">
                  <w:rPr>
                    <w:i/>
                    <w:iCs/>
                    <w:sz w:val="20"/>
                    <w:szCs w:val="20"/>
                  </w:rPr>
                </w:rPrChange>
              </w:rPr>
              <w:t>VerticalUnitsGeoKey</w:t>
            </w:r>
            <w:proofErr w:type="spellEnd"/>
            <w:r w:rsidRPr="00F75B2D">
              <w:rPr>
                <w:i/>
                <w:iCs/>
                <w:color w:val="FF0000"/>
                <w:sz w:val="20"/>
                <w:szCs w:val="20"/>
                <w:rPrChange w:id="77" w:author="Ted Habermann" w:date="2018-07-01T17:10:00Z">
                  <w:rPr>
                    <w:i/>
                    <w:iCs/>
                    <w:sz w:val="20"/>
                    <w:szCs w:val="20"/>
                  </w:rPr>
                </w:rPrChange>
              </w:rPr>
              <w:t xml:space="preserve"> values in the range 1-2000 SHALL be obsolete GeoTIFF Codes</w:t>
            </w:r>
          </w:p>
        </w:tc>
      </w:tr>
      <w:tr w:rsidR="00383B8E" w:rsidRPr="00AE0821" w14:paraId="530C48A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3213B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AB26F"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32768-65535 SHALL be private</w:t>
            </w:r>
          </w:p>
        </w:tc>
      </w:tr>
      <w:tr w:rsidR="00383B8E" w:rsidRPr="00AE0821" w14:paraId="3B3F519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4B2F8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AB6C" w14:textId="77777777" w:rsidR="00383B8E" w:rsidRPr="00AE0821" w:rsidRDefault="00383B8E" w:rsidP="00383B8E">
            <w:pPr>
              <w:rPr>
                <w:rFonts w:ascii="Times" w:hAnsi="Times"/>
                <w:sz w:val="20"/>
                <w:szCs w:val="20"/>
              </w:rPr>
            </w:pPr>
            <w:r w:rsidRPr="00F75B2D">
              <w:rPr>
                <w:color w:val="FF0000"/>
                <w:sz w:val="20"/>
                <w:szCs w:val="20"/>
                <w:rPrChange w:id="78" w:author="Ted Habermann" w:date="2018-07-01T17:11:00Z">
                  <w:rPr>
                    <w:sz w:val="20"/>
                    <w:szCs w:val="20"/>
                  </w:rPr>
                </w:rPrChange>
              </w:rPr>
              <w:t>http://www.opengis.net/spec/GeoTIFF/0.0/VerticalUnitsGeoKey.reserved</w:t>
            </w:r>
            <w:r w:rsidRPr="00F75B2D">
              <w:rPr>
                <w:color w:val="FF0000"/>
                <w:sz w:val="20"/>
                <w:szCs w:val="20"/>
                <w:rPrChange w:id="79" w:author="Ted Habermann" w:date="2018-07-01T17:11:00Z">
                  <w:rPr>
                    <w:sz w:val="20"/>
                    <w:szCs w:val="20"/>
                  </w:rPr>
                </w:rPrChange>
              </w:rPr>
              <w:br/>
            </w:r>
            <w:proofErr w:type="spellStart"/>
            <w:r w:rsidRPr="00F75B2D">
              <w:rPr>
                <w:i/>
                <w:iCs/>
                <w:color w:val="FF0000"/>
                <w:sz w:val="20"/>
                <w:szCs w:val="20"/>
                <w:rPrChange w:id="80" w:author="Ted Habermann" w:date="2018-07-01T17:11:00Z">
                  <w:rPr>
                    <w:i/>
                    <w:iCs/>
                    <w:sz w:val="20"/>
                    <w:szCs w:val="20"/>
                  </w:rPr>
                </w:rPrChange>
              </w:rPr>
              <w:t>VerticalUnitsGeoKey</w:t>
            </w:r>
            <w:proofErr w:type="spellEnd"/>
            <w:r w:rsidRPr="00F75B2D">
              <w:rPr>
                <w:i/>
                <w:iCs/>
                <w:color w:val="FF0000"/>
                <w:sz w:val="20"/>
                <w:szCs w:val="20"/>
                <w:rPrChange w:id="81" w:author="Ted Habermann" w:date="2018-07-01T17:11:00Z">
                  <w:rPr>
                    <w:i/>
                    <w:iCs/>
                    <w:sz w:val="20"/>
                    <w:szCs w:val="20"/>
                  </w:rPr>
                </w:rPrChange>
              </w:rPr>
              <w:t xml:space="preserve"> values in the range 2001-8999 SHALL be reserved</w:t>
            </w:r>
          </w:p>
        </w:tc>
      </w:tr>
      <w:tr w:rsidR="00383B8E" w:rsidRPr="00AE0821" w14:paraId="52CCD63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729AB0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1217"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type = SHORT</w:t>
            </w:r>
          </w:p>
        </w:tc>
      </w:tr>
    </w:tbl>
    <w:p w14:paraId="17420DD7" w14:textId="77777777" w:rsidR="00383B8E" w:rsidRDefault="00383B8E" w:rsidP="00383B8E"/>
    <w:p w14:paraId="5C19A421" w14:textId="77777777" w:rsidR="00383B8E" w:rsidRPr="00383B8E" w:rsidRDefault="00383B8E" w:rsidP="00383B8E"/>
    <w:p w14:paraId="5EBA7A93" w14:textId="77777777" w:rsidR="009A7B37" w:rsidRDefault="009A7B37">
      <w:pPr>
        <w:pStyle w:val="Heading1"/>
      </w:pPr>
      <w:bookmarkStart w:id="82" w:name="_Toc336252429"/>
      <w:r>
        <w:t>Media Types for any data encoding(s)</w:t>
      </w:r>
      <w:bookmarkEnd w:id="82"/>
    </w:p>
    <w:p w14:paraId="32FD4B85"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3A46F94B" w14:textId="77777777" w:rsidR="009A7B37" w:rsidRDefault="009A7B37">
      <w:r>
        <w:br w:type="page"/>
      </w:r>
    </w:p>
    <w:p w14:paraId="4FD69321" w14:textId="77777777" w:rsidR="009A7B37" w:rsidRDefault="009A7B37" w:rsidP="00C02A18">
      <w:pPr>
        <w:pStyle w:val="AnnexLevel0Title"/>
      </w:pPr>
      <w:r>
        <w:lastRenderedPageBreak/>
        <w:t>Conformance Class Abstract Test Suite (Normative)</w:t>
      </w:r>
    </w:p>
    <w:p w14:paraId="75D72D81" w14:textId="77777777" w:rsidR="009A7B37" w:rsidRPr="004A5507" w:rsidRDefault="009A7B37" w:rsidP="00C02A18">
      <w:pPr>
        <w:pStyle w:val="AnnexLevel1"/>
      </w:pPr>
      <w:bookmarkStart w:id="83" w:name="_Toc254961261"/>
      <w:bookmarkStart w:id="84" w:name="_Ref259545760"/>
      <w:bookmarkStart w:id="85" w:name="_Toc276720685"/>
      <w:bookmarkStart w:id="86" w:name="_Toc279341984"/>
      <w:bookmarkStart w:id="87" w:name="_Toc443461105"/>
      <w:bookmarkStart w:id="88" w:name="_Toc9996974"/>
      <w:bookmarkStart w:id="89" w:name="_Ref207532276"/>
      <w:bookmarkStart w:id="90" w:name="_Ref207532302"/>
      <w:bookmarkStart w:id="91" w:name="_Ref207532345"/>
      <w:bookmarkStart w:id="92" w:name="_Toc219622068"/>
      <w:r>
        <w:t xml:space="preserve">Conformance class: </w:t>
      </w:r>
      <w:bookmarkEnd w:id="83"/>
      <w:bookmarkEnd w:id="84"/>
      <w:bookmarkEnd w:id="85"/>
      <w:r>
        <w:t xml:space="preserve">AAAA </w:t>
      </w:r>
      <w:r>
        <w:rPr>
          <w:color w:val="FF0000"/>
        </w:rPr>
        <w:t>(repeat as necessary)</w:t>
      </w:r>
      <w:bookmarkEnd w:id="86"/>
    </w:p>
    <w:p w14:paraId="5AF9A9DE" w14:textId="77777777" w:rsidR="004A5507" w:rsidRDefault="004A5507" w:rsidP="004A5507">
      <w:pPr>
        <w:pStyle w:val="AnnexLevel2"/>
        <w:numPr>
          <w:ilvl w:val="0"/>
          <w:numId w:val="0"/>
        </w:numPr>
      </w:pPr>
    </w:p>
    <w:bookmarkEnd w:id="87"/>
    <w:bookmarkEnd w:id="88"/>
    <w:bookmarkEnd w:id="89"/>
    <w:bookmarkEnd w:id="90"/>
    <w:bookmarkEnd w:id="91"/>
    <w:bookmarkEnd w:id="92"/>
    <w:p w14:paraId="36F69B2A" w14:textId="77777777" w:rsidR="009A7B37" w:rsidRPr="000A11F8" w:rsidRDefault="009A7B37" w:rsidP="002154B1">
      <w:pPr>
        <w:pStyle w:val="AnnexLevel0Title"/>
      </w:pPr>
      <w:r>
        <w:br w:type="page"/>
      </w:r>
      <w:bookmarkStart w:id="93" w:name="_Toc165888231"/>
      <w:r w:rsidRPr="000A11F8">
        <w:lastRenderedPageBreak/>
        <w:t>Revision history</w:t>
      </w:r>
      <w:bookmarkEnd w:id="93"/>
    </w:p>
    <w:p w14:paraId="2DAB7B37"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5995FD5C" w14:textId="77777777" w:rsidTr="008224CB">
        <w:tc>
          <w:tcPr>
            <w:tcW w:w="1095" w:type="dxa"/>
            <w:tcBorders>
              <w:top w:val="single" w:sz="4" w:space="0" w:color="auto"/>
              <w:left w:val="single" w:sz="4" w:space="0" w:color="auto"/>
              <w:bottom w:val="single" w:sz="4" w:space="0" w:color="auto"/>
              <w:right w:val="single" w:sz="4" w:space="0" w:color="auto"/>
            </w:tcBorders>
          </w:tcPr>
          <w:p w14:paraId="26A2C878"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4DF1751D"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4326CB5A"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4254122A"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2E49A043" w14:textId="77777777" w:rsidR="009A7B37" w:rsidRDefault="009A7B37" w:rsidP="00165E04">
            <w:pPr>
              <w:pStyle w:val="OGCtableheader"/>
            </w:pPr>
            <w:r>
              <w:t>Description</w:t>
            </w:r>
          </w:p>
        </w:tc>
      </w:tr>
      <w:tr w:rsidR="009A7B37" w:rsidRPr="008224CB" w14:paraId="626482AE" w14:textId="77777777" w:rsidTr="008224CB">
        <w:tc>
          <w:tcPr>
            <w:tcW w:w="1095" w:type="dxa"/>
            <w:tcBorders>
              <w:top w:val="single" w:sz="4" w:space="0" w:color="auto"/>
              <w:left w:val="single" w:sz="4" w:space="0" w:color="auto"/>
              <w:bottom w:val="single" w:sz="4" w:space="0" w:color="auto"/>
              <w:right w:val="single" w:sz="4" w:space="0" w:color="auto"/>
            </w:tcBorders>
          </w:tcPr>
          <w:p w14:paraId="6A259626" w14:textId="77777777"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3EFE26F1" w14:textId="77777777"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3728BE0C" w14:textId="77777777"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310FABAD" w14:textId="77777777"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4139D31B" w14:textId="77777777" w:rsidR="009A7B37" w:rsidRPr="008224CB" w:rsidRDefault="008224CB" w:rsidP="00165E04">
            <w:pPr>
              <w:pStyle w:val="OGCtabletext"/>
              <w:rPr>
                <w:b w:val="0"/>
                <w:sz w:val="20"/>
                <w:szCs w:val="20"/>
              </w:rPr>
            </w:pPr>
            <w:r w:rsidRPr="008224CB">
              <w:rPr>
                <w:b w:val="0"/>
                <w:sz w:val="20"/>
                <w:szCs w:val="20"/>
              </w:rPr>
              <w:t>Initial document</w:t>
            </w:r>
          </w:p>
        </w:tc>
      </w:tr>
      <w:tr w:rsidR="009A7B37" w14:paraId="6261CFFD" w14:textId="77777777" w:rsidTr="008224CB">
        <w:tc>
          <w:tcPr>
            <w:tcW w:w="1095" w:type="dxa"/>
            <w:tcBorders>
              <w:top w:val="single" w:sz="4" w:space="0" w:color="auto"/>
              <w:left w:val="single" w:sz="4" w:space="0" w:color="auto"/>
              <w:bottom w:val="single" w:sz="4" w:space="0" w:color="auto"/>
              <w:right w:val="single" w:sz="4" w:space="0" w:color="auto"/>
            </w:tcBorders>
          </w:tcPr>
          <w:p w14:paraId="44F63F2D"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5E285C1"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4E31FFE0"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6F320824"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6D6F5020" w14:textId="77777777" w:rsidR="009A7B37" w:rsidRDefault="009A7B37" w:rsidP="00165E04">
            <w:pPr>
              <w:pStyle w:val="OGCtabletext"/>
            </w:pPr>
          </w:p>
        </w:tc>
      </w:tr>
      <w:tr w:rsidR="009A7B37" w14:paraId="2EFFD458" w14:textId="77777777" w:rsidTr="008224CB">
        <w:tc>
          <w:tcPr>
            <w:tcW w:w="1095" w:type="dxa"/>
            <w:tcBorders>
              <w:top w:val="single" w:sz="4" w:space="0" w:color="auto"/>
              <w:left w:val="single" w:sz="4" w:space="0" w:color="auto"/>
              <w:bottom w:val="single" w:sz="4" w:space="0" w:color="auto"/>
              <w:right w:val="single" w:sz="4" w:space="0" w:color="auto"/>
            </w:tcBorders>
          </w:tcPr>
          <w:p w14:paraId="5D74FA32"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BAF2F78"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3ABD109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023276C2"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6502944A" w14:textId="77777777" w:rsidR="009A7B37" w:rsidRDefault="009A7B37">
            <w:pPr>
              <w:pStyle w:val="ListBullet"/>
              <w:keepLines/>
              <w:ind w:left="0" w:firstLine="0"/>
            </w:pPr>
          </w:p>
        </w:tc>
      </w:tr>
    </w:tbl>
    <w:p w14:paraId="27820F4F" w14:textId="77777777" w:rsidR="009A7B37" w:rsidRDefault="009A7B37"/>
    <w:p w14:paraId="43920D49" w14:textId="77777777" w:rsidR="009A7B37" w:rsidRDefault="009A7B37" w:rsidP="002154B1">
      <w:pPr>
        <w:pStyle w:val="AnnexLevel0Title"/>
      </w:pPr>
      <w:r>
        <w:br w:type="page"/>
      </w:r>
      <w:r w:rsidRPr="000A11F8">
        <w:lastRenderedPageBreak/>
        <w:t>Bibli</w:t>
      </w:r>
      <w:r>
        <w:t>ography</w:t>
      </w:r>
    </w:p>
    <w:p w14:paraId="55147D37" w14:textId="77777777" w:rsidR="00D70CF5" w:rsidRDefault="00802D1D" w:rsidP="00D70CF5">
      <w:pPr>
        <w:pStyle w:val="NormalWeb"/>
        <w:ind w:left="480" w:hanging="480"/>
        <w:rPr>
          <w:noProof/>
        </w:rPr>
      </w:pPr>
      <w:r>
        <w:fldChar w:fldCharType="begin" w:fldLock="1"/>
      </w:r>
      <w:r w:rsidR="00D70CF5" w:rsidRPr="00A00FF4">
        <w:instrText xml:space="preserve">ADDIN Mendeley Bibliography CSL_BIBLIOGRAPHY </w:instrText>
      </w:r>
      <w:r>
        <w:fldChar w:fldCharType="separate"/>
      </w:r>
      <w:r w:rsidR="00D70CF5" w:rsidRPr="00A73CF7">
        <w:rPr>
          <w:noProof/>
        </w:rPr>
        <w:t xml:space="preserve">Association Adobe Developers. (1992). </w:t>
      </w:r>
      <w:r w:rsidR="00D70CF5" w:rsidRPr="00A73CF7">
        <w:rPr>
          <w:i/>
          <w:iCs/>
          <w:noProof/>
        </w:rPr>
        <w:t>Revision 6.0</w:t>
      </w:r>
      <w:r w:rsidR="00D70CF5" w:rsidRPr="00A73CF7">
        <w:rPr>
          <w:noProof/>
        </w:rPr>
        <w:t>.</w:t>
      </w:r>
    </w:p>
    <w:p w14:paraId="0E147CB4" w14:textId="77777777" w:rsidR="0032549D" w:rsidRPr="0032549D" w:rsidRDefault="0032549D" w:rsidP="0032549D">
      <w:r w:rsidRPr="0032549D">
        <w:t xml:space="preserve">GeoTIFF profile for Georeferenced Imagery, DGIWG 108, </w:t>
      </w:r>
      <w:r w:rsidRPr="0032549D">
        <w:rPr>
          <w:sz w:val="22"/>
          <w:szCs w:val="22"/>
        </w:rPr>
        <w:t>2014-03-17</w:t>
      </w:r>
      <w:r>
        <w:rPr>
          <w:sz w:val="22"/>
          <w:szCs w:val="22"/>
        </w:rPr>
        <w:t xml:space="preserve">, </w:t>
      </w:r>
      <w:r w:rsidRPr="0032549D">
        <w:rPr>
          <w:sz w:val="22"/>
          <w:szCs w:val="22"/>
        </w:rPr>
        <w:t>https://portal.dgiwg.org/files/?artifact_id=5440&amp;format=pdf</w:t>
      </w:r>
      <w:r>
        <w:rPr>
          <w:sz w:val="22"/>
          <w:szCs w:val="22"/>
        </w:rPr>
        <w:t>.</w:t>
      </w:r>
    </w:p>
    <w:p w14:paraId="4300B113"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0C95FBC6" w14:textId="77777777"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0E8948C"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2597B2DA" w14:textId="77777777" w:rsidR="00083D1B" w:rsidRDefault="00802D1D" w:rsidP="00D70CF5">
      <w:pPr>
        <w:pStyle w:val="OGCtableheader"/>
      </w:pPr>
      <w:r>
        <w:fldChar w:fldCharType="end"/>
      </w:r>
    </w:p>
    <w:p w14:paraId="47B50F90" w14:textId="77777777" w:rsidR="00083D1B" w:rsidRDefault="00083D1B">
      <w:pPr>
        <w:spacing w:after="0"/>
        <w:rPr>
          <w:color w:val="FF0000"/>
          <w:lang w:val="en-GB"/>
        </w:rPr>
      </w:pPr>
      <w:r>
        <w:br w:type="page"/>
      </w:r>
    </w:p>
    <w:p w14:paraId="0822F443" w14:textId="77777777" w:rsidR="004A5507" w:rsidRDefault="00083D1B" w:rsidP="00256D33">
      <w:pPr>
        <w:pStyle w:val="AnnexLevel0Title"/>
      </w:pPr>
      <w:r>
        <w:lastRenderedPageBreak/>
        <w:t>The GeoTIFF File Structure (Informative)</w:t>
      </w:r>
    </w:p>
    <w:p w14:paraId="400165DD" w14:textId="77777777" w:rsidR="00A97BDA" w:rsidRDefault="00A97BDA" w:rsidP="009F02E4">
      <w:pPr>
        <w:pStyle w:val="AnnexLevel1"/>
      </w:pPr>
      <w:r>
        <w:t>Introduction</w:t>
      </w:r>
    </w:p>
    <w:p w14:paraId="10AD999E" w14:textId="77777777"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w:t>
      </w:r>
      <w:r w:rsidR="009971DB">
        <w:t xml:space="preserve"> 7</w:t>
      </w:r>
      <w:r w:rsidR="00A97BDA">
        <w:t xml:space="preserve"> of this standard</w:t>
      </w:r>
      <w:r w:rsidR="009971DB">
        <w:t xml:space="preserve"> as requirements</w:t>
      </w:r>
      <w:r w:rsidR="00370502">
        <w:t xml:space="preserve">. This Annex provides an </w:t>
      </w:r>
      <w:r w:rsidR="009971DB">
        <w:t xml:space="preserve">informative </w:t>
      </w:r>
      <w:r w:rsidR="00370502">
        <w:t xml:space="preserve">overview of </w:t>
      </w:r>
      <w:r w:rsidR="00A97BDA">
        <w:t>the structure of a GeoTIFF file and tags.</w:t>
      </w:r>
      <w:r w:rsidR="009971DB">
        <w:t xml:space="preserve"> Much of this information is excerpted from Ritter and Ruth, 1995.</w:t>
      </w:r>
    </w:p>
    <w:p w14:paraId="6EEAFD11" w14:textId="77777777" w:rsidR="00E5266D" w:rsidRDefault="00E5266D" w:rsidP="00E5266D">
      <w:commentRangeStart w:id="94"/>
      <w:r>
        <w:t>GeoTIFF fully complies with the TIFF 6.0 specifications, and its extensions do not in any way go against the TIFF recommendations, nor do they limit the scope of raster data supported by TIFF.</w:t>
      </w:r>
    </w:p>
    <w:p w14:paraId="47FB57A2" w14:textId="77777777" w:rsidR="00E5266D" w:rsidRDefault="00E5266D" w:rsidP="00E5266D">
      <w:r>
        <w:t xml:space="preserve">GeoTIFF uses a small set of reserved TIFF tags to store a broad range of georeferencing information, catering to geographic as well as projected coordinate </w:t>
      </w:r>
      <w:proofErr w:type="spellStart"/>
      <w:r>
        <w:t>systems</w:t>
      </w:r>
      <w:proofErr w:type="spellEnd"/>
      <w:r>
        <w:t xml:space="preserve">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105DAF68" w14:textId="77777777" w:rsidR="00E5266D" w:rsidRDefault="00E5266D" w:rsidP="00E5266D">
      <w:r w:rsidRPr="00A97BDA">
        <w:t>GeoTIFF uses a "</w:t>
      </w:r>
      <w:proofErr w:type="spellStart"/>
      <w:r w:rsidRPr="00A97BDA">
        <w:t>MetaTag</w:t>
      </w:r>
      <w:proofErr w:type="spellEnd"/>
      <w:r w:rsidRPr="00A97BDA">
        <w:t>" (</w:t>
      </w:r>
      <w:proofErr w:type="spellStart"/>
      <w:r w:rsidRPr="00A97BDA">
        <w:t>GeoKey</w:t>
      </w:r>
      <w:proofErr w:type="spellEnd"/>
      <w:r w:rsidRPr="00A97BDA">
        <w:t>)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751EDC2E" w14:textId="77777777"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3BF1C1C7" w14:textId="77777777"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commentRangeEnd w:id="94"/>
      <w:r w:rsidR="00EB4B05">
        <w:rPr>
          <w:rStyle w:val="CommentReference"/>
        </w:rPr>
        <w:commentReference w:id="94"/>
      </w:r>
    </w:p>
    <w:p w14:paraId="44A3CCE1" w14:textId="77777777" w:rsidR="000A11F8" w:rsidRDefault="00EB4B05" w:rsidP="009F02E4">
      <w:pPr>
        <w:pStyle w:val="AnnexLevel1"/>
      </w:pPr>
      <w:bookmarkStart w:id="95" w:name="_Toc279162076"/>
      <w:r>
        <w:tab/>
      </w:r>
      <w:r w:rsidR="000A11F8">
        <w:t>GeoTIFF Design Considerations</w:t>
      </w:r>
      <w:bookmarkEnd w:id="95"/>
    </w:p>
    <w:p w14:paraId="5AF7A88E" w14:textId="77777777" w:rsidR="000A11F8" w:rsidRDefault="000A11F8" w:rsidP="000A11F8">
      <w:commentRangeStart w:id="96"/>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6A0A411A"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7400B0">
        <w:t>Whenever possible, information should be sorted into their intrinsic data-</w:t>
      </w:r>
      <w:proofErr w:type="gramStart"/>
      <w:r w:rsidRPr="007400B0">
        <w:t>types, and</w:t>
      </w:r>
      <w:proofErr w:type="gramEnd"/>
      <w:r w:rsidRPr="007400B0">
        <w:t xml:space="preserve"> placed into appropriately named tags.</w:t>
      </w:r>
      <w:r>
        <w:t xml:space="preserve"> Also, </w:t>
      </w:r>
      <w:r w:rsidR="007400B0">
        <w:t>implementers</w:t>
      </w:r>
      <w:r>
        <w:t xml:space="preserve"> of TIFF readers would be more willing to honor a new tag specification if it does not require parsing novel binary structures.</w:t>
      </w:r>
    </w:p>
    <w:p w14:paraId="26706368" w14:textId="77777777" w:rsidR="004E1001" w:rsidRDefault="000A11F8" w:rsidP="000A11F8">
      <w:pPr>
        <w:pStyle w:val="ListParagraph"/>
        <w:numPr>
          <w:ilvl w:val="0"/>
          <w:numId w:val="19"/>
        </w:numPr>
      </w:pPr>
      <w:r>
        <w:t>Any Tag value which is to be used as a "keyword" switch or modifier should be a SHORT type, rather than an ASCII string. This avoids common mistakes of mis-</w:t>
      </w:r>
      <w:proofErr w:type="spellStart"/>
      <w:r>
        <w:t>spelling</w:t>
      </w:r>
      <w:proofErr w:type="spellEnd"/>
      <w:r>
        <w:t xml:space="preserve">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40A241E8" w14:textId="77777777"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2BC732CE" w14:textId="77777777" w:rsidR="000A11F8" w:rsidRDefault="00EB4B05" w:rsidP="009F02E4">
      <w:pPr>
        <w:pStyle w:val="AnnexLevel1"/>
      </w:pPr>
      <w:bookmarkStart w:id="97" w:name="_Toc279162077"/>
      <w:commentRangeEnd w:id="96"/>
      <w:r>
        <w:rPr>
          <w:rStyle w:val="CommentReference"/>
          <w:b w:val="0"/>
        </w:rPr>
        <w:commentReference w:id="96"/>
      </w:r>
      <w:r w:rsidR="000A11F8">
        <w:t>GeoTIFF Software Requirements</w:t>
      </w:r>
      <w:bookmarkEnd w:id="97"/>
    </w:p>
    <w:p w14:paraId="13F4D44B" w14:textId="77777777" w:rsidR="000A11F8" w:rsidRDefault="000A11F8" w:rsidP="000A11F8">
      <w:commentRangeStart w:id="98"/>
      <w:r w:rsidRPr="007400B0">
        <w:t xml:space="preserve">GeoTIFF requires support for all documented TIFF 6.0 tag data-types, and in particular requires the IEEE double-precision </w:t>
      </w:r>
      <w:r w:rsidR="007400B0" w:rsidRPr="007400B0">
        <w:t>floating-point</w:t>
      </w:r>
      <w:r w:rsidRPr="007400B0">
        <w:t xml:space="preserve"> "DOUBLE" type tag. Most of the parameters for georeferencing will not have sufficient accuracy</w:t>
      </w:r>
      <w:r>
        <w:t xml:space="preserve"> with single-precision IEEE, nor with RATIONAL format storage. The only other alternative for storing high-precision values would be to encode as ASCII, but this does not conform to TIFF recommendations for data encoding.</w:t>
      </w:r>
    </w:p>
    <w:p w14:paraId="3280F15A"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17B7D4B4" w14:textId="77777777" w:rsidR="000A11F8" w:rsidRDefault="000A11F8" w:rsidP="000A11F8">
      <w:r>
        <w:t>A GeoTIFF reader/writer, in addition to supporting the standard TIFF tag types, must also have an additional module which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w:t>
      </w:r>
      <w:r w:rsidR="0008536F">
        <w:t>(</w:t>
      </w:r>
      <w:r w:rsidRPr="0008536F">
        <w:t>section 5</w:t>
      </w:r>
      <w:r>
        <w:t xml:space="preserve"> </w:t>
      </w:r>
      <w:r w:rsidR="0008536F">
        <w:t xml:space="preserve">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rsidR="0008536F">
        <w:t xml:space="preserve">) </w:t>
      </w:r>
      <w:r>
        <w:t>for the location.</w:t>
      </w:r>
      <w:commentRangeEnd w:id="98"/>
      <w:r w:rsidR="00EB4B05">
        <w:rPr>
          <w:rStyle w:val="CommentReference"/>
        </w:rPr>
        <w:commentReference w:id="98"/>
      </w:r>
    </w:p>
    <w:p w14:paraId="0267AA0D" w14:textId="77777777" w:rsidR="00A97BDA" w:rsidRDefault="00A97BDA" w:rsidP="009F02E4">
      <w:pPr>
        <w:pStyle w:val="AnnexLevel1"/>
      </w:pPr>
      <w:r>
        <w:t>GeoTIFF File and "Key" Structure</w:t>
      </w:r>
    </w:p>
    <w:p w14:paraId="5DF37216" w14:textId="77777777" w:rsidR="00A97BDA" w:rsidRDefault="00A97BDA" w:rsidP="00A97BDA">
      <w:commentRangeStart w:id="99"/>
      <w:r>
        <w:lastRenderedPageBreak/>
        <w:t>This section describes the abstract file-format and "</w:t>
      </w:r>
      <w:proofErr w:type="spellStart"/>
      <w:r>
        <w:t>GeoKey</w:t>
      </w:r>
      <w:proofErr w:type="spellEnd"/>
      <w:r>
        <w:t xml:space="preserve">" data storage mechanism used in GeoTIFF. Uses of this mechanism for implementing georeferencing and geocoding is detailed in </w:t>
      </w:r>
      <w:r w:rsidRPr="0008536F">
        <w:t>section 2.6 and section 2.7</w:t>
      </w:r>
      <w:r w:rsidR="0008536F">
        <w:t xml:space="preserve"> 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t>.</w:t>
      </w:r>
    </w:p>
    <w:p w14:paraId="5F6CAD21" w14:textId="77777777" w:rsidR="00A97BDA" w:rsidRPr="00A97BDA" w:rsidRDefault="00A97BDA" w:rsidP="00A97BDA">
      <w:r w:rsidRPr="00A97BDA">
        <w:t xml:space="preserve">A GeoTIFF file is a TIFF 6.0 file, and inherits the file structure as described in the corresponding portion of the TIFF spec. All GeoTIFF specific information is encoded in several additional reserved TIFF </w:t>
      </w:r>
      <w:proofErr w:type="gramStart"/>
      <w:r w:rsidRPr="00A97BDA">
        <w:t>tags, and</w:t>
      </w:r>
      <w:proofErr w:type="gramEnd"/>
      <w:r w:rsidRPr="00A97BDA">
        <w:t xml:space="preserve"> contains no private Image File Directories (IFD's), binary structures or other private information invisible to standard TIFF readers.</w:t>
      </w:r>
    </w:p>
    <w:p w14:paraId="673AB47C" w14:textId="77777777" w:rsidR="00A97BDA" w:rsidRPr="00A97BDA" w:rsidRDefault="00A97BDA" w:rsidP="00A97BDA">
      <w:r w:rsidRPr="00A97BDA">
        <w:t xml:space="preserve">The number and type of parameters that would be required to describe most popular projection types would, if implemented as separate TIFF tags, likely require dozens or even </w:t>
      </w:r>
      <w:proofErr w:type="spellStart"/>
      <w:r w:rsidRPr="00A97BDA">
        <w:t>hundred</w:t>
      </w:r>
      <w:proofErr w:type="spellEnd"/>
      <w:r w:rsidRPr="00A97BDA">
        <w:t xml:space="preserve">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522AEFA8" w14:textId="77777777" w:rsidR="00A97BDA" w:rsidRDefault="00AF7701" w:rsidP="00A97BDA">
      <w:pPr>
        <w:tabs>
          <w:tab w:val="left" w:pos="5850"/>
        </w:tabs>
      </w:pPr>
      <w:r>
        <w:rPr>
          <w:noProof/>
        </w:rPr>
        <mc:AlternateContent>
          <mc:Choice Requires="wps">
            <w:drawing>
              <wp:anchor distT="0" distB="0" distL="114300" distR="114300" simplePos="0" relativeHeight="251661312" behindDoc="0" locked="0" layoutInCell="1" allowOverlap="1" wp14:anchorId="7AF5BC94" wp14:editId="405075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58445"/>
                        </a:xfrm>
                        <a:prstGeom prst="rect">
                          <a:avLst/>
                        </a:prstGeom>
                        <a:solidFill>
                          <a:prstClr val="white"/>
                        </a:solid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03A3F24A" w14:textId="77777777" w:rsidR="00E82AB4" w:rsidRPr="007A1F7C" w:rsidRDefault="00E82AB4"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AF5BC94" id="_x0000_t202" coordsize="21600,21600" o:spt="202" path="m,l,21600r21600,l21600,xe">
                <v:stroke joinstyle="miter"/>
                <v:path gradientshapeok="t" o:connecttype="rect"/>
              </v:shapetype>
              <v:shape id="Text Box 2" o:spid="_x0000_s1026" type="#_x0000_t202" style="position:absolute;margin-left:0;margin-top:355.5pt;width:6in;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" stroked="f">
                <v:textbox style="mso-fit-shape-to-text:t" inset="0,0,0,0">
                  <w:txbxContent>
                    <w:p w14:paraId="03A3F24A" w14:textId="77777777" w:rsidR="00E82AB4" w:rsidRPr="007A1F7C" w:rsidRDefault="00E82AB4"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v:textbox>
                <w10:wrap type="square"/>
              </v:shape>
            </w:pict>
          </mc:Fallback>
        </mc:AlternateContent>
      </w:r>
      <w:r w:rsidR="0021600A">
        <w:rPr>
          <w:noProof/>
          <w:lang w:val="en-GB" w:eastAsia="en-GB"/>
        </w:rPr>
        <w:drawing>
          <wp:anchor distT="0" distB="0" distL="114300" distR="114300" simplePos="0" relativeHeight="251659264" behindDoc="0" locked="0" layoutInCell="1" allowOverlap="1" wp14:anchorId="69CB97C4" wp14:editId="428A3C21">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3">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A97BDA" w:rsidRPr="00A97BDA">
        <w:t>To avoid these problems, a GeoTIFF file stores projection parameters in a set of "Keys" which are virtually identical in function to a "Tag</w:t>
      </w:r>
      <w:proofErr w:type="gramStart"/>
      <w:r w:rsidR="00A97BDA" w:rsidRPr="00A97BDA">
        <w:t>", but</w:t>
      </w:r>
      <w:proofErr w:type="gramEnd"/>
      <w:r w:rsidR="00A97BDA" w:rsidRPr="00A97BDA">
        <w:t xml:space="preserve">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commentRangeEnd w:id="99"/>
    <w:p w14:paraId="5438EE7A" w14:textId="77777777" w:rsidR="00A97BDA" w:rsidRDefault="00EB4B05" w:rsidP="00A97BDA">
      <w:r>
        <w:rPr>
          <w:rStyle w:val="CommentReference"/>
        </w:rPr>
        <w:commentReference w:id="99"/>
      </w:r>
      <w:commentRangeStart w:id="100"/>
      <w:r w:rsidR="00A97BDA">
        <w:t>The Keys in GeoTIFF (also call "</w:t>
      </w:r>
      <w:proofErr w:type="spellStart"/>
      <w:r w:rsidR="00A97BDA">
        <w:t>GeoKeys</w:t>
      </w:r>
      <w:proofErr w:type="spellEnd"/>
      <w:r w:rsidR="00A97BDA">
        <w:t xml:space="preserve">") are all referenced from the </w:t>
      </w:r>
      <w:proofErr w:type="spellStart"/>
      <w:r w:rsidR="00A97BDA">
        <w:t>GeoKeyDirectoryTag</w:t>
      </w:r>
      <w:proofErr w:type="spellEnd"/>
      <w:r w:rsidR="00A97BDA">
        <w:t>, which defined as follows</w:t>
      </w:r>
      <w:r w:rsidR="001E7CFB">
        <w:t xml:space="preserve"> (</w:t>
      </w:r>
      <w:r w:rsidR="001E7CFB" w:rsidRPr="0008536F">
        <w:rPr>
          <w:highlight w:val="red"/>
        </w:rPr>
        <w:t>Clause 7.1</w:t>
      </w:r>
      <w:r w:rsidR="001E7CFB">
        <w:t>)</w:t>
      </w:r>
      <w:r w:rsidR="00A97BDA">
        <w:t xml:space="preserve">: </w:t>
      </w:r>
    </w:p>
    <w:p w14:paraId="27218E1F" w14:textId="77777777" w:rsidR="00A97BDA" w:rsidRDefault="00A97BDA" w:rsidP="00A97BDA">
      <w:pPr>
        <w:pStyle w:val="pre"/>
        <w:widowControl/>
      </w:pPr>
      <w:proofErr w:type="spellStart"/>
      <w:r>
        <w:lastRenderedPageBreak/>
        <w:t>GeoKeyDirectoryTag</w:t>
      </w:r>
      <w:proofErr w:type="spellEnd"/>
      <w:r>
        <w:t>:</w:t>
      </w:r>
    </w:p>
    <w:p w14:paraId="4D55FFE5" w14:textId="77777777" w:rsidR="00A97BDA" w:rsidRDefault="00A97BDA" w:rsidP="00A97BDA">
      <w:pPr>
        <w:pStyle w:val="pre"/>
        <w:widowControl/>
      </w:pPr>
      <w:r>
        <w:t xml:space="preserve">      Tag = 34735 (87AF.H) </w:t>
      </w:r>
    </w:p>
    <w:p w14:paraId="7746DCB7" w14:textId="77777777" w:rsidR="00A97BDA" w:rsidRDefault="00A97BDA" w:rsidP="00A97BDA">
      <w:pPr>
        <w:pStyle w:val="pre"/>
        <w:widowControl/>
      </w:pPr>
      <w:r>
        <w:t xml:space="preserve">      Type = SHORT (2-byte unsigned short)</w:t>
      </w:r>
    </w:p>
    <w:p w14:paraId="748E413A" w14:textId="77777777" w:rsidR="00A97BDA" w:rsidRDefault="00A97BDA" w:rsidP="00A97BDA">
      <w:pPr>
        <w:pStyle w:val="pre"/>
        <w:widowControl/>
      </w:pPr>
      <w:r>
        <w:t xml:space="preserve">      N = variable, &gt;= 4</w:t>
      </w:r>
    </w:p>
    <w:p w14:paraId="10694BE1"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3290A951" w14:textId="77777777" w:rsidR="00105CB7" w:rsidRDefault="00A97BDA" w:rsidP="00A97BDA">
      <w:pPr>
        <w:pStyle w:val="pre"/>
        <w:widowControl/>
      </w:pPr>
      <w:r>
        <w:t xml:space="preserve">      Owner: SPOT Image, Inc.</w:t>
      </w:r>
    </w:p>
    <w:p w14:paraId="72BC5334" w14:textId="77777777" w:rsidR="00A97BDA" w:rsidRDefault="00A97BDA" w:rsidP="00A97BDA">
      <w:r>
        <w:t xml:space="preserve">This tag may be used to store the </w:t>
      </w:r>
      <w:proofErr w:type="spellStart"/>
      <w:r>
        <w:t>GeoKey</w:t>
      </w:r>
      <w:proofErr w:type="spellEnd"/>
      <w:r>
        <w:t xml:space="preserve"> Directory, which defines and references the "</w:t>
      </w:r>
      <w:proofErr w:type="spellStart"/>
      <w:r>
        <w:t>GeoKeys</w:t>
      </w:r>
      <w:proofErr w:type="spellEnd"/>
      <w:r>
        <w:t xml:space="preserve">", as described below. </w:t>
      </w:r>
    </w:p>
    <w:p w14:paraId="3DD0D65F" w14:textId="77777777" w:rsidR="00A97BDA" w:rsidRDefault="00A97BDA" w:rsidP="00A97BDA">
      <w:r>
        <w:t xml:space="preserve">The tag is an array of unsigned SHORT values, which are primarily grouped into blocks of 4. The first 4 values are </w:t>
      </w:r>
      <w:proofErr w:type="gramStart"/>
      <w:r>
        <w:t>special, and</w:t>
      </w:r>
      <w:proofErr w:type="gramEnd"/>
      <w:r>
        <w:t xml:space="preserve"> contain </w:t>
      </w:r>
      <w:proofErr w:type="spellStart"/>
      <w:r>
        <w:t>GeoKey</w:t>
      </w:r>
      <w:proofErr w:type="spellEnd"/>
      <w:r>
        <w:t xml:space="preserve"> directory header information. The header values consist of the following information, in order:</w:t>
      </w:r>
    </w:p>
    <w:p w14:paraId="0FBCC452" w14:textId="77777777" w:rsidR="00105CB7" w:rsidRDefault="00A97BDA" w:rsidP="00A97BDA">
      <w:pPr>
        <w:pStyle w:val="pre"/>
        <w:widowControl/>
      </w:pPr>
      <w:r>
        <w:t>Header</w:t>
      </w:r>
      <w:proofErr w:type="gramStart"/>
      <w:r>
        <w:t>={</w:t>
      </w:r>
      <w:proofErr w:type="spellStart"/>
      <w:proofErr w:type="gramEnd"/>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57C42E0B" w14:textId="77777777"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proofErr w:type="gramStart"/>
      <w:r w:rsidR="00A97BDA">
        <w:t>implementation, and</w:t>
      </w:r>
      <w:proofErr w:type="gramEnd"/>
      <w:r w:rsidR="00A97BDA">
        <w:t xml:space="preserve">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 xml:space="preserve">most likely never </w:t>
      </w:r>
      <w:proofErr w:type="gramStart"/>
      <w:r w:rsidR="00A97BDA">
        <w:t>change, and</w:t>
      </w:r>
      <w:proofErr w:type="gramEnd"/>
      <w:r w:rsidR="00A97BDA">
        <w:t xml:space="preserve"> may be used to ensure that</w:t>
      </w:r>
      <w:r>
        <w:t xml:space="preserve"> </w:t>
      </w:r>
      <w:r w:rsidR="00A97BDA">
        <w:t>this is a valid Key-implementation.</w:t>
      </w:r>
    </w:p>
    <w:p w14:paraId="1C2734F0" w14:textId="7777777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revision of Key-Sets are used.</w:t>
      </w:r>
    </w:p>
    <w:p w14:paraId="2726A5F8" w14:textId="77777777"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proofErr w:type="gramStart"/>
      <w:r w:rsidR="00A97BDA">
        <w:t>&gt;.&lt;</w:t>
      </w:r>
      <w:proofErr w:type="spellStart"/>
      <w:proofErr w:type="gramEnd"/>
      <w:r w:rsidR="00A97BDA">
        <w:t>MinorRevision</w:t>
      </w:r>
      <w:proofErr w:type="spellEnd"/>
      <w:r w:rsidR="00A97BDA">
        <w:t>&gt;</w:t>
      </w:r>
    </w:p>
    <w:p w14:paraId="10B9D936"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44CEB659" w14:textId="77777777"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493643FB"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41DAD13F"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29A284B"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6F0886E1"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352B6A71" w14:textId="77777777"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proofErr w:type="gramStart"/>
      <w:r w:rsidR="00A97BDA">
        <w:t>TIFFTagLocation</w:t>
      </w:r>
      <w:proofErr w:type="spellEnd"/>
      <w:r w:rsidR="00A97BDA">
        <w:t>, if</w:t>
      </w:r>
      <w:proofErr w:type="gramEnd"/>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5D9F2F77" w14:textId="77777777" w:rsidR="00253B45" w:rsidRDefault="00253B45" w:rsidP="00253B45">
      <w:pPr>
        <w:pStyle w:val="pre"/>
        <w:widowControl/>
      </w:pPr>
    </w:p>
    <w:p w14:paraId="3EECCDD5" w14:textId="77777777"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1DA149E9" w14:textId="77777777" w:rsidR="00A97BDA" w:rsidRDefault="00A97BDA" w:rsidP="00A97BDA">
      <w:r>
        <w:t>All key-values which are not of type SHORT are to be stored in one of the following two tags, based on their format:</w:t>
      </w:r>
    </w:p>
    <w:p w14:paraId="4F9D27D7" w14:textId="77777777" w:rsidR="00A97BDA" w:rsidRDefault="00A97BDA" w:rsidP="00A97BDA">
      <w:pPr>
        <w:pStyle w:val="pre"/>
        <w:widowControl/>
      </w:pPr>
      <w:proofErr w:type="spellStart"/>
      <w:r>
        <w:lastRenderedPageBreak/>
        <w:t>GeoDoubleParamsTag</w:t>
      </w:r>
      <w:proofErr w:type="spellEnd"/>
      <w:r>
        <w:t>:</w:t>
      </w:r>
    </w:p>
    <w:p w14:paraId="5B0E45C9" w14:textId="77777777" w:rsidR="00A97BDA" w:rsidRDefault="00A97BDA" w:rsidP="00A97BDA">
      <w:pPr>
        <w:pStyle w:val="pre"/>
        <w:widowControl/>
      </w:pPr>
      <w:r>
        <w:t xml:space="preserve">      Tag = 34736 (87BO.H) </w:t>
      </w:r>
    </w:p>
    <w:p w14:paraId="4D981253" w14:textId="77777777" w:rsidR="00A97BDA" w:rsidRDefault="00A97BDA" w:rsidP="00A97BDA">
      <w:pPr>
        <w:pStyle w:val="pre"/>
        <w:widowControl/>
      </w:pPr>
      <w:r>
        <w:t xml:space="preserve">      Type = DOUBLE (IEEE Double precision)</w:t>
      </w:r>
    </w:p>
    <w:p w14:paraId="5E03DFFA" w14:textId="77777777" w:rsidR="00A97BDA" w:rsidRDefault="00A97BDA" w:rsidP="00A97BDA">
      <w:pPr>
        <w:pStyle w:val="pre"/>
        <w:widowControl/>
      </w:pPr>
      <w:r>
        <w:t xml:space="preserve">      N = variable</w:t>
      </w:r>
    </w:p>
    <w:p w14:paraId="55B47441" w14:textId="77777777" w:rsidR="00105CB7" w:rsidRDefault="00A97BDA" w:rsidP="00F423FA">
      <w:pPr>
        <w:pStyle w:val="pre"/>
        <w:widowControl/>
      </w:pPr>
      <w:r>
        <w:t xml:space="preserve">      Owner: SPOT Image, Inc.</w:t>
      </w:r>
    </w:p>
    <w:p w14:paraId="06DCB3D0" w14:textId="77777777"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5BEAF001" w14:textId="77777777" w:rsidR="00A97BDA" w:rsidRDefault="00A97BDA" w:rsidP="00A97BDA">
      <w:pPr>
        <w:pStyle w:val="pre"/>
        <w:widowControl/>
      </w:pPr>
      <w:proofErr w:type="spellStart"/>
      <w:r>
        <w:t>GeoAsciiParamsTag</w:t>
      </w:r>
      <w:proofErr w:type="spellEnd"/>
      <w:r>
        <w:t>:</w:t>
      </w:r>
    </w:p>
    <w:p w14:paraId="5F062E1A" w14:textId="77777777" w:rsidR="00A97BDA" w:rsidRDefault="00A97BDA" w:rsidP="00A97BDA">
      <w:pPr>
        <w:pStyle w:val="pre"/>
        <w:widowControl/>
      </w:pPr>
      <w:r>
        <w:t xml:space="preserve">      Tag = 34737 (87B1.H)  </w:t>
      </w:r>
    </w:p>
    <w:p w14:paraId="0B239030" w14:textId="77777777" w:rsidR="00A97BDA" w:rsidRDefault="00A97BDA" w:rsidP="00A97BDA">
      <w:pPr>
        <w:pStyle w:val="pre"/>
        <w:widowControl/>
      </w:pPr>
      <w:r>
        <w:t xml:space="preserve">      Type = ASCII</w:t>
      </w:r>
    </w:p>
    <w:p w14:paraId="6E5F34C3" w14:textId="77777777" w:rsidR="00A97BDA" w:rsidRDefault="00A97BDA" w:rsidP="00A97BDA">
      <w:pPr>
        <w:pStyle w:val="pre"/>
        <w:widowControl/>
      </w:pPr>
      <w:r>
        <w:t xml:space="preserve">      Owner: SPOT Image, Inc.</w:t>
      </w:r>
    </w:p>
    <w:p w14:paraId="557806F0" w14:textId="77777777" w:rsidR="00105CB7" w:rsidRDefault="00A97BDA" w:rsidP="00F423FA">
      <w:pPr>
        <w:pStyle w:val="pre"/>
        <w:widowControl/>
      </w:pPr>
      <w:r>
        <w:t xml:space="preserve">      N = variable</w:t>
      </w:r>
    </w:p>
    <w:p w14:paraId="78AF06D1" w14:textId="77777777"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6DA573C3" w14:textId="77777777" w:rsidR="00105CB7" w:rsidRDefault="00A97BDA" w:rsidP="00A97BDA">
      <w:pPr>
        <w:pStyle w:val="pre"/>
        <w:widowControl/>
      </w:pPr>
      <w:r>
        <w:t>Note on ASCII Keys:</w:t>
      </w:r>
    </w:p>
    <w:p w14:paraId="7F56F925" w14:textId="77777777"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46A103A4"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r>
        <w:t>.</w:t>
      </w:r>
      <w:proofErr w:type="gramStart"/>
      <w:r>
        <w:t>..</w:t>
      </w:r>
      <w:proofErr w:type="spellStart"/>
      <w:r>
        <w:t>last</w:t>
      </w:r>
      <w:proofErr w:type="gramEnd"/>
      <w:r>
        <w:t>_value</w:t>
      </w:r>
      <w:proofErr w:type="spellEnd"/>
      <w:r>
        <w:t>|"</w:t>
      </w:r>
    </w:p>
    <w:p w14:paraId="2A158684" w14:textId="77777777" w:rsidR="00253B45" w:rsidRDefault="00253B45" w:rsidP="004428A6">
      <w:pPr>
        <w:pStyle w:val="pre"/>
        <w:widowControl/>
      </w:pPr>
    </w:p>
    <w:p w14:paraId="16D64AED" w14:textId="77777777" w:rsidR="00A97BDA" w:rsidRDefault="00A97BDA" w:rsidP="00A97BDA">
      <w:r>
        <w:t>A baseline GeoTIFF-reader must check for and convert the final "|" pipe character of a key back into a NULL before return</w:t>
      </w:r>
      <w:r w:rsidR="00F423FA">
        <w:t xml:space="preserve">ing it to the client software. </w:t>
      </w:r>
    </w:p>
    <w:p w14:paraId="360518D3" w14:textId="77777777" w:rsidR="00105CB7" w:rsidRDefault="00A97BDA" w:rsidP="00A97BDA">
      <w:pPr>
        <w:pStyle w:val="pre"/>
        <w:widowControl/>
      </w:pPr>
      <w:proofErr w:type="spellStart"/>
      <w:r>
        <w:t>GeoKey</w:t>
      </w:r>
      <w:proofErr w:type="spellEnd"/>
      <w:r>
        <w:t xml:space="preserve"> Sort Order:</w:t>
      </w:r>
    </w:p>
    <w:p w14:paraId="7C962F5D" w14:textId="77777777" w:rsidR="00A97BDA" w:rsidRDefault="00A97BDA" w:rsidP="00A97BDA">
      <w:r>
        <w:t>In the TIFF spec it is required that TIFF tags be written out to the file in tag-ID sorted order. This is done to avoid forcing software to perform N-squared sort operations when reading and writing tags.</w:t>
      </w:r>
    </w:p>
    <w:p w14:paraId="28A40563" w14:textId="77777777" w:rsidR="00A97BDA" w:rsidRDefault="00A97BDA" w:rsidP="00A97BDA">
      <w:r w:rsidRPr="00253B45">
        <w:t xml:space="preserve">To follow the TIFF philosophy, GeoTIFF-writers shall store the </w:t>
      </w:r>
      <w:proofErr w:type="spellStart"/>
      <w:r w:rsidRPr="00253B45">
        <w:t>GeoKey</w:t>
      </w:r>
      <w:proofErr w:type="spellEnd"/>
      <w:r w:rsidRPr="00253B45">
        <w:t xml:space="preserve"> entries in key-sorted order</w:t>
      </w:r>
      <w:r w:rsidR="00F423FA" w:rsidRPr="00253B45">
        <w:t xml:space="preserve"> within the </w:t>
      </w:r>
      <w:proofErr w:type="spellStart"/>
      <w:r w:rsidR="00253B45" w:rsidRPr="00253B45">
        <w:t>GeoKeyDirectoryTag</w:t>
      </w:r>
      <w:proofErr w:type="spellEnd"/>
      <w:r w:rsidR="00F423FA">
        <w:t>.</w:t>
      </w:r>
    </w:p>
    <w:p w14:paraId="376F7185" w14:textId="77777777" w:rsidR="00105CB7" w:rsidRDefault="00A97BDA" w:rsidP="00A97BDA">
      <w:pPr>
        <w:pStyle w:val="pre"/>
        <w:widowControl/>
      </w:pPr>
      <w:r>
        <w:t>Example:</w:t>
      </w:r>
    </w:p>
    <w:p w14:paraId="4962CAE4" w14:textId="77777777" w:rsidR="00A97BDA" w:rsidRDefault="00A97BDA" w:rsidP="00A97BDA">
      <w:pPr>
        <w:pStyle w:val="pre"/>
        <w:widowControl/>
      </w:pPr>
      <w:r>
        <w:t xml:space="preserve">  </w:t>
      </w:r>
      <w:proofErr w:type="spellStart"/>
      <w:r>
        <w:t>GeoKeyDirectoryTag</w:t>
      </w:r>
      <w:proofErr w:type="spellEnd"/>
      <w:proofErr w:type="gramStart"/>
      <w:r>
        <w:t xml:space="preserve">=(  </w:t>
      </w:r>
      <w:proofErr w:type="gramEnd"/>
      <w:r>
        <w:t xml:space="preserve"> 1,     1, 2,     6,</w:t>
      </w:r>
    </w:p>
    <w:p w14:paraId="6E0E62EB" w14:textId="77777777" w:rsidR="00A97BDA" w:rsidRDefault="00A97BDA" w:rsidP="00A97BDA">
      <w:pPr>
        <w:pStyle w:val="pre"/>
        <w:widowControl/>
      </w:pPr>
      <w:r>
        <w:t xml:space="preserve">                      </w:t>
      </w:r>
      <w:proofErr w:type="gramStart"/>
      <w:r>
        <w:t xml:space="preserve">1024,   </w:t>
      </w:r>
      <w:proofErr w:type="gramEnd"/>
      <w:r>
        <w:t xml:space="preserve">  0, 1,     2,</w:t>
      </w:r>
    </w:p>
    <w:p w14:paraId="38F5C643" w14:textId="77777777" w:rsidR="00A97BDA" w:rsidRDefault="00A97BDA" w:rsidP="00A97BDA">
      <w:pPr>
        <w:pStyle w:val="pre"/>
        <w:widowControl/>
      </w:pPr>
      <w:r>
        <w:t xml:space="preserve">                      1026, 34737,</w:t>
      </w:r>
      <w:proofErr w:type="gramStart"/>
      <w:r>
        <w:t xml:space="preserve">12,   </w:t>
      </w:r>
      <w:proofErr w:type="gramEnd"/>
      <w:r>
        <w:t xml:space="preserve">  0,</w:t>
      </w:r>
    </w:p>
    <w:p w14:paraId="47C3B99A" w14:textId="77777777" w:rsidR="00A97BDA" w:rsidRDefault="00A97BDA" w:rsidP="00A97BDA">
      <w:pPr>
        <w:pStyle w:val="pre"/>
        <w:widowControl/>
      </w:pPr>
      <w:r>
        <w:t xml:space="preserve">                      </w:t>
      </w:r>
      <w:proofErr w:type="gramStart"/>
      <w:r>
        <w:t xml:space="preserve">2048,   </w:t>
      </w:r>
      <w:proofErr w:type="gramEnd"/>
      <w:r>
        <w:t xml:space="preserve">  0, 1, 32767,</w:t>
      </w:r>
    </w:p>
    <w:p w14:paraId="3AB42ACD" w14:textId="77777777" w:rsidR="00A97BDA" w:rsidRDefault="00A97BDA" w:rsidP="00A97BDA">
      <w:pPr>
        <w:pStyle w:val="pre"/>
        <w:widowControl/>
      </w:pPr>
      <w:r>
        <w:t xml:space="preserve">                      2049, 34737,</w:t>
      </w:r>
      <w:proofErr w:type="gramStart"/>
      <w:r>
        <w:t xml:space="preserve">14,   </w:t>
      </w:r>
      <w:proofErr w:type="gramEnd"/>
      <w:r>
        <w:t xml:space="preserve"> 12,</w:t>
      </w:r>
    </w:p>
    <w:p w14:paraId="2CDADCDB" w14:textId="77777777" w:rsidR="00A97BDA" w:rsidRDefault="00A97BDA" w:rsidP="00A97BDA">
      <w:pPr>
        <w:pStyle w:val="pre"/>
        <w:widowControl/>
      </w:pPr>
      <w:r>
        <w:t xml:space="preserve">                      </w:t>
      </w:r>
      <w:proofErr w:type="gramStart"/>
      <w:r>
        <w:t xml:space="preserve">2050,   </w:t>
      </w:r>
      <w:proofErr w:type="gramEnd"/>
      <w:r>
        <w:t xml:space="preserve">  0, 1,     6,</w:t>
      </w:r>
    </w:p>
    <w:p w14:paraId="635783FD" w14:textId="77777777" w:rsidR="00A97BDA" w:rsidRDefault="00A97BDA" w:rsidP="00A97BDA">
      <w:pPr>
        <w:pStyle w:val="pre"/>
        <w:widowControl/>
      </w:pPr>
      <w:r>
        <w:t xml:space="preserve">                      2051, 34736, </w:t>
      </w:r>
      <w:proofErr w:type="gramStart"/>
      <w:r>
        <w:t xml:space="preserve">1,   </w:t>
      </w:r>
      <w:proofErr w:type="gramEnd"/>
      <w:r>
        <w:t xml:space="preserve">  0 )</w:t>
      </w:r>
    </w:p>
    <w:p w14:paraId="2F6F7739"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623D9847"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7007BC13" w14:textId="77777777" w:rsidR="008E2570" w:rsidRDefault="008E2570" w:rsidP="005D1AC9">
      <w:pPr>
        <w:pStyle w:val="pre"/>
        <w:widowControl/>
      </w:pPr>
    </w:p>
    <w:p w14:paraId="73C70E66" w14:textId="77777777" w:rsidR="00A97BDA" w:rsidRDefault="00A97BDA" w:rsidP="00A97BDA">
      <w:r>
        <w:t xml:space="preserve">The first line indicates that this is a Version 1 GeoTIFF </w:t>
      </w:r>
      <w:proofErr w:type="spellStart"/>
      <w:r>
        <w:t>GeoKey</w:t>
      </w:r>
      <w:proofErr w:type="spellEnd"/>
      <w:r>
        <w:t xml:space="preserve"> directory, the keys are Rev. 1.2, and there are 6 Keys defined in this tag.</w:t>
      </w:r>
    </w:p>
    <w:p w14:paraId="368055AB" w14:textId="77777777" w:rsidR="00A97BDA" w:rsidRDefault="00A97BDA" w:rsidP="00A97BDA">
      <w:r>
        <w:t xml:space="preserve">The next line indicates that the first Key (ID=1024 = GTModelTypeGeoKey)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74634946" w14:textId="77777777"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1FFEFF90" w14:textId="77777777" w:rsidR="00A97BDA" w:rsidRDefault="00A97BDA" w:rsidP="00A97BDA">
      <w:r>
        <w:t>With this Key-value approach, there are 65536 Keys which have all the flexibility of TIFF tag, with the added advantage that a TIFF dump will provide all the information that exists in the GeoTIFF implementation.</w:t>
      </w:r>
    </w:p>
    <w:p w14:paraId="149EF7FB" w14:textId="77777777" w:rsidR="00A97BDA" w:rsidRDefault="00A97BDA" w:rsidP="00A97BDA">
      <w:r w:rsidRPr="00EB4B05">
        <w:t xml:space="preserve">This </w:t>
      </w:r>
      <w:proofErr w:type="spellStart"/>
      <w:r w:rsidRPr="00EB4B05">
        <w:t>GeoKey</w:t>
      </w:r>
      <w:proofErr w:type="spellEnd"/>
      <w:r w:rsidRPr="00EB4B05">
        <w:t xml:space="preserve"> mechanism </w:t>
      </w:r>
      <w:r w:rsidR="00EB4B05" w:rsidRPr="00EB4B05">
        <w:t>is</w:t>
      </w:r>
      <w:r w:rsidRPr="00EB4B05">
        <w:t xml:space="preserve"> used extensively in </w:t>
      </w:r>
      <w:r w:rsidR="00EB4B05" w:rsidRPr="00EB4B05">
        <w:t xml:space="preserve">Clause 7 </w:t>
      </w:r>
      <w:r w:rsidR="00EB4B05">
        <w:t>and s</w:t>
      </w:r>
      <w:r w:rsidR="00C820C0" w:rsidRPr="00EB4B05">
        <w:t>ection 8.2.3</w:t>
      </w:r>
      <w:r w:rsidRPr="00EB4B05">
        <w:t xml:space="preserve"> </w:t>
      </w:r>
      <w:r w:rsidR="00EB4B05" w:rsidRPr="00EB4B05">
        <w:t xml:space="preserve">of Ritter and Ruth, 1995 </w:t>
      </w:r>
      <w:r w:rsidRPr="00EB4B05">
        <w:t>where the parameters for defining Coordinate Systems and their</w:t>
      </w:r>
      <w:r>
        <w:t xml:space="preserve"> underlying projections are defined.</w:t>
      </w:r>
    </w:p>
    <w:p w14:paraId="319C024B" w14:textId="77777777" w:rsidR="006A078F" w:rsidRDefault="007759AA" w:rsidP="009F02E4">
      <w:pPr>
        <w:pStyle w:val="AnnexLevel1"/>
      </w:pPr>
      <w:bookmarkStart w:id="101" w:name="_Toc279162079"/>
      <w:commentRangeEnd w:id="100"/>
      <w:r>
        <w:rPr>
          <w:rStyle w:val="CommentReference"/>
          <w:b w:val="0"/>
        </w:rPr>
        <w:commentReference w:id="100"/>
      </w:r>
      <w:r w:rsidR="006A078F">
        <w:t xml:space="preserve">Coordinate </w:t>
      </w:r>
      <w:commentRangeStart w:id="102"/>
      <w:ins w:id="103" w:author="Roger Lott" w:date="2018-05-13T22:14:00Z">
        <w:r w:rsidR="00C40BA0">
          <w:t xml:space="preserve">Reference </w:t>
        </w:r>
      </w:ins>
      <w:commentRangeEnd w:id="102"/>
      <w:ins w:id="104" w:author="Roger Lott" w:date="2018-05-14T07:22:00Z">
        <w:r w:rsidR="004D026C">
          <w:rPr>
            <w:rStyle w:val="CommentReference"/>
            <w:b w:val="0"/>
          </w:rPr>
          <w:commentReference w:id="102"/>
        </w:r>
      </w:ins>
      <w:r w:rsidR="006A078F">
        <w:t>Systems in GeoTIFF</w:t>
      </w:r>
      <w:bookmarkEnd w:id="101"/>
    </w:p>
    <w:p w14:paraId="4910D43B" w14:textId="77777777" w:rsidR="006A078F" w:rsidRDefault="006A078F" w:rsidP="006A078F">
      <w:commentRangeStart w:id="105"/>
      <w:r>
        <w:t>G</w:t>
      </w:r>
      <w:r w:rsidR="00917642">
        <w:t>eoTIFF</w:t>
      </w:r>
      <w:r>
        <w:t xml:space="preserve"> has been designed so that standard map coordinate </w:t>
      </w:r>
      <w:ins w:id="106" w:author="Roger Lott" w:date="2018-05-13T22:14:00Z">
        <w:r w:rsidR="00C40BA0">
          <w:t xml:space="preserve">reference </w:t>
        </w:r>
      </w:ins>
      <w:r>
        <w:t xml:space="preserve">system definitions can be readily stored in a single registered TIFF tag. It has also been designed to allow the description of coordinate </w:t>
      </w:r>
      <w:ins w:id="107" w:author="Roger Lott" w:date="2018-05-13T22:14:00Z">
        <w:r w:rsidR="00C40BA0">
          <w:t xml:space="preserve">reference </w:t>
        </w:r>
      </w:ins>
      <w:r>
        <w:t xml:space="preserve">system </w:t>
      </w:r>
      <w:r w:rsidR="00FE078A">
        <w:t>definitions that</w:t>
      </w:r>
      <w:r>
        <w:t xml:space="preserve"> are non-standard, and for the description of transformations between coordinate </w:t>
      </w:r>
      <w:ins w:id="108" w:author="Roger Lott" w:date="2018-05-13T22:14:00Z">
        <w:r w:rsidR="00C40BA0">
          <w:t xml:space="preserve">reference </w:t>
        </w:r>
      </w:ins>
      <w:r>
        <w:t>systems, through the use of three or four additional TIFF tags.</w:t>
      </w:r>
    </w:p>
    <w:p w14:paraId="25AAC53C" w14:textId="77777777" w:rsidR="006A078F" w:rsidRDefault="006A078F" w:rsidP="006A078F">
      <w:r w:rsidRPr="00A96390">
        <w:t>However, in order for the information to be correctly exchanged between various clients and providers of GeoTIFF, it is important to establish a common system for describing map projections.</w:t>
      </w:r>
    </w:p>
    <w:p w14:paraId="235D548F" w14:textId="77777777" w:rsidR="00105CB7" w:rsidRDefault="006A078F" w:rsidP="006A078F">
      <w:r>
        <w:t>In the TIFF/GeoTIFF framework, there are essentially three different spaces upon which coordinate systems may be defined. The spaces are:</w:t>
      </w:r>
    </w:p>
    <w:p w14:paraId="4E81A98C" w14:textId="77777777"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5F523128" w14:textId="77777777" w:rsidR="006A078F" w:rsidRDefault="006A078F" w:rsidP="00FE078A">
      <w:pPr>
        <w:pStyle w:val="pre"/>
        <w:widowControl/>
        <w:numPr>
          <w:ilvl w:val="0"/>
          <w:numId w:val="13"/>
        </w:numPr>
      </w:pPr>
      <w:r>
        <w:t>The Device space D, and</w:t>
      </w:r>
    </w:p>
    <w:p w14:paraId="6F34A871" w14:textId="77777777" w:rsidR="00105CB7" w:rsidRDefault="006A078F" w:rsidP="00FE078A">
      <w:pPr>
        <w:pStyle w:val="pre"/>
        <w:widowControl/>
        <w:numPr>
          <w:ilvl w:val="0"/>
          <w:numId w:val="13"/>
        </w:numPr>
      </w:pPr>
      <w:r>
        <w:t>The Model space, M, used to reference points on the earth.</w:t>
      </w:r>
    </w:p>
    <w:p w14:paraId="522ED9E1" w14:textId="77777777" w:rsidR="00FE078A" w:rsidRDefault="00FE078A" w:rsidP="00FE078A">
      <w:pPr>
        <w:pStyle w:val="pre"/>
        <w:widowControl/>
      </w:pPr>
    </w:p>
    <w:p w14:paraId="6A697D0E" w14:textId="77777777" w:rsidR="006A078F" w:rsidRDefault="006A078F" w:rsidP="006A078F">
      <w:r>
        <w:lastRenderedPageBreak/>
        <w:t>In the sections that follow we shall discuss the relevance and use of each of these spaces, and their corresponding coordinate systems, from the standpoint of GeoTIFF.</w:t>
      </w:r>
      <w:commentRangeEnd w:id="105"/>
      <w:r w:rsidR="007759AA">
        <w:rPr>
          <w:rStyle w:val="CommentReference"/>
        </w:rPr>
        <w:commentReference w:id="105"/>
      </w:r>
    </w:p>
    <w:p w14:paraId="6BEF66A3" w14:textId="77777777" w:rsidR="006A078F" w:rsidRDefault="006A078F" w:rsidP="009F02E4">
      <w:pPr>
        <w:pStyle w:val="AnnexLevel2"/>
      </w:pPr>
      <w:bookmarkStart w:id="109" w:name="_Toc336252430"/>
      <w:r>
        <w:t>Device Space and GeoTIFF</w:t>
      </w:r>
      <w:bookmarkEnd w:id="109"/>
    </w:p>
    <w:p w14:paraId="5A417246" w14:textId="77777777" w:rsidR="006A078F" w:rsidRDefault="006A078F" w:rsidP="006A078F">
      <w:commentRangeStart w:id="110"/>
      <w:r>
        <w:t xml:space="preserve">In standard TIFF 6.0 there are </w:t>
      </w:r>
      <w:r w:rsidR="000A11F8">
        <w:t>tags that</w:t>
      </w:r>
      <w:r>
        <w:t xml:space="preserve"> relate raster space R with device space D, such as monitor, scanner or printer. The list of such tags consists of the following:</w:t>
      </w:r>
    </w:p>
    <w:p w14:paraId="1BC9D966" w14:textId="77777777" w:rsidR="006A078F" w:rsidRDefault="006A078F" w:rsidP="006A078F">
      <w:pPr>
        <w:pStyle w:val="pre"/>
        <w:widowControl/>
      </w:pPr>
      <w:r>
        <w:t xml:space="preserve">    </w:t>
      </w:r>
      <w:proofErr w:type="spellStart"/>
      <w:r>
        <w:t>ResolutionUnit</w:t>
      </w:r>
      <w:proofErr w:type="spellEnd"/>
      <w:r>
        <w:t xml:space="preserve"> (296)</w:t>
      </w:r>
    </w:p>
    <w:p w14:paraId="29A5DC19" w14:textId="77777777" w:rsidR="006A078F" w:rsidRDefault="006A078F" w:rsidP="006A078F">
      <w:pPr>
        <w:pStyle w:val="pre"/>
        <w:widowControl/>
      </w:pPr>
      <w:r>
        <w:t xml:space="preserve">    </w:t>
      </w:r>
      <w:proofErr w:type="spellStart"/>
      <w:r>
        <w:t>XResolution</w:t>
      </w:r>
      <w:proofErr w:type="spellEnd"/>
      <w:r>
        <w:t xml:space="preserve"> </w:t>
      </w:r>
      <w:proofErr w:type="gramStart"/>
      <w:r>
        <w:t xml:space="preserve">   (</w:t>
      </w:r>
      <w:proofErr w:type="gramEnd"/>
      <w:r>
        <w:t>282)</w:t>
      </w:r>
    </w:p>
    <w:p w14:paraId="5AF96DD8" w14:textId="77777777" w:rsidR="006A078F" w:rsidRDefault="006A078F" w:rsidP="006A078F">
      <w:pPr>
        <w:pStyle w:val="pre"/>
        <w:widowControl/>
      </w:pPr>
      <w:r>
        <w:t xml:space="preserve">    </w:t>
      </w:r>
      <w:proofErr w:type="spellStart"/>
      <w:r>
        <w:t>YResolution</w:t>
      </w:r>
      <w:proofErr w:type="spellEnd"/>
      <w:r>
        <w:t xml:space="preserve"> </w:t>
      </w:r>
      <w:proofErr w:type="gramStart"/>
      <w:r>
        <w:t xml:space="preserve">   (</w:t>
      </w:r>
      <w:proofErr w:type="gramEnd"/>
      <w:r>
        <w:t>283)</w:t>
      </w:r>
    </w:p>
    <w:p w14:paraId="2DF7CB3D" w14:textId="77777777" w:rsidR="006A078F" w:rsidRDefault="006A078F" w:rsidP="006A078F">
      <w:pPr>
        <w:pStyle w:val="pre"/>
        <w:widowControl/>
      </w:pPr>
      <w:r>
        <w:t xml:space="preserve">    Orientation </w:t>
      </w:r>
      <w:proofErr w:type="gramStart"/>
      <w:r>
        <w:t xml:space="preserve">   (</w:t>
      </w:r>
      <w:proofErr w:type="gramEnd"/>
      <w:r>
        <w:t>274)</w:t>
      </w:r>
    </w:p>
    <w:p w14:paraId="163CBFD9" w14:textId="77777777" w:rsidR="006A078F" w:rsidRDefault="006A078F" w:rsidP="006A078F">
      <w:pPr>
        <w:pStyle w:val="pre"/>
        <w:widowControl/>
      </w:pPr>
      <w:r>
        <w:t xml:space="preserve">    </w:t>
      </w:r>
      <w:proofErr w:type="spellStart"/>
      <w:r>
        <w:t>XPosition</w:t>
      </w:r>
      <w:proofErr w:type="spellEnd"/>
      <w:r>
        <w:t xml:space="preserve">   </w:t>
      </w:r>
      <w:proofErr w:type="gramStart"/>
      <w:r>
        <w:t xml:space="preserve">   (</w:t>
      </w:r>
      <w:proofErr w:type="gramEnd"/>
      <w:r>
        <w:t>286)</w:t>
      </w:r>
    </w:p>
    <w:p w14:paraId="3398B5C2" w14:textId="77777777" w:rsidR="00105CB7" w:rsidRDefault="006A078F" w:rsidP="00864838">
      <w:pPr>
        <w:pStyle w:val="pre"/>
        <w:widowControl/>
      </w:pPr>
      <w:r>
        <w:t xml:space="preserve">    </w:t>
      </w:r>
      <w:proofErr w:type="spellStart"/>
      <w:r>
        <w:t>YPosition</w:t>
      </w:r>
      <w:proofErr w:type="spellEnd"/>
      <w:r>
        <w:t xml:space="preserve">   </w:t>
      </w:r>
      <w:proofErr w:type="gramStart"/>
      <w:r>
        <w:t xml:space="preserve">   (</w:t>
      </w:r>
      <w:proofErr w:type="gramEnd"/>
      <w:r>
        <w:t>287)</w:t>
      </w:r>
    </w:p>
    <w:p w14:paraId="0481A9B9" w14:textId="7777777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7D58D44D" w14:textId="77777777" w:rsidR="00105CB7" w:rsidRDefault="007759AA" w:rsidP="009F02E4">
      <w:pPr>
        <w:pStyle w:val="AnnexLevel2"/>
      </w:pPr>
      <w:bookmarkStart w:id="111" w:name="_Toc336252431"/>
      <w:commentRangeEnd w:id="110"/>
      <w:r>
        <w:rPr>
          <w:rStyle w:val="CommentReference"/>
          <w:b w:val="0"/>
          <w:bCs w:val="0"/>
          <w:iCs w:val="0"/>
          <w:lang w:val="en-US" w:eastAsia="en-US"/>
        </w:rPr>
        <w:commentReference w:id="110"/>
      </w:r>
      <w:commentRangeStart w:id="112"/>
      <w:r w:rsidR="006A078F">
        <w:t>Raster Coordinate Systems</w:t>
      </w:r>
      <w:bookmarkEnd w:id="111"/>
      <w:commentRangeEnd w:id="112"/>
      <w:r>
        <w:rPr>
          <w:rStyle w:val="CommentReference"/>
          <w:b w:val="0"/>
          <w:bCs w:val="0"/>
          <w:iCs w:val="0"/>
          <w:lang w:val="en-US" w:eastAsia="en-US"/>
        </w:rPr>
        <w:commentReference w:id="112"/>
      </w:r>
    </w:p>
    <w:p w14:paraId="53D593B8" w14:textId="77777777" w:rsidR="00105CB7" w:rsidRDefault="006A078F" w:rsidP="009F02E4">
      <w:pPr>
        <w:pStyle w:val="AnnexLevel3"/>
      </w:pPr>
      <w:bookmarkStart w:id="113" w:name="_Toc336252432"/>
      <w:r>
        <w:t>Raster Data</w:t>
      </w:r>
      <w:bookmarkEnd w:id="113"/>
    </w:p>
    <w:p w14:paraId="4390DC86"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2768E2FD" w14:textId="77777777"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7DD8C35F" w14:textId="77777777" w:rsidR="006A078F" w:rsidRDefault="006A078F" w:rsidP="006A078F">
      <w:r>
        <w:t xml:space="preserve">Many different types of raster data may be georeferenced,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7FCC0DF1" w14:textId="77777777" w:rsidR="006A078F" w:rsidRDefault="006A078F" w:rsidP="009F02E4">
      <w:pPr>
        <w:pStyle w:val="AnnexLevel3"/>
      </w:pPr>
      <w:bookmarkStart w:id="114" w:name="_Toc336252433"/>
      <w:r>
        <w:t>Raster Space</w:t>
      </w:r>
      <w:bookmarkEnd w:id="114"/>
    </w:p>
    <w:p w14:paraId="523FCF42" w14:textId="77777777" w:rsidR="006A078F" w:rsidRDefault="006A078F" w:rsidP="006A078F">
      <w:r>
        <w:t xml:space="preserve">The choice of origin for raster space is not entirely </w:t>
      </w:r>
      <w:proofErr w:type="gramStart"/>
      <w:r>
        <w:t>arbitrary, and</w:t>
      </w:r>
      <w:proofErr w:type="gramEnd"/>
      <w:r>
        <w:t xml:space="preserve"> depends upon the nature of the data collected. Raster space coordinates shall be referred to by their pixel types, i.e., as "</w:t>
      </w:r>
      <w:proofErr w:type="spellStart"/>
      <w:r>
        <w:t>PixelIsArea</w:t>
      </w:r>
      <w:proofErr w:type="spellEnd"/>
      <w:r>
        <w:t>" or "</w:t>
      </w:r>
      <w:proofErr w:type="spellStart"/>
      <w:r>
        <w:t>PixelIsPoint</w:t>
      </w:r>
      <w:proofErr w:type="spellEnd"/>
      <w:r>
        <w:t>".</w:t>
      </w:r>
    </w:p>
    <w:p w14:paraId="74FF08CA" w14:textId="77777777" w:rsidR="006A078F" w:rsidRDefault="006A078F" w:rsidP="006A078F">
      <w:r>
        <w:lastRenderedPageBreak/>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are best communicated with the TIFF 6.0 standard tags.</w:t>
      </w:r>
    </w:p>
    <w:p w14:paraId="77012A36" w14:textId="77777777" w:rsidR="006A078F" w:rsidRDefault="006A078F" w:rsidP="009F02E4">
      <w:pPr>
        <w:pStyle w:val="AnnexLevel4"/>
      </w:pPr>
      <w:r>
        <w:t>"</w:t>
      </w:r>
      <w:proofErr w:type="spellStart"/>
      <w:r>
        <w:t>PixelIsArea</w:t>
      </w:r>
      <w:proofErr w:type="spellEnd"/>
      <w:r>
        <w:t>" Raster Space</w:t>
      </w:r>
    </w:p>
    <w:p w14:paraId="02BD4B2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2F83863" w14:textId="77777777" w:rsidR="00105CB7" w:rsidRDefault="006A078F" w:rsidP="006A078F">
      <w:pPr>
        <w:pStyle w:val="pre"/>
        <w:widowControl/>
      </w:pPr>
      <w:r>
        <w:t xml:space="preserve">   top-left = (0,0), bottom-right = (1,1)</w:t>
      </w:r>
    </w:p>
    <w:p w14:paraId="7797EA0E" w14:textId="77777777" w:rsidR="00086998" w:rsidRDefault="00086998" w:rsidP="006A078F">
      <w:pPr>
        <w:pStyle w:val="pre"/>
        <w:widowControl/>
      </w:pPr>
    </w:p>
    <w:p w14:paraId="19FB25DB" w14:textId="77777777" w:rsidR="006A078F" w:rsidRDefault="006A078F" w:rsidP="006A078F">
      <w:r>
        <w:t>and so on; by extension this one-by-one grid cell is also referred to as a pixel. An N by M pixel image covers an are</w:t>
      </w:r>
      <w:r w:rsidR="00086998">
        <w:t>a</w:t>
      </w:r>
      <w:r>
        <w:t xml:space="preserve"> with the mathematically defined bounds (0,0),</w:t>
      </w:r>
      <w:r w:rsidR="00086998">
        <w:t xml:space="preserve"> </w:t>
      </w:r>
      <w:r>
        <w:t>(</w:t>
      </w:r>
      <w:proofErr w:type="gramStart"/>
      <w:r>
        <w:t>N,M</w:t>
      </w:r>
      <w:proofErr w:type="gramEnd"/>
      <w:r>
        <w:t>).</w:t>
      </w:r>
    </w:p>
    <w:p w14:paraId="52E80552" w14:textId="77777777" w:rsidR="006A078F" w:rsidRDefault="006A078F" w:rsidP="006A078F">
      <w:pPr>
        <w:pStyle w:val="pre"/>
        <w:widowControl/>
      </w:pPr>
      <w:r>
        <w:t xml:space="preserve">     (0,0)</w:t>
      </w:r>
    </w:p>
    <w:p w14:paraId="2A20EE90" w14:textId="77777777" w:rsidR="006A078F" w:rsidRDefault="006A078F" w:rsidP="006A078F">
      <w:pPr>
        <w:pStyle w:val="pre"/>
        <w:widowControl/>
      </w:pPr>
      <w:r>
        <w:t xml:space="preserve">      +---+---+-&gt; I</w:t>
      </w:r>
    </w:p>
    <w:p w14:paraId="4C6CC0A3" w14:textId="77777777" w:rsidR="006A078F" w:rsidRDefault="006A078F" w:rsidP="006A078F">
      <w:pPr>
        <w:pStyle w:val="pre"/>
        <w:widowControl/>
      </w:pPr>
      <w:r>
        <w:t xml:space="preserve">      | * | * |</w:t>
      </w:r>
    </w:p>
    <w:p w14:paraId="0326FB25" w14:textId="77777777"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097D6A53" w14:textId="77777777" w:rsidR="006A078F" w:rsidRDefault="006A078F" w:rsidP="006A078F">
      <w:pPr>
        <w:pStyle w:val="pre"/>
        <w:widowControl/>
      </w:pPr>
      <w:r>
        <w:t xml:space="preserve">      | (1,1</w:t>
      </w:r>
      <w:proofErr w:type="gramStart"/>
      <w:r>
        <w:t>)  (</w:t>
      </w:r>
      <w:proofErr w:type="gramEnd"/>
      <w:r>
        <w:t>2,1)</w:t>
      </w:r>
      <w:r w:rsidR="00086998">
        <w:tab/>
      </w:r>
      <w:r>
        <w:t>showing the areas (*) of several pixels.</w:t>
      </w:r>
    </w:p>
    <w:p w14:paraId="2B64A841" w14:textId="77777777" w:rsidR="006A078F" w:rsidRDefault="006A078F" w:rsidP="006A078F">
      <w:pPr>
        <w:pStyle w:val="pre"/>
        <w:widowControl/>
      </w:pPr>
      <w:r>
        <w:t xml:space="preserve">      |</w:t>
      </w:r>
    </w:p>
    <w:p w14:paraId="4F9795A0" w14:textId="77777777" w:rsidR="006A078F" w:rsidRDefault="006A078F" w:rsidP="006A078F">
      <w:pPr>
        <w:pStyle w:val="pre"/>
        <w:widowControl/>
      </w:pPr>
      <w:r>
        <w:t xml:space="preserve">      J</w:t>
      </w:r>
    </w:p>
    <w:p w14:paraId="05540BC9" w14:textId="77777777" w:rsidR="006A078F" w:rsidRDefault="006A078F" w:rsidP="002532A4">
      <w:pPr>
        <w:pStyle w:val="AnnexLevel4"/>
      </w:pPr>
      <w:r>
        <w:t>"</w:t>
      </w:r>
      <w:proofErr w:type="spellStart"/>
      <w:r>
        <w:t>PixelIsPoint</w:t>
      </w:r>
      <w:proofErr w:type="spellEnd"/>
      <w:r>
        <w:t>" Raster Space</w:t>
      </w:r>
    </w:p>
    <w:p w14:paraId="0454C1FD" w14:textId="77777777"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w:t>
      </w:r>
      <w:proofErr w:type="gramStart"/>
      <w:r>
        <w:t>1,M</w:t>
      </w:r>
      <w:proofErr w:type="gramEnd"/>
      <w:r>
        <w:t>-1).</w:t>
      </w:r>
    </w:p>
    <w:p w14:paraId="42A2C194" w14:textId="77777777" w:rsidR="006A078F" w:rsidRDefault="006A078F" w:rsidP="006A078F">
      <w:pPr>
        <w:pStyle w:val="pre"/>
        <w:widowControl/>
      </w:pPr>
      <w:r>
        <w:t xml:space="preserve">     (0,0)</w:t>
      </w:r>
      <w:proofErr w:type="gramStart"/>
      <w:r>
        <w:t xml:space="preserve">   (</w:t>
      </w:r>
      <w:proofErr w:type="gramEnd"/>
      <w:r>
        <w:t>1,0)</w:t>
      </w:r>
    </w:p>
    <w:p w14:paraId="78E92D38" w14:textId="77777777" w:rsidR="006A078F" w:rsidRDefault="006A078F" w:rsidP="006A078F">
      <w:pPr>
        <w:pStyle w:val="pre"/>
        <w:widowControl/>
      </w:pPr>
      <w:r>
        <w:t xml:space="preserve">      *-------*------&gt; I</w:t>
      </w:r>
    </w:p>
    <w:p w14:paraId="2478B11C" w14:textId="77777777" w:rsidR="006A078F" w:rsidRDefault="006A078F" w:rsidP="006A078F">
      <w:pPr>
        <w:pStyle w:val="pre"/>
        <w:widowControl/>
      </w:pPr>
      <w:r>
        <w:t xml:space="preserve">      |       |</w:t>
      </w:r>
    </w:p>
    <w:p w14:paraId="452F4B13" w14:textId="77777777"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425FF1D1" w14:textId="77777777" w:rsidR="006A078F" w:rsidRDefault="006A078F" w:rsidP="006A078F">
      <w:pPr>
        <w:pStyle w:val="pre"/>
        <w:widowControl/>
      </w:pPr>
      <w:r>
        <w:t xml:space="preserve">      *-------*</w:t>
      </w:r>
      <w:r w:rsidR="00917642">
        <w:tab/>
      </w:r>
      <w:r>
        <w:t>showing the location (*) of several pixels.</w:t>
      </w:r>
    </w:p>
    <w:p w14:paraId="75CCB790" w14:textId="77777777" w:rsidR="006A078F" w:rsidRDefault="006A078F" w:rsidP="006A078F">
      <w:pPr>
        <w:pStyle w:val="pre"/>
        <w:widowControl/>
      </w:pPr>
      <w:r>
        <w:t xml:space="preserve">      |  </w:t>
      </w:r>
      <w:proofErr w:type="gramStart"/>
      <w:r>
        <w:t xml:space="preserve">   (</w:t>
      </w:r>
      <w:proofErr w:type="gramEnd"/>
      <w:r>
        <w:t>1,1)</w:t>
      </w:r>
    </w:p>
    <w:p w14:paraId="49AB0AF2" w14:textId="77777777" w:rsidR="00105CB7" w:rsidRDefault="006A078F" w:rsidP="006A078F">
      <w:pPr>
        <w:pStyle w:val="pre"/>
        <w:widowControl/>
      </w:pPr>
      <w:r>
        <w:t xml:space="preserve">      J</w:t>
      </w:r>
    </w:p>
    <w:p w14:paraId="41CFB4AA" w14:textId="77777777"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5852B3ED" w14:textId="77777777" w:rsidR="006A078F" w:rsidRDefault="006A078F" w:rsidP="002532A4">
      <w:pPr>
        <w:pStyle w:val="AnnexLevel2"/>
      </w:pPr>
      <w:bookmarkStart w:id="115" w:name="_Toc336252434"/>
      <w:r>
        <w:t xml:space="preserve">Model Coordinate </w:t>
      </w:r>
      <w:ins w:id="116" w:author="Roger Lott" w:date="2018-05-13T22:15:00Z">
        <w:r w:rsidR="00C40BA0">
          <w:t xml:space="preserve">Reference </w:t>
        </w:r>
      </w:ins>
      <w:r>
        <w:t>Systems</w:t>
      </w:r>
      <w:bookmarkEnd w:id="115"/>
    </w:p>
    <w:p w14:paraId="77CD6096" w14:textId="77777777" w:rsidR="006A078F" w:rsidRDefault="006A078F" w:rsidP="006A078F">
      <w:r>
        <w:t>The following methods of describing spatial model locations (as opposed to raster) are recognized in Geo</w:t>
      </w:r>
      <w:r w:rsidR="00917642">
        <w:t>TIFF</w:t>
      </w:r>
      <w:r>
        <w:t xml:space="preserve">: </w:t>
      </w:r>
    </w:p>
    <w:p w14:paraId="1CFF645D" w14:textId="77777777" w:rsidR="006A078F" w:rsidRDefault="006A078F" w:rsidP="006A078F">
      <w:pPr>
        <w:pStyle w:val="pre"/>
        <w:widowControl/>
      </w:pPr>
      <w:r>
        <w:tab/>
        <w:t>Geographic coordinates</w:t>
      </w:r>
    </w:p>
    <w:p w14:paraId="0CB9FFA8" w14:textId="77777777" w:rsidR="006A078F" w:rsidRDefault="006A078F" w:rsidP="006A078F">
      <w:pPr>
        <w:pStyle w:val="pre"/>
        <w:widowControl/>
      </w:pPr>
      <w:r>
        <w:tab/>
        <w:t>Geocentric coordinates</w:t>
      </w:r>
    </w:p>
    <w:p w14:paraId="56918887" w14:textId="77777777" w:rsidR="006A078F" w:rsidRDefault="006A078F" w:rsidP="006A078F">
      <w:pPr>
        <w:pStyle w:val="pre"/>
        <w:widowControl/>
      </w:pPr>
      <w:r>
        <w:tab/>
        <w:t>Projected coordinates</w:t>
      </w:r>
    </w:p>
    <w:p w14:paraId="282F7B3C" w14:textId="77777777" w:rsidR="00105CB7" w:rsidRDefault="006A078F" w:rsidP="006A078F">
      <w:pPr>
        <w:pStyle w:val="pre"/>
        <w:widowControl/>
      </w:pPr>
      <w:r>
        <w:tab/>
        <w:t>Vertical coordinates</w:t>
      </w:r>
    </w:p>
    <w:p w14:paraId="40977E9E" w14:textId="77777777" w:rsidR="00917642" w:rsidRDefault="00917642" w:rsidP="006A078F">
      <w:pPr>
        <w:pStyle w:val="pre"/>
        <w:widowControl/>
      </w:pPr>
    </w:p>
    <w:p w14:paraId="0EE15ABA" w14:textId="77777777" w:rsidR="006A078F" w:rsidRDefault="006A078F" w:rsidP="006A078F">
      <w:r>
        <w:t xml:space="preserve">Geographic, geocentric and projected coordinates are all imposed on models of the earth. To describe a location uniquely, a coordinate set must be referenced to an adequately defined coordinate </w:t>
      </w:r>
      <w:ins w:id="117" w:author="Roger Lott" w:date="2018-05-13T22:16:00Z">
        <w:r w:rsidR="00C40BA0">
          <w:t xml:space="preserve">reference </w:t>
        </w:r>
      </w:ins>
      <w:r>
        <w:t xml:space="preserve">system. If a coordinate </w:t>
      </w:r>
      <w:ins w:id="118" w:author="Roger Lott" w:date="2018-05-14T07:29:00Z">
        <w:r w:rsidR="00455C62">
          <w:t xml:space="preserve">reference </w:t>
        </w:r>
      </w:ins>
      <w:r>
        <w:t>system is from the Geo</w:t>
      </w:r>
      <w:r w:rsidR="00917642">
        <w:t>TIFF</w:t>
      </w:r>
      <w:r>
        <w:t xml:space="preserve"> standard definitions, the only reference required is the standard coordinate </w:t>
      </w:r>
      <w:ins w:id="119" w:author="Roger Lott" w:date="2018-05-14T07:29:00Z">
        <w:r w:rsidR="00455C62">
          <w:t xml:space="preserve">reference </w:t>
        </w:r>
      </w:ins>
      <w:r>
        <w:t xml:space="preserve">system code/name. If the coordinate </w:t>
      </w:r>
      <w:ins w:id="120" w:author="Roger Lott" w:date="2018-05-14T07:29:00Z">
        <w:r w:rsidR="00455C62">
          <w:t xml:space="preserve">reference </w:t>
        </w:r>
      </w:ins>
      <w:r>
        <w:t>system is non-standard, it must be defined. The required definitions are described below.</w:t>
      </w:r>
    </w:p>
    <w:p w14:paraId="7662578D" w14:textId="77777777" w:rsidR="00105CB7" w:rsidRDefault="006A078F" w:rsidP="006A078F">
      <w:r>
        <w:t xml:space="preserve">Projected coordinates, local grid coordinates, and </w:t>
      </w:r>
      <w:del w:id="121" w:author="Roger Lott" w:date="2018-05-14T07:29:00Z">
        <w:r w:rsidDel="00455C62">
          <w:delText xml:space="preserve">(usually) </w:delText>
        </w:r>
      </w:del>
      <w:r>
        <w:t xml:space="preserve">geographical </w:t>
      </w:r>
      <w:ins w:id="122" w:author="Roger Lott" w:date="2018-05-14T07:29:00Z">
        <w:r w:rsidR="00455C62">
          <w:t xml:space="preserve">2D </w:t>
        </w:r>
      </w:ins>
      <w:r>
        <w:t xml:space="preserve">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w:t>
      </w:r>
      <w:ins w:id="123" w:author="Roger Lott" w:date="2018-05-14T07:29:00Z">
        <w:r w:rsidR="00455C62">
          <w:t xml:space="preserve">reference </w:t>
        </w:r>
      </w:ins>
      <w:r>
        <w:t>system.</w:t>
      </w:r>
    </w:p>
    <w:p w14:paraId="35C5AF17" w14:textId="77777777" w:rsidR="006A078F" w:rsidRDefault="006A078F" w:rsidP="006A078F">
      <w:r>
        <w:t xml:space="preserve">To </w:t>
      </w:r>
      <w:proofErr w:type="spellStart"/>
      <w:r>
        <w:t>georeference</w:t>
      </w:r>
      <w:proofErr w:type="spellEnd"/>
      <w:r>
        <w:t xml:space="preserv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7BDACA5C" w14:textId="77777777" w:rsidR="006A078F" w:rsidRDefault="006A078F" w:rsidP="0000651E">
      <w:pPr>
        <w:pStyle w:val="AnnexLevel3"/>
      </w:pPr>
      <w:bookmarkStart w:id="124" w:name="_Toc336252435"/>
      <w:r>
        <w:t xml:space="preserve">Geographic Coordinate </w:t>
      </w:r>
      <w:ins w:id="125" w:author="Roger Lott" w:date="2018-05-14T07:30:00Z">
        <w:r w:rsidR="00455C62">
          <w:t xml:space="preserve">Reference </w:t>
        </w:r>
      </w:ins>
      <w:r>
        <w:t>Systems</w:t>
      </w:r>
      <w:bookmarkEnd w:id="124"/>
    </w:p>
    <w:p w14:paraId="139236CB" w14:textId="77777777" w:rsidR="006A078F" w:rsidRDefault="006A078F" w:rsidP="006A078F">
      <w:r>
        <w:t xml:space="preserve">Geographic Coordinate </w:t>
      </w:r>
      <w:ins w:id="126" w:author="Roger Lott" w:date="2018-05-14T07:30:00Z">
        <w:r w:rsidR="00455C62">
          <w:t xml:space="preserve">Reference </w:t>
        </w:r>
      </w:ins>
      <w:r>
        <w:t>Systems are those that relate angular latitude and longitude (and optionally geodetic height) to an actual point on the earth. The process by which this is accomplished is rather complex, and so we describe the components of the process in detail here.</w:t>
      </w:r>
    </w:p>
    <w:p w14:paraId="6B4CB786" w14:textId="77777777" w:rsidR="006A078F" w:rsidRDefault="006A078F" w:rsidP="0000651E">
      <w:pPr>
        <w:pStyle w:val="AnnexLevel4"/>
      </w:pPr>
      <w:r>
        <w:t>Ellipsoidal Models of the Earth</w:t>
      </w:r>
    </w:p>
    <w:p w14:paraId="79298F34"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4A67C416" w14:textId="7777777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09DA6620" w14:textId="77777777" w:rsidR="00105CB7" w:rsidRDefault="006A078F" w:rsidP="006A078F">
      <w:pPr>
        <w:pStyle w:val="pre"/>
        <w:widowControl/>
      </w:pPr>
      <w:r>
        <w:t xml:space="preserve">   </w:t>
      </w:r>
      <w:r w:rsidR="00917642">
        <w:t xml:space="preserve">       the semi-major axis (a),</w:t>
      </w:r>
    </w:p>
    <w:p w14:paraId="1A8C7CD8" w14:textId="77777777" w:rsidR="00917642" w:rsidRDefault="00917642" w:rsidP="006A078F">
      <w:pPr>
        <w:pStyle w:val="pre"/>
        <w:widowControl/>
      </w:pPr>
    </w:p>
    <w:p w14:paraId="1A9E2C2F" w14:textId="77777777" w:rsidR="006A078F" w:rsidRDefault="006A078F" w:rsidP="006A078F">
      <w:r>
        <w:t xml:space="preserve">and the second to be either </w:t>
      </w:r>
    </w:p>
    <w:p w14:paraId="4111C604" w14:textId="77777777" w:rsidR="006A078F" w:rsidRDefault="006A078F" w:rsidP="006A078F">
      <w:pPr>
        <w:pStyle w:val="pre"/>
        <w:widowControl/>
      </w:pPr>
      <w:r>
        <w:t xml:space="preserve">          the inverse flattening (1/f) </w:t>
      </w:r>
    </w:p>
    <w:p w14:paraId="61E6511B" w14:textId="77777777" w:rsidR="006A078F" w:rsidRDefault="006A078F" w:rsidP="006A078F">
      <w:r>
        <w:t xml:space="preserve">or </w:t>
      </w:r>
    </w:p>
    <w:p w14:paraId="5BC267DA" w14:textId="77777777" w:rsidR="00105CB7" w:rsidRDefault="006A078F" w:rsidP="006A078F">
      <w:pPr>
        <w:pStyle w:val="pre"/>
        <w:widowControl/>
      </w:pPr>
      <w:r>
        <w:t xml:space="preserve">          the semi-minor axis (b).</w:t>
      </w:r>
    </w:p>
    <w:p w14:paraId="4C16F760" w14:textId="77777777" w:rsidR="003557DE" w:rsidRDefault="003557DE" w:rsidP="006A078F">
      <w:pPr>
        <w:pStyle w:val="pre"/>
        <w:widowControl/>
      </w:pPr>
    </w:p>
    <w:p w14:paraId="281D0E45" w14:textId="77777777" w:rsidR="006A078F" w:rsidRDefault="006A078F" w:rsidP="006A078F">
      <w:r>
        <w:lastRenderedPageBreak/>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7DB93239" w14:textId="77777777"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(triaxial) ellipsoid might be required, where (b) would represent the semi-median axis and (c) the semi-minor axis.</w:t>
      </w:r>
    </w:p>
    <w:p w14:paraId="44C8A7A6" w14:textId="77777777"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60D4575B" w14:textId="77777777" w:rsidR="006A078F" w:rsidRDefault="006A078F" w:rsidP="0000651E">
      <w:pPr>
        <w:pStyle w:val="AnnexLevel4"/>
      </w:pPr>
      <w:r>
        <w:t>Latitude and Longitude</w:t>
      </w:r>
    </w:p>
    <w:p w14:paraId="4D2825E9" w14:textId="77777777"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18432C0C"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63FD7803" w14:textId="77777777"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ellipsoid which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0DF1F903" w14:textId="77777777" w:rsidR="006A078F" w:rsidRDefault="006A078F" w:rsidP="0000651E">
      <w:pPr>
        <w:pStyle w:val="AnnexLevel4"/>
      </w:pPr>
      <w:r>
        <w:t>Geodetic Datums</w:t>
      </w:r>
    </w:p>
    <w:p w14:paraId="16EAAD7A" w14:textId="7777777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440DDC70" w14:textId="77777777"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w:t>
      </w:r>
      <w:r>
        <w:lastRenderedPageBreak/>
        <w:t>geodetic datum. An exact geodetic definition of geodetic datums is beyond the current scope of G</w:t>
      </w:r>
      <w:r w:rsidR="00917642">
        <w:t>eoTIFF</w:t>
      </w:r>
      <w:r>
        <w:t xml:space="preserve">. </w:t>
      </w:r>
      <w:proofErr w:type="gramStart"/>
      <w:r>
        <w:t>However</w:t>
      </w:r>
      <w:proofErr w:type="gramEnd"/>
      <w:r>
        <w:t xml:space="preserve"> the G</w:t>
      </w:r>
      <w:r w:rsidR="00917642">
        <w:t>eoTIFF</w:t>
      </w:r>
      <w:r>
        <w:t xml:space="preserve"> standard requires that the geodetic datum being utilized be identified by numerical code. If required, defining parameters for the geodetic datum can be included as a citation.</w:t>
      </w:r>
    </w:p>
    <w:p w14:paraId="62CE9A97" w14:textId="77777777" w:rsidR="006A078F" w:rsidRDefault="006A078F" w:rsidP="004145C7">
      <w:pPr>
        <w:pStyle w:val="AnnexLevel4"/>
      </w:pPr>
      <w:r>
        <w:t xml:space="preserve">Defining Geographic Coordinate </w:t>
      </w:r>
      <w:ins w:id="127" w:author="Roger Lott" w:date="2018-05-14T07:33:00Z">
        <w:r w:rsidR="00455C62">
          <w:t xml:space="preserve">Reference </w:t>
        </w:r>
      </w:ins>
      <w:r>
        <w:t>Systems</w:t>
      </w:r>
    </w:p>
    <w:p w14:paraId="2B0D6DE5" w14:textId="77777777" w:rsidR="006A078F" w:rsidRDefault="006A078F" w:rsidP="006A078F">
      <w:r>
        <w:t xml:space="preserve">In summary, geographic coordinates are only unique if qualified by the code of the geographic coordinate </w:t>
      </w:r>
      <w:ins w:id="128" w:author="Roger Lott" w:date="2018-05-14T07:33:00Z">
        <w:r w:rsidR="00455C62">
          <w:t xml:space="preserve">reference </w:t>
        </w:r>
      </w:ins>
      <w:r>
        <w:t>system to which they belong. A geographic coordinate system has two axes, latitude and longitude, which are only unambiguous when both of the related prime meridian and geodetic datum are given, and in turn the geodetic datum definition includes the definition of an ellipsoid. The G</w:t>
      </w:r>
      <w:r w:rsidR="00917642">
        <w:t>eoTIFF</w:t>
      </w:r>
      <w:r>
        <w:t xml:space="preserve"> standard includes </w:t>
      </w:r>
      <w:commentRangeStart w:id="129"/>
      <w:r>
        <w:t xml:space="preserve">a list </w:t>
      </w:r>
      <w:commentRangeEnd w:id="129"/>
      <w:r w:rsidR="00455C62">
        <w:rPr>
          <w:rStyle w:val="CommentReference"/>
        </w:rPr>
        <w:commentReference w:id="129"/>
      </w:r>
      <w:r>
        <w:t xml:space="preserve">of frequently used geographic coordinate </w:t>
      </w:r>
      <w:ins w:id="130" w:author="Roger Lott" w:date="2018-05-14T07:33:00Z">
        <w:r w:rsidR="00455C62">
          <w:t xml:space="preserve">reference </w:t>
        </w:r>
      </w:ins>
      <w:r>
        <w:t>systems and their component ellipsoids, geodetic datums and prime meridians. Within the G</w:t>
      </w:r>
      <w:r w:rsidR="00917642">
        <w:t>eoTIFF</w:t>
      </w:r>
      <w:r>
        <w:t xml:space="preserve"> standard a geographic coordinate </w:t>
      </w:r>
      <w:ins w:id="131" w:author="Roger Lott" w:date="2018-05-14T07:35:00Z">
        <w:r w:rsidR="009C6180">
          <w:t xml:space="preserve">reference </w:t>
        </w:r>
      </w:ins>
      <w:r>
        <w:t xml:space="preserve">system can be identified either by </w:t>
      </w:r>
    </w:p>
    <w:p w14:paraId="3D3DB844" w14:textId="77777777" w:rsidR="006A078F" w:rsidRDefault="006A078F" w:rsidP="006A078F">
      <w:pPr>
        <w:pStyle w:val="pre"/>
        <w:widowControl/>
      </w:pPr>
      <w:r>
        <w:t xml:space="preserve">           the code of a standard geographic coordinate </w:t>
      </w:r>
      <w:ins w:id="132" w:author="Roger Lott" w:date="2018-05-14T07:35:00Z">
        <w:r w:rsidR="009C6180">
          <w:t xml:space="preserve">reference </w:t>
        </w:r>
      </w:ins>
      <w:r>
        <w:t>system</w:t>
      </w:r>
    </w:p>
    <w:p w14:paraId="03D2ECE3" w14:textId="77777777" w:rsidR="006A078F" w:rsidRDefault="006A078F" w:rsidP="006A078F">
      <w:r>
        <w:t>or by</w:t>
      </w:r>
    </w:p>
    <w:p w14:paraId="4DD66E52" w14:textId="77777777" w:rsidR="00105CB7" w:rsidRDefault="006A078F" w:rsidP="006A078F">
      <w:pPr>
        <w:pStyle w:val="pre"/>
        <w:widowControl/>
      </w:pPr>
      <w:r>
        <w:t xml:space="preserve">            a user-defined system.</w:t>
      </w:r>
    </w:p>
    <w:p w14:paraId="36531FEC" w14:textId="77777777" w:rsidR="003557DE" w:rsidRDefault="003557DE" w:rsidP="006A078F">
      <w:pPr>
        <w:pStyle w:val="pre"/>
        <w:widowControl/>
      </w:pPr>
    </w:p>
    <w:p w14:paraId="2DFC7C4C" w14:textId="77777777" w:rsidR="006A078F" w:rsidRDefault="006A078F" w:rsidP="006A078F">
      <w:r>
        <w:t xml:space="preserve">The user is expected to provide geographic coordinate </w:t>
      </w:r>
      <w:ins w:id="133" w:author="Roger Lott" w:date="2018-05-14T07:35:00Z">
        <w:r w:rsidR="009C6180">
          <w:t xml:space="preserve">reference </w:t>
        </w:r>
      </w:ins>
      <w:r>
        <w:t>system code/name, geodetic datum code/name, ellipsoid code (if in standard) or ellipsoid name and two defining parameters (a) and either (1/f) or (b), and prime meridian code (if in standard) or name and longitude relative to Greenwich.</w:t>
      </w:r>
    </w:p>
    <w:p w14:paraId="4A394819" w14:textId="77777777" w:rsidR="006A078F" w:rsidRDefault="006A078F" w:rsidP="0000651E">
      <w:pPr>
        <w:pStyle w:val="AnnexLevel3"/>
      </w:pPr>
      <w:bookmarkStart w:id="134" w:name="_Toc336252436"/>
      <w:r>
        <w:t>Geocentric Coordinate Systems</w:t>
      </w:r>
      <w:bookmarkEnd w:id="134"/>
    </w:p>
    <w:p w14:paraId="128FD4C8"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The X-axis is in or parallel to the plane of the equator and passes through its intersection with the Greenwich meridian, and the Y-axis is in the plane of the equator forming a right-handed coordinate system with the X and Z axes.</w:t>
      </w:r>
    </w:p>
    <w:p w14:paraId="32E2AD23" w14:textId="77777777" w:rsidR="006A078F" w:rsidRDefault="006A078F" w:rsidP="006A078F">
      <w:r>
        <w:t xml:space="preserve">Geocentric coordinate systems are not frequently used for describing locations, but they are often utilized as an intermediate step when transforming between geographic coordinate </w:t>
      </w:r>
      <w:ins w:id="135" w:author="Roger Lott" w:date="2018-05-14T07:36:00Z">
        <w:r w:rsidR="009C6180">
          <w:t xml:space="preserve">reference </w:t>
        </w:r>
      </w:ins>
      <w:r>
        <w:t xml:space="preserve">systems. (Coordinate </w:t>
      </w:r>
      <w:del w:id="136" w:author="Roger Lott" w:date="2018-05-14T07:36:00Z">
        <w:r w:rsidDel="009C6180">
          <w:delText xml:space="preserve">system </w:delText>
        </w:r>
      </w:del>
      <w:r>
        <w:t xml:space="preserve">transformations are described in </w:t>
      </w:r>
      <w:r w:rsidRPr="00D70664">
        <w:rPr>
          <w:highlight w:val="red"/>
        </w:rPr>
        <w:t>section 2.6</w:t>
      </w:r>
      <w:r>
        <w:t xml:space="preserve"> below).</w:t>
      </w:r>
    </w:p>
    <w:p w14:paraId="3D18DF32" w14:textId="77777777" w:rsidR="006A078F" w:rsidRDefault="006A078F" w:rsidP="006A078F">
      <w:r>
        <w:t>In the G</w:t>
      </w:r>
      <w:r w:rsidR="00917642">
        <w:t>eoTIFF</w:t>
      </w:r>
      <w:r>
        <w:t xml:space="preserve"> standard, a geocentric coordinate </w:t>
      </w:r>
      <w:ins w:id="137" w:author="Roger Lott" w:date="2018-05-14T07:36:00Z">
        <w:r w:rsidR="009C6180">
          <w:t xml:space="preserve">reference </w:t>
        </w:r>
      </w:ins>
      <w:r>
        <w:t>system can be identified, either</w:t>
      </w:r>
    </w:p>
    <w:p w14:paraId="7E3765F0" w14:textId="77777777" w:rsidR="006A078F" w:rsidRDefault="006A078F" w:rsidP="006A078F">
      <w:pPr>
        <w:pStyle w:val="pre"/>
        <w:widowControl/>
      </w:pPr>
      <w:r>
        <w:tab/>
        <w:t>through the geographic code (which in turn implies a datum),</w:t>
      </w:r>
    </w:p>
    <w:p w14:paraId="2E4EB428" w14:textId="77777777" w:rsidR="006A078F" w:rsidRDefault="006A078F" w:rsidP="006A078F">
      <w:r>
        <w:t xml:space="preserve"> or</w:t>
      </w:r>
    </w:p>
    <w:p w14:paraId="1C6221B3" w14:textId="77777777" w:rsidR="00105CB7" w:rsidRDefault="006A078F" w:rsidP="006A078F">
      <w:pPr>
        <w:pStyle w:val="pre"/>
        <w:widowControl/>
      </w:pPr>
      <w:r>
        <w:tab/>
        <w:t>through a user-defined name.</w:t>
      </w:r>
    </w:p>
    <w:p w14:paraId="7BB38838" w14:textId="77777777" w:rsidR="006A078F" w:rsidRDefault="006A078F" w:rsidP="0000651E">
      <w:pPr>
        <w:pStyle w:val="AnnexLevel3"/>
      </w:pPr>
      <w:bookmarkStart w:id="138" w:name="_Toc336252437"/>
      <w:r>
        <w:lastRenderedPageBreak/>
        <w:t>Projected Coordinate Systems</w:t>
      </w:r>
      <w:bookmarkEnd w:id="138"/>
    </w:p>
    <w:p w14:paraId="317DD564" w14:textId="77777777" w:rsidR="006A078F" w:rsidRDefault="006A078F" w:rsidP="006A078F">
      <w:r>
        <w:t>Although a geographical coordina</w:t>
      </w:r>
      <w:r w:rsidR="00D70664">
        <w:t xml:space="preserve">te </w:t>
      </w:r>
      <w:ins w:id="139" w:author="Roger Lott" w:date="2018-05-14T07:37:00Z">
        <w:r w:rsidR="009C6180">
          <w:t xml:space="preserve">reference </w:t>
        </w:r>
      </w:ins>
      <w:r w:rsidR="00D70664">
        <w:t>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w:t>
      </w:r>
      <w:del w:id="140" w:author="Roger Lott" w:date="2018-05-14T07:40:00Z">
        <w:r w:rsidDel="009C6180">
          <w:delText xml:space="preserve">coordinate system </w:delText>
        </w:r>
      </w:del>
      <w:commentRangeStart w:id="141"/>
      <w:r>
        <w:t>transformation</w:t>
      </w:r>
      <w:commentRangeEnd w:id="141"/>
      <w:r w:rsidR="009C6180">
        <w:rPr>
          <w:rStyle w:val="CommentReference"/>
        </w:rPr>
        <w:commentReference w:id="141"/>
      </w:r>
      <w:r>
        <w:t xml:space="preserve"> method and a set of defining parameters. A projected coordinate </w:t>
      </w:r>
      <w:ins w:id="142" w:author="Roger Lott" w:date="2018-05-14T07:38:00Z">
        <w:r w:rsidR="009C6180">
          <w:t xml:space="preserve">reference </w:t>
        </w:r>
      </w:ins>
      <w:r>
        <w:t xml:space="preserve">system (PCS) is a </w:t>
      </w:r>
      <w:proofErr w:type="gramStart"/>
      <w:r>
        <w:t>two dimensional</w:t>
      </w:r>
      <w:proofErr w:type="gramEnd"/>
      <w:r>
        <w:t xml:space="preserve"> (horizontal) coordinate set which, for a specific map projection, has a single and unambiguous transformation to a</w:t>
      </w:r>
      <w:r w:rsidR="00BE7856">
        <w:t xml:space="preserve"> geographic coordinate </w:t>
      </w:r>
      <w:ins w:id="143" w:author="Roger Lott" w:date="2018-05-14T07:38:00Z">
        <w:r w:rsidR="009C6180">
          <w:t xml:space="preserve">reference </w:t>
        </w:r>
      </w:ins>
      <w:r w:rsidR="00BE7856">
        <w:t xml:space="preserve">system. </w:t>
      </w:r>
    </w:p>
    <w:p w14:paraId="43701959" w14:textId="77777777" w:rsidR="006A078F" w:rsidRDefault="006A078F" w:rsidP="00BE7856">
      <w:r>
        <w:t xml:space="preserve">In GeoTIFF PCS's are defined using the </w:t>
      </w:r>
      <w:del w:id="144" w:author="Roger Lott" w:date="2018-05-14T07:38:00Z">
        <w:r w:rsidDel="009C6180">
          <w:delText>POSC/</w:delText>
        </w:r>
      </w:del>
      <w:r>
        <w:t xml:space="preserve">EPSG system, in which the PCS planar coordinate </w:t>
      </w:r>
      <w:ins w:id="145" w:author="Roger Lott" w:date="2018-05-14T07:39:00Z">
        <w:r w:rsidR="009C6180">
          <w:t xml:space="preserve">reference </w:t>
        </w:r>
      </w:ins>
      <w:r>
        <w:t xml:space="preserve">system, the Geographic coordinate </w:t>
      </w:r>
      <w:ins w:id="146" w:author="Roger Lott" w:date="2018-05-14T07:38:00Z">
        <w:r w:rsidR="009C6180">
          <w:t xml:space="preserve">reference </w:t>
        </w:r>
      </w:ins>
      <w:r>
        <w:t xml:space="preserve">system, and the transformation between them, are broken down into simpler logical components. Here are schematic formulas showing how the Projected Coordinate </w:t>
      </w:r>
      <w:ins w:id="147" w:author="Roger Lott" w:date="2018-05-14T07:39:00Z">
        <w:r w:rsidR="009C6180">
          <w:t xml:space="preserve">Reference </w:t>
        </w:r>
      </w:ins>
      <w:r>
        <w:t xml:space="preserve">Systems and Geographic Coordinates </w:t>
      </w:r>
      <w:ins w:id="148" w:author="Roger Lott" w:date="2018-05-14T07:39:00Z">
        <w:r w:rsidR="009C6180">
          <w:t xml:space="preserve">Reference </w:t>
        </w:r>
      </w:ins>
      <w:r>
        <w:t>Systems are encoded:</w:t>
      </w:r>
    </w:p>
    <w:p w14:paraId="3E8931C4" w14:textId="77777777" w:rsidR="006A078F" w:rsidRDefault="006A078F" w:rsidP="006A078F">
      <w:pPr>
        <w:pStyle w:val="pre"/>
        <w:widowControl/>
      </w:pPr>
      <w:r>
        <w:t xml:space="preserve">     </w:t>
      </w:r>
      <w:proofErr w:type="spellStart"/>
      <w:r>
        <w:t>Projected_</w:t>
      </w:r>
      <w:proofErr w:type="gramStart"/>
      <w:r>
        <w:t>CS</w:t>
      </w:r>
      <w:proofErr w:type="spellEnd"/>
      <w:r>
        <w:t xml:space="preserve">  =</w:t>
      </w:r>
      <w:proofErr w:type="gramEnd"/>
      <w:r>
        <w:t xml:space="preserve">  </w:t>
      </w:r>
      <w:proofErr w:type="spellStart"/>
      <w:r>
        <w:t>Geographic_CS</w:t>
      </w:r>
      <w:proofErr w:type="spellEnd"/>
      <w:r>
        <w:t xml:space="preserve"> + Projection</w:t>
      </w:r>
    </w:p>
    <w:p w14:paraId="3046FC27"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2E4436BE"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09F4D0F2"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1000970E"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01AF9DFA" w14:textId="77777777" w:rsidR="00D70664" w:rsidRDefault="00D70664" w:rsidP="00BE7856">
      <w:pPr>
        <w:pStyle w:val="pre"/>
        <w:widowControl/>
      </w:pPr>
    </w:p>
    <w:p w14:paraId="494C218A" w14:textId="77777777" w:rsidR="006A078F" w:rsidRDefault="006A078F" w:rsidP="006A078F">
      <w:r>
        <w:t xml:space="preserve">(See also the Reference Parameters documentation in section </w:t>
      </w:r>
      <w:r w:rsidRPr="00BE7856">
        <w:rPr>
          <w:highlight w:val="red"/>
        </w:rPr>
        <w:t>2.5.4</w:t>
      </w:r>
      <w:r>
        <w:t xml:space="preserve">). </w:t>
      </w:r>
    </w:p>
    <w:p w14:paraId="08AF7AF0" w14:textId="77777777" w:rsidR="006A078F" w:rsidRDefault="006A078F" w:rsidP="006A078F">
      <w:r>
        <w:t>Notice that "Transverse Mercator" is not referred to as a "Projection", but rather as a "Coordinate Transformation Method"; in GeoTIFF, as in EPSG</w:t>
      </w:r>
      <w:del w:id="149" w:author="Roger Lott" w:date="2018-05-14T07:41:00Z">
        <w:r w:rsidDel="009C6180">
          <w:delText>/POSC</w:delText>
        </w:r>
      </w:del>
      <w:r>
        <w:t xml:space="preserve">, the word "Projection" is reserved for particular, well-defined systems in which both the coordinate transformation method, its defining parameters, and their linear units are established. </w:t>
      </w:r>
    </w:p>
    <w:p w14:paraId="4F0BFE76" w14:textId="77777777" w:rsidR="006A078F" w:rsidRDefault="006A078F" w:rsidP="006A078F">
      <w:r>
        <w:t xml:space="preserve">Several tens of coordinate transformation methods have been developed. Many are very similar and for practical purposes can be considered to give identical results. For </w:t>
      </w:r>
      <w:proofErr w:type="gramStart"/>
      <w:r>
        <w:t>example</w:t>
      </w:r>
      <w:proofErr w:type="gramEnd"/>
      <w:r>
        <w:t xml:space="preserv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1A2DD454" w14:textId="77777777"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6B375DB9" w14:textId="77777777"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w:t>
      </w:r>
      <w:proofErr w:type="gramStart"/>
      <w:r>
        <w:t>cases</w:t>
      </w:r>
      <w:proofErr w:type="gramEnd"/>
      <w:r>
        <w:t xml:space="preserve"> many of the defining parameters of a set of projected coordinate </w:t>
      </w:r>
      <w:ins w:id="150" w:author="Roger Lott" w:date="2018-05-14T07:44:00Z">
        <w:r w:rsidR="009C6180">
          <w:t xml:space="preserve">reference </w:t>
        </w:r>
      </w:ins>
      <w:r w:rsidR="00BE7856">
        <w:t xml:space="preserve">systems will be held constant. </w:t>
      </w:r>
    </w:p>
    <w:p w14:paraId="46137FC9" w14:textId="77777777" w:rsidR="006A078F" w:rsidRDefault="006A078F" w:rsidP="006A078F">
      <w:r>
        <w:t>The G</w:t>
      </w:r>
      <w:r w:rsidR="00917642">
        <w:t>eoTIFF</w:t>
      </w:r>
      <w:r>
        <w:t xml:space="preserve"> standard does not impose a strict hierarchy onto such zoned systems such as US State Plane or </w:t>
      </w:r>
      <w:proofErr w:type="gramStart"/>
      <w:r>
        <w:t>UTM, but</w:t>
      </w:r>
      <w:proofErr w:type="gramEnd"/>
      <w:r>
        <w:t xml:space="preserve"> considers each zone to be a discrete projected coordinate </w:t>
      </w:r>
      <w:ins w:id="151" w:author="Roger Lott" w:date="2018-05-14T07:43:00Z">
        <w:r w:rsidR="009C6180">
          <w:lastRenderedPageBreak/>
          <w:t xml:space="preserve">reference </w:t>
        </w:r>
      </w:ins>
      <w:r>
        <w:t xml:space="preserve">system; </w:t>
      </w:r>
      <w:commentRangeStart w:id="152"/>
      <w:r>
        <w:t xml:space="preserve">the </w:t>
      </w:r>
      <w:proofErr w:type="spellStart"/>
      <w:r>
        <w:t>ProjectedCSTypeGeoKey</w:t>
      </w:r>
      <w:proofErr w:type="spellEnd"/>
      <w:r>
        <w:t xml:space="preserve"> code value alone is sufficient to identify the standard coordinate </w:t>
      </w:r>
      <w:ins w:id="153" w:author="Roger Lott" w:date="2018-05-14T07:43:00Z">
        <w:r w:rsidR="009C6180">
          <w:t xml:space="preserve">reference </w:t>
        </w:r>
      </w:ins>
      <w:r>
        <w:t>systems</w:t>
      </w:r>
      <w:commentRangeEnd w:id="152"/>
      <w:r w:rsidR="009C6180">
        <w:rPr>
          <w:rStyle w:val="CommentReference"/>
        </w:rPr>
        <w:commentReference w:id="152"/>
      </w:r>
      <w:r>
        <w:t xml:space="preserve">. </w:t>
      </w:r>
    </w:p>
    <w:p w14:paraId="751A2C57" w14:textId="77777777" w:rsidR="006A078F" w:rsidRDefault="006A078F" w:rsidP="006A078F">
      <w:r>
        <w:t>Within the G</w:t>
      </w:r>
      <w:r w:rsidR="00917642">
        <w:t>eoTIFF</w:t>
      </w:r>
      <w:r>
        <w:t xml:space="preserve"> standard a projected coordinate </w:t>
      </w:r>
      <w:ins w:id="154" w:author="Roger Lott" w:date="2018-05-14T07:46:00Z">
        <w:r w:rsidR="00B04DB5">
          <w:t>reference</w:t>
        </w:r>
      </w:ins>
      <w:ins w:id="155" w:author="Roger Lott" w:date="2018-05-14T07:47:00Z">
        <w:r w:rsidR="00B04DB5">
          <w:t xml:space="preserve"> </w:t>
        </w:r>
      </w:ins>
      <w:r>
        <w:t xml:space="preserve">system can be identified either by </w:t>
      </w:r>
    </w:p>
    <w:p w14:paraId="0823FC25" w14:textId="77777777" w:rsidR="006A078F" w:rsidRDefault="006A078F" w:rsidP="006A078F">
      <w:pPr>
        <w:pStyle w:val="pre"/>
        <w:widowControl/>
      </w:pPr>
      <w:r>
        <w:t xml:space="preserve">        the code of a standard projected coordinate </w:t>
      </w:r>
      <w:ins w:id="156" w:author="Roger Lott" w:date="2018-05-14T07:47:00Z">
        <w:r w:rsidR="00B04DB5">
          <w:t xml:space="preserve">reference </w:t>
        </w:r>
      </w:ins>
      <w:r>
        <w:t xml:space="preserve">system </w:t>
      </w:r>
    </w:p>
    <w:p w14:paraId="678CD8B4" w14:textId="77777777" w:rsidR="006A078F" w:rsidRDefault="006A078F" w:rsidP="006A078F">
      <w:r>
        <w:t>or by</w:t>
      </w:r>
    </w:p>
    <w:p w14:paraId="21625340" w14:textId="77777777" w:rsidR="00105CB7" w:rsidRDefault="00BE7856" w:rsidP="00BE7856">
      <w:pPr>
        <w:pStyle w:val="pre"/>
        <w:widowControl/>
      </w:pPr>
      <w:r>
        <w:t xml:space="preserve">        a user-defined system.</w:t>
      </w:r>
    </w:p>
    <w:p w14:paraId="54207A44" w14:textId="77777777" w:rsidR="00D70664" w:rsidRDefault="00D70664" w:rsidP="00BE7856">
      <w:pPr>
        <w:pStyle w:val="pre"/>
        <w:widowControl/>
      </w:pPr>
    </w:p>
    <w:p w14:paraId="7CFF6F7F" w14:textId="77777777" w:rsidR="006A078F" w:rsidRDefault="006A078F" w:rsidP="006A078F">
      <w:r>
        <w:t xml:space="preserve">User-define projected coordinate </w:t>
      </w:r>
      <w:ins w:id="157" w:author="Roger Lott" w:date="2018-05-14T07:47:00Z">
        <w:r w:rsidR="00B04DB5">
          <w:t xml:space="preserve">reference </w:t>
        </w:r>
      </w:ins>
      <w:r>
        <w:t xml:space="preserve">systems may be defined by defining the Geographic Coordinate </w:t>
      </w:r>
      <w:ins w:id="158" w:author="Roger Lott" w:date="2018-05-14T07:47:00Z">
        <w:r w:rsidR="00B04DB5">
          <w:t xml:space="preserve">Reference </w:t>
        </w:r>
      </w:ins>
      <w:r>
        <w:t>System, the coordinate transformation method and its associated parameters, as well as the planar system's linear units.</w:t>
      </w:r>
    </w:p>
    <w:p w14:paraId="6E655172" w14:textId="77777777" w:rsidR="006A078F" w:rsidRDefault="006A078F" w:rsidP="00423A02">
      <w:pPr>
        <w:pStyle w:val="AnnexLevel3"/>
      </w:pPr>
      <w:bookmarkStart w:id="159" w:name="_Toc336252438"/>
      <w:r>
        <w:t xml:space="preserve">Vertical Coordinate </w:t>
      </w:r>
      <w:ins w:id="160" w:author="Roger Lott" w:date="2018-05-14T07:47:00Z">
        <w:r w:rsidR="00B04DB5">
          <w:t xml:space="preserve">Reference </w:t>
        </w:r>
      </w:ins>
      <w:r>
        <w:t>Systems</w:t>
      </w:r>
      <w:bookmarkEnd w:id="159"/>
    </w:p>
    <w:p w14:paraId="3FF27B6C" w14:textId="77777777" w:rsidR="006A078F" w:rsidRDefault="006A078F" w:rsidP="006A078F">
      <w:r>
        <w:t>Many uses of G</w:t>
      </w:r>
      <w:r w:rsidR="00917642">
        <w:t>eoTIFF</w:t>
      </w:r>
      <w:r>
        <w:t xml:space="preserve"> will be limited to a two-dimensional, horizontal, description of location for which geographic </w:t>
      </w:r>
      <w:ins w:id="161" w:author="Roger Lott" w:date="2018-05-14T07:47:00Z">
        <w:r w:rsidR="00B04DB5">
          <w:t xml:space="preserve">2D </w:t>
        </w:r>
      </w:ins>
      <w:r>
        <w:t xml:space="preserve">coordinate </w:t>
      </w:r>
      <w:ins w:id="162" w:author="Roger Lott" w:date="2018-05-14T07:47:00Z">
        <w:r w:rsidR="00B04DB5">
          <w:t xml:space="preserve">reference </w:t>
        </w:r>
      </w:ins>
      <w:r>
        <w:t xml:space="preserve">systems and projected coordinate </w:t>
      </w:r>
      <w:ins w:id="163" w:author="Roger Lott" w:date="2018-05-14T07:48:00Z">
        <w:r w:rsidR="00B04DB5">
          <w:t xml:space="preserve">reference </w:t>
        </w:r>
      </w:ins>
      <w:r>
        <w:t>systems are adequate. If a three-dimensional description of location is required</w:t>
      </w:r>
      <w:r w:rsidR="00D70664">
        <w:t>,</w:t>
      </w:r>
      <w:r>
        <w:t xml:space="preserve"> G</w:t>
      </w:r>
      <w:r w:rsidR="00917642">
        <w:t>eoTIFF</w:t>
      </w:r>
      <w:r>
        <w:t xml:space="preserve"> allows this either through the use of a </w:t>
      </w:r>
      <w:ins w:id="164" w:author="Roger Lott" w:date="2018-05-14T07:48:00Z">
        <w:r w:rsidR="00B04DB5">
          <w:t xml:space="preserve">geographic 3D coordinate reference system, a </w:t>
        </w:r>
      </w:ins>
      <w:r>
        <w:t xml:space="preserve">geocentric coordinate </w:t>
      </w:r>
      <w:ins w:id="165" w:author="Roger Lott" w:date="2018-05-14T07:48:00Z">
        <w:r w:rsidR="00B04DB5">
          <w:t xml:space="preserve">reference </w:t>
        </w:r>
      </w:ins>
      <w:r>
        <w:t xml:space="preserve">system or by defining a vertical coordinate </w:t>
      </w:r>
      <w:ins w:id="166" w:author="Roger Lott" w:date="2018-05-14T07:49:00Z">
        <w:r w:rsidR="00B04DB5">
          <w:t xml:space="preserve">reference </w:t>
        </w:r>
      </w:ins>
      <w:r>
        <w:t xml:space="preserve">system and using this together with a geographic </w:t>
      </w:r>
      <w:ins w:id="167" w:author="Roger Lott" w:date="2018-05-14T07:49:00Z">
        <w:r w:rsidR="00B04DB5">
          <w:t xml:space="preserve">2D </w:t>
        </w:r>
      </w:ins>
      <w:r>
        <w:t>or projec</w:t>
      </w:r>
      <w:r w:rsidR="00BE7856">
        <w:t>ted coordinate system.</w:t>
      </w:r>
    </w:p>
    <w:p w14:paraId="5475C58F" w14:textId="77777777" w:rsidR="006A078F" w:rsidRDefault="006A078F" w:rsidP="006A078F">
      <w:r>
        <w:t xml:space="preserve">In general usage, elevations and depths are referenced to a surface at or close to the geoid. Through increasing use of satellite positioning </w:t>
      </w:r>
      <w:proofErr w:type="gramStart"/>
      <w:r>
        <w:t>systems</w:t>
      </w:r>
      <w:proofErr w:type="gramEnd"/>
      <w:r>
        <w:t xml:space="preserve"> the ellipsoid is increasingly being used as a vertical reference surface. The relationship between the geoid and an ellipsoid is in general not well </w:t>
      </w:r>
      <w:proofErr w:type="gramStart"/>
      <w:r>
        <w:t>known, but</w:t>
      </w:r>
      <w:proofErr w:type="gramEnd"/>
      <w:r>
        <w:t xml:space="preserve"> is required when coordinate </w:t>
      </w:r>
      <w:ins w:id="168" w:author="Roger Lott" w:date="2018-05-14T07:49:00Z">
        <w:r w:rsidR="00B04DB5">
          <w:t xml:space="preserve">reference </w:t>
        </w:r>
      </w:ins>
      <w:r>
        <w:t>system transformations are to be executed.</w:t>
      </w:r>
    </w:p>
    <w:p w14:paraId="4528EB4C" w14:textId="77777777" w:rsidR="006A078F" w:rsidRDefault="006A078F" w:rsidP="0000651E">
      <w:pPr>
        <w:pStyle w:val="AnnexLevel2"/>
      </w:pPr>
      <w:bookmarkStart w:id="169" w:name="_Toc336252439"/>
      <w:r>
        <w:t>Reference Parameters</w:t>
      </w:r>
      <w:bookmarkEnd w:id="169"/>
    </w:p>
    <w:p w14:paraId="4DD78F1C" w14:textId="77777777" w:rsidR="00B45B68" w:rsidRDefault="006A078F" w:rsidP="006A078F">
      <w:pPr>
        <w:rPr>
          <w:ins w:id="170" w:author="Roger Lott" w:date="2018-05-13T22:21:00Z"/>
        </w:rPr>
      </w:pPr>
      <w:r>
        <w:t xml:space="preserve">Most of the numerical coding systems and coordinate </w:t>
      </w:r>
      <w:ins w:id="171" w:author="Roger Lott" w:date="2018-05-13T22:20:00Z">
        <w:r w:rsidR="00B45B68">
          <w:t xml:space="preserve">reference </w:t>
        </w:r>
      </w:ins>
      <w:r>
        <w:t xml:space="preserve">system definitions are based on the hierarchical system developed </w:t>
      </w:r>
      <w:del w:id="172" w:author="Roger Lott" w:date="2018-05-13T22:10:00Z">
        <w:r w:rsidDel="00C40BA0">
          <w:delText>by EPSG/POSC</w:delText>
        </w:r>
      </w:del>
      <w:ins w:id="173" w:author="Roger Lott" w:date="2018-05-13T22:10:00Z">
        <w:r w:rsidR="00C40BA0">
          <w:t>for the EPSG Geodetic Parameter</w:t>
        </w:r>
      </w:ins>
      <w:ins w:id="174" w:author="Roger Lott" w:date="2018-05-13T22:11:00Z">
        <w:r w:rsidR="00C40BA0">
          <w:t xml:space="preserve"> Dataset ('EPSG Dataset')</w:t>
        </w:r>
      </w:ins>
      <w:r>
        <w:t xml:space="preserve">. The complete set of EPSG </w:t>
      </w:r>
      <w:del w:id="175" w:author="Roger Lott" w:date="2018-05-13T22:12:00Z">
        <w:r w:rsidDel="00C40BA0">
          <w:delText>tables u</w:delText>
        </w:r>
        <w:r w:rsidR="00F76A88" w:rsidDel="00C40BA0">
          <w:delText>sed in GeoTIFF</w:delText>
        </w:r>
      </w:del>
      <w:ins w:id="176" w:author="Roger Lott" w:date="2018-05-13T22:12:00Z">
        <w:r w:rsidR="00C40BA0">
          <w:t>definitions</w:t>
        </w:r>
      </w:ins>
      <w:r w:rsidR="00F76A88">
        <w:t xml:space="preserve"> is available at</w:t>
      </w:r>
      <w:ins w:id="177" w:author="Roger Lott" w:date="2018-05-13T22:12:00Z">
        <w:r w:rsidR="00C40BA0">
          <w:t xml:space="preserve"> www.epsg-registry.org.</w:t>
        </w:r>
      </w:ins>
    </w:p>
    <w:p w14:paraId="619A1078" w14:textId="77777777" w:rsidR="00B45B68" w:rsidRDefault="00B45B68" w:rsidP="00B45B68">
      <w:pPr>
        <w:rPr>
          <w:ins w:id="178" w:author="Roger Lott" w:date="2018-05-13T22:21:00Z"/>
        </w:rPr>
      </w:pPr>
      <w:ins w:id="179" w:author="Roger Lott" w:date="2018-05-13T22:21:00Z">
        <w:r>
          <w:t xml:space="preserve">The EPSG Dataset is maintained by the Geodesy subcommittee of the International Association of Oil and Gas Producers (IOGP). It follows the ISO 19111 data model for describing the definitions of coordinate reference systems (CRSs) and definitions of coordinate operations (transformations, conversions, point motion operations and concatenated operations). CRSs and coordinate operations are composed of a number of entities and attributes. Some </w:t>
        </w:r>
        <w:proofErr w:type="gramStart"/>
        <w:r>
          <w:t>of  these</w:t>
        </w:r>
        <w:proofErr w:type="gramEnd"/>
        <w:r>
          <w:t xml:space="preserve"> entities themselves are composed entities and attributes, in a nested structure.</w:t>
        </w:r>
      </w:ins>
    </w:p>
    <w:p w14:paraId="6E76A9A0" w14:textId="77777777" w:rsidR="00B45B68" w:rsidRDefault="00B45B68" w:rsidP="00B45B68">
      <w:pPr>
        <w:rPr>
          <w:ins w:id="180" w:author="Roger Lott" w:date="2018-05-13T22:21:00Z"/>
        </w:rPr>
      </w:pPr>
      <w:ins w:id="181" w:author="Roger Lott" w:date="2018-05-13T22:21:00Z">
        <w:r>
          <w:lastRenderedPageBreak/>
          <w:t>Within the EPSG Dataset each entity has a code in the range 1024 through 32766. In the early days of the Dataset, this code range was divided into ranges, with one range for each entity type. At that time, entity codes were unique. The GeoTIFF v1.0 specification was written at this time, and the EPSG code ranges for entity types were written into the specification.</w:t>
        </w:r>
      </w:ins>
    </w:p>
    <w:p w14:paraId="59565DC1" w14:textId="77777777" w:rsidR="00B04DB5" w:rsidRDefault="00B45B68" w:rsidP="00B04DB5">
      <w:pPr>
        <w:rPr>
          <w:ins w:id="182" w:author="Roger Lott" w:date="2018-05-14T08:03:00Z"/>
        </w:rPr>
      </w:pPr>
      <w:proofErr w:type="gramStart"/>
      <w:ins w:id="183" w:author="Roger Lott" w:date="2018-05-13T22:21:00Z">
        <w:r>
          <w:t>However</w:t>
        </w:r>
        <w:proofErr w:type="gramEnd"/>
        <w:r>
          <w:t xml:space="preserve"> as the number of items in the EPSG Dataset grew, some of the entity code ranges became fully assigned. The unique code system broke down. Since 2006, all entity types have been separately assigned codes within the range 1024 through 32766. Within each entity type codes remain unique, but one code may be used for several entity types. For example, code 4326 is used for both a CRS and for a geographic extent (in EPSG called 'area'). Codes at and just above the lower end of the range 1024 through 32766 may be used by numerous entity types: for </w:t>
        </w:r>
        <w:proofErr w:type="gramStart"/>
        <w:r>
          <w:t>example</w:t>
        </w:r>
        <w:proofErr w:type="gramEnd"/>
        <w:r>
          <w:t xml:space="preserve"> by the year 2018 code 1026 has been assigned to 10 different entity types. EPSG codes therefore are only unique when the entity type is disclosed. </w:t>
        </w:r>
        <w:proofErr w:type="gramStart"/>
        <w:r>
          <w:t>EPSG::</w:t>
        </w:r>
        <w:proofErr w:type="gramEnd"/>
        <w:r>
          <w:t xml:space="preserve">4326 is ambiguous, </w:t>
        </w:r>
        <w:proofErr w:type="spellStart"/>
        <w:r>
          <w:t>crs:EPSG</w:t>
        </w:r>
        <w:proofErr w:type="spellEnd"/>
        <w:r>
          <w:t xml:space="preserve">::4326 and </w:t>
        </w:r>
        <w:proofErr w:type="spellStart"/>
        <w:r>
          <w:t>area:EPSG</w:t>
        </w:r>
        <w:proofErr w:type="spellEnd"/>
        <w:r>
          <w:t>::4326 are unambiguous</w:t>
        </w:r>
      </w:ins>
      <w:ins w:id="184" w:author="Roger Lott" w:date="2018-05-14T07:51:00Z">
        <w:r w:rsidR="00B04DB5">
          <w:t>.</w:t>
        </w:r>
      </w:ins>
    </w:p>
    <w:p w14:paraId="61578E0D" w14:textId="77777777" w:rsidR="00C54E4B" w:rsidRDefault="00C54E4B" w:rsidP="00B04DB5">
      <w:pPr>
        <w:rPr>
          <w:ins w:id="185" w:author="Roger Lott" w:date="2018-05-14T08:04:00Z"/>
        </w:rPr>
      </w:pPr>
      <w:ins w:id="186" w:author="Roger Lott" w:date="2018-05-14T08:04:00Z">
        <w:r>
          <w:t xml:space="preserve">Since 1999 </w:t>
        </w:r>
      </w:ins>
      <w:ins w:id="187" w:author="Roger Lott" w:date="2018-05-14T08:05:00Z">
        <w:r w:rsidR="00037C82">
          <w:t xml:space="preserve">(from EPSG Dataset v5.0 and later) </w:t>
        </w:r>
      </w:ins>
      <w:ins w:id="188" w:author="Roger Lott" w:date="2018-05-14T08:04:00Z">
        <w:r>
          <w:t>EPSG policy has been to never remove any invalid data but instead to leave it in the Dataset with its status set to deprecated.</w:t>
        </w:r>
      </w:ins>
      <w:ins w:id="189" w:author="Roger Lott" w:date="2018-05-14T08:05:00Z">
        <w:r w:rsidR="00037C82">
          <w:t xml:space="preserve"> </w:t>
        </w:r>
      </w:ins>
      <w:ins w:id="190" w:author="Roger Lott" w:date="2018-05-14T08:07:00Z">
        <w:r w:rsidR="00037C82">
          <w:t xml:space="preserve">Deprecated data contains an error and is invalid. </w:t>
        </w:r>
      </w:ins>
      <w:ins w:id="191" w:author="Roger Lott" w:date="2018-05-14T08:05:00Z">
        <w:r w:rsidR="00037C82">
          <w:t>As such reference to the version of the EPSG D</w:t>
        </w:r>
      </w:ins>
      <w:ins w:id="192" w:author="Roger Lott" w:date="2018-05-14T08:06:00Z">
        <w:r w:rsidR="00037C82">
          <w:t xml:space="preserve">ataset is unnecessary. </w:t>
        </w:r>
      </w:ins>
      <w:ins w:id="193" w:author="Roger Lott" w:date="2018-05-14T08:08:00Z">
        <w:r w:rsidR="00037C82">
          <w:t xml:space="preserve">Using EPSG Dataset versions 5.0 and 9.3 as examples, </w:t>
        </w:r>
        <w:proofErr w:type="gramStart"/>
        <w:r w:rsidR="00037C82">
          <w:t>crs</w:t>
        </w:r>
      </w:ins>
      <w:ins w:id="194" w:author="Roger Lott" w:date="2018-05-14T08:06:00Z">
        <w:r w:rsidR="00037C82">
          <w:t>:EPSG</w:t>
        </w:r>
        <w:proofErr w:type="gramEnd"/>
        <w:r w:rsidR="00037C82">
          <w:t xml:space="preserve">:5.0:4326 and </w:t>
        </w:r>
      </w:ins>
      <w:ins w:id="195" w:author="Roger Lott" w:date="2018-05-14T08:08:00Z">
        <w:r w:rsidR="00037C82">
          <w:t>crs</w:t>
        </w:r>
      </w:ins>
      <w:ins w:id="196" w:author="Roger Lott" w:date="2018-05-14T08:06:00Z">
        <w:r w:rsidR="00037C82">
          <w:t xml:space="preserve">:EPSG:9.3:4326 </w:t>
        </w:r>
      </w:ins>
      <w:ins w:id="197" w:author="Roger Lott" w:date="2018-05-14T08:07:00Z">
        <w:r w:rsidR="00037C82">
          <w:t xml:space="preserve">and </w:t>
        </w:r>
      </w:ins>
      <w:proofErr w:type="spellStart"/>
      <w:ins w:id="198" w:author="Roger Lott" w:date="2018-05-14T08:09:00Z">
        <w:r w:rsidR="00037C82">
          <w:t>crs</w:t>
        </w:r>
      </w:ins>
      <w:ins w:id="199" w:author="Roger Lott" w:date="2018-05-14T08:07:00Z">
        <w:r w:rsidR="00037C82">
          <w:t>:EPSG</w:t>
        </w:r>
        <w:proofErr w:type="spellEnd"/>
        <w:r w:rsidR="00037C82">
          <w:t xml:space="preserve">::4326 </w:t>
        </w:r>
      </w:ins>
      <w:ins w:id="200" w:author="Roger Lott" w:date="2018-05-14T08:06:00Z">
        <w:r w:rsidR="00037C82">
          <w:t>reference the same object.</w:t>
        </w:r>
      </w:ins>
    </w:p>
    <w:p w14:paraId="76F179DD" w14:textId="77777777" w:rsidR="006A078F" w:rsidDel="00935A80" w:rsidRDefault="00B04DB5" w:rsidP="00B04DB5">
      <w:pPr>
        <w:rPr>
          <w:del w:id="201" w:author="Roger Lott" w:date="2018-05-14T07:51:00Z"/>
        </w:rPr>
      </w:pPr>
      <w:ins w:id="202" w:author="Roger Lott" w:date="2018-05-14T07:53:00Z">
        <w:r>
          <w:t xml:space="preserve">The 1995 </w:t>
        </w:r>
      </w:ins>
      <w:ins w:id="203" w:author="Roger Lott" w:date="2018-05-14T07:54:00Z">
        <w:r>
          <w:t xml:space="preserve">GeoTIFFv1.0 specification explicitly referenced EPSG codes that were available at that time. </w:t>
        </w:r>
      </w:ins>
      <w:ins w:id="204" w:author="Roger Lott" w:date="2018-05-14T07:55:00Z">
        <w:r w:rsidR="00C54E4B">
          <w:t>Since then many new entries have been made available, and some available in 1995 have been withdrawn and replaced.</w:t>
        </w:r>
      </w:ins>
      <w:ins w:id="205" w:author="Roger Lott" w:date="2018-05-14T07:56:00Z">
        <w:r w:rsidR="00C54E4B">
          <w:t xml:space="preserve"> This document removes the 1995 GeoTIFF v1.0 </w:t>
        </w:r>
        <w:commentRangeStart w:id="206"/>
        <w:r w:rsidR="00C54E4B">
          <w:t>reference to sp</w:t>
        </w:r>
      </w:ins>
      <w:ins w:id="207" w:author="Roger Lott" w:date="2018-05-14T07:57:00Z">
        <w:r w:rsidR="00C54E4B">
          <w:t xml:space="preserve">ecific EPSG codes </w:t>
        </w:r>
      </w:ins>
      <w:commentRangeEnd w:id="206"/>
      <w:ins w:id="208" w:author="Roger Lott" w:date="2018-05-14T10:09:00Z">
        <w:r w:rsidR="0025166B">
          <w:rPr>
            <w:rStyle w:val="CommentReference"/>
          </w:rPr>
          <w:commentReference w:id="206"/>
        </w:r>
      </w:ins>
      <w:ins w:id="209" w:author="Roger Lott" w:date="2018-05-14T07:57:00Z">
        <w:r w:rsidR="00C54E4B">
          <w:t xml:space="preserve">and replaces that with allowing reference to any code in the EPSG </w:t>
        </w:r>
        <w:proofErr w:type="spellStart"/>
        <w:r w:rsidR="00C54E4B">
          <w:t>Dataset</w:t>
        </w:r>
      </w:ins>
      <w:ins w:id="210" w:author="Roger Lott" w:date="2018-05-14T07:58:00Z">
        <w:r w:rsidR="00C54E4B">
          <w:t>.</w:t>
        </w:r>
      </w:ins>
      <w:del w:id="211" w:author="Roger Lott" w:date="2018-05-13T22:21:00Z">
        <w:r w:rsidR="00F76A88" w:rsidDel="00B45B68">
          <w:delText>:</w:delText>
        </w:r>
      </w:del>
    </w:p>
    <w:p w14:paraId="28DCF7C4" w14:textId="77777777" w:rsidR="00935A80" w:rsidRDefault="00935A80" w:rsidP="00B04DB5">
      <w:pPr>
        <w:rPr>
          <w:ins w:id="212" w:author="Roger Lott" w:date="2018-05-14T08:22:00Z"/>
        </w:rPr>
      </w:pPr>
      <w:ins w:id="213" w:author="Roger Lott" w:date="2018-05-14T08:20:00Z">
        <w:r>
          <w:t>Reference</w:t>
        </w:r>
        <w:proofErr w:type="spellEnd"/>
        <w:r>
          <w:t xml:space="preserve"> to a coordinate reference system EPSG code is sufficient </w:t>
        </w:r>
      </w:ins>
      <w:ins w:id="214" w:author="Roger Lott" w:date="2018-05-14T08:21:00Z">
        <w:r>
          <w:t xml:space="preserve">for a complete definition: it </w:t>
        </w:r>
      </w:ins>
      <w:ins w:id="215" w:author="Roger Lott" w:date="2018-05-14T08:20:00Z">
        <w:r>
          <w:t>implies</w:t>
        </w:r>
      </w:ins>
      <w:ins w:id="216" w:author="Roger Lott" w:date="2018-05-14T08:21:00Z">
        <w:r>
          <w:t xml:space="preserve"> use of the components such as datum that are associated with that CRS in the EPSG Dataset definition.</w:t>
        </w:r>
      </w:ins>
    </w:p>
    <w:p w14:paraId="4019E402" w14:textId="77777777" w:rsidR="00935A80" w:rsidRDefault="00935A80" w:rsidP="00B04DB5">
      <w:pPr>
        <w:rPr>
          <w:ins w:id="217" w:author="Roger Lott" w:date="2018-05-14T08:20:00Z"/>
        </w:rPr>
      </w:pPr>
      <w:ins w:id="218" w:author="Roger Lott" w:date="2018-05-14T08:22:00Z">
        <w:r>
          <w:t>The EPSG codes for coordinate reference system components (</w:t>
        </w:r>
      </w:ins>
      <w:ins w:id="219" w:author="Roger Lott" w:date="2018-05-14T08:23:00Z">
        <w:r>
          <w:t>datum, ellipsoid, map projection, etc.) should only be referenced when describing a user-defined coordinate reference system.</w:t>
        </w:r>
      </w:ins>
    </w:p>
    <w:p w14:paraId="3C4CF758" w14:textId="77777777" w:rsidR="00037C82" w:rsidRDefault="00037C82" w:rsidP="00B04DB5">
      <w:pPr>
        <w:rPr>
          <w:ins w:id="220" w:author="Roger Lott" w:date="2018-05-14T08:11:00Z"/>
        </w:rPr>
      </w:pPr>
      <w:ins w:id="221" w:author="Roger Lott" w:date="2018-05-14T08:11:00Z">
        <w:r>
          <w:t xml:space="preserve">The terms of use of the EPSG Dataset are given at </w:t>
        </w:r>
        <w:r w:rsidRPr="00B04DB5">
          <w:t>http://www.epsg.org/Termsofuse.aspx</w:t>
        </w:r>
        <w:r>
          <w:t>.</w:t>
        </w:r>
      </w:ins>
    </w:p>
    <w:p w14:paraId="6FB9C3E8" w14:textId="77777777" w:rsidR="006A078F" w:rsidDel="00B04DB5" w:rsidRDefault="00D70664" w:rsidP="006A078F">
      <w:pPr>
        <w:rPr>
          <w:del w:id="222" w:author="Roger Lott" w:date="2018-05-14T07:51:00Z"/>
        </w:rPr>
      </w:pPr>
      <w:del w:id="223" w:author="Roger Lott" w:date="2018-05-14T07:51:00Z">
        <w:r w:rsidDel="00B04DB5">
          <w:tab/>
        </w:r>
        <w:commentRangeStart w:id="224"/>
        <w:r w:rsidR="006A078F" w:rsidDel="00B04DB5">
          <w:delText>ftp://ftpmcmc.cr.usgs.gov/release/g</w:delText>
        </w:r>
        <w:r w:rsidDel="00B04DB5">
          <w:delText>eotiff</w:delText>
        </w:r>
        <w:r w:rsidR="006A078F" w:rsidDel="00B04DB5">
          <w:delText>/jpl-mirror/tables</w:delText>
        </w:r>
      </w:del>
    </w:p>
    <w:p w14:paraId="449D8C6C" w14:textId="77777777" w:rsidR="006A078F" w:rsidDel="00B04DB5" w:rsidRDefault="006A078F" w:rsidP="006A078F">
      <w:pPr>
        <w:rPr>
          <w:del w:id="225" w:author="Roger Lott" w:date="2018-05-14T07:51:00Z"/>
        </w:rPr>
      </w:pPr>
      <w:del w:id="226" w:author="Roger Lott" w:date="2018-05-14T07:51:00Z">
        <w:r w:rsidDel="00B04DB5">
          <w:delText>or:</w:delText>
        </w:r>
      </w:del>
    </w:p>
    <w:p w14:paraId="6B20EFDC" w14:textId="77777777" w:rsidR="00105CB7" w:rsidDel="00B04DB5" w:rsidRDefault="006A078F" w:rsidP="00F76A88">
      <w:pPr>
        <w:pStyle w:val="pre"/>
        <w:widowControl/>
        <w:rPr>
          <w:del w:id="227" w:author="Roger Lott" w:date="2018-05-14T07:51:00Z"/>
        </w:rPr>
      </w:pPr>
      <w:del w:id="228" w:author="Roger Lott" w:date="2018-05-14T07:51:00Z">
        <w:r w:rsidDel="00B04DB5">
          <w:delText xml:space="preserve">     </w:delText>
        </w:r>
        <w:r w:rsidR="00802D1D" w:rsidDel="00B04DB5">
          <w:fldChar w:fldCharType="begin"/>
        </w:r>
        <w:r w:rsidR="00802D1D" w:rsidDel="00B04DB5">
          <w:delInstrText>HYPERLINK "ftp://mtritter.jpl.nasa.gov/pub/tiff/geotiff/tables"</w:delInstrText>
        </w:r>
        <w:r w:rsidR="00802D1D" w:rsidDel="00B04DB5">
          <w:fldChar w:fldCharType="separate"/>
        </w:r>
        <w:r w:rsidR="00F76A88" w:rsidRPr="004C640C" w:rsidDel="00B04DB5">
          <w:rPr>
            <w:rStyle w:val="Hyperlink"/>
            <w:rFonts w:cs="Courier"/>
          </w:rPr>
          <w:delText>ftp://mtritter.jpl.nasa.gov/pub/tiff/geotiff/tables</w:delText>
        </w:r>
        <w:r w:rsidR="00802D1D" w:rsidDel="00B04DB5">
          <w:fldChar w:fldCharType="end"/>
        </w:r>
      </w:del>
    </w:p>
    <w:commentRangeEnd w:id="224"/>
    <w:p w14:paraId="699EC8F3" w14:textId="77777777" w:rsidR="00D70664" w:rsidRDefault="00D70664" w:rsidP="00F76A88">
      <w:pPr>
        <w:pStyle w:val="pre"/>
        <w:widowControl/>
      </w:pPr>
      <w:del w:id="229" w:author="Roger Lott" w:date="2018-05-14T07:51:00Z">
        <w:r w:rsidDel="00B04DB5">
          <w:rPr>
            <w:rStyle w:val="CommentReference"/>
            <w:rFonts w:ascii="Times New Roman" w:hAnsi="Times New Roman" w:cs="Times New Roman"/>
          </w:rPr>
          <w:commentReference w:id="224"/>
        </w:r>
      </w:del>
    </w:p>
    <w:p w14:paraId="0B900033" w14:textId="77777777" w:rsidR="00105CB7" w:rsidDel="00B04DB5" w:rsidRDefault="006A078F" w:rsidP="006A078F">
      <w:pPr>
        <w:rPr>
          <w:del w:id="230" w:author="Roger Lott" w:date="2018-05-14T07:51:00Z"/>
        </w:rPr>
      </w:pPr>
      <w:del w:id="231" w:author="Roger Lott" w:date="2018-05-14T07:51:00Z">
        <w:r w:rsidDel="00B04DB5">
          <w:delText>Appended below is the README.TXT file that accompanies the tables of defining parameters for those codes:</w:delText>
        </w:r>
      </w:del>
    </w:p>
    <w:p w14:paraId="2E6469EA" w14:textId="77777777" w:rsidR="006A078F" w:rsidDel="00B04DB5" w:rsidRDefault="006A078F" w:rsidP="006A078F">
      <w:pPr>
        <w:pStyle w:val="pre"/>
        <w:widowControl/>
        <w:rPr>
          <w:del w:id="232" w:author="Roger Lott" w:date="2018-05-14T07:51:00Z"/>
        </w:rPr>
      </w:pPr>
      <w:del w:id="233" w:author="Roger Lott" w:date="2018-05-14T07:51:00Z">
        <w:r w:rsidDel="00B04DB5">
          <w:delText xml:space="preserve">                    +-----------------------------------+</w:delText>
        </w:r>
      </w:del>
    </w:p>
    <w:p w14:paraId="5D3FF120" w14:textId="77777777" w:rsidR="006A078F" w:rsidDel="00B04DB5" w:rsidRDefault="006A078F" w:rsidP="006A078F">
      <w:pPr>
        <w:pStyle w:val="pre"/>
        <w:widowControl/>
        <w:rPr>
          <w:del w:id="234" w:author="Roger Lott" w:date="2018-05-14T07:51:00Z"/>
        </w:rPr>
      </w:pPr>
      <w:del w:id="235" w:author="Roger Lott" w:date="2018-05-14T07:51:00Z">
        <w:r w:rsidDel="00B04DB5">
          <w:delText xml:space="preserve">                    |     EPSG Geodesy Parameters       |</w:delText>
        </w:r>
      </w:del>
    </w:p>
    <w:p w14:paraId="79123E86" w14:textId="77777777" w:rsidR="006A078F" w:rsidDel="00B04DB5" w:rsidRDefault="006A078F" w:rsidP="006A078F">
      <w:pPr>
        <w:pStyle w:val="pre"/>
        <w:widowControl/>
        <w:rPr>
          <w:del w:id="236" w:author="Roger Lott" w:date="2018-05-14T07:51:00Z"/>
        </w:rPr>
      </w:pPr>
      <w:del w:id="237" w:author="Roger Lott" w:date="2018-05-14T07:51:00Z">
        <w:r w:rsidDel="00B04DB5">
          <w:delText xml:space="preserve">                    |    version 2.1, 2nd June 1995.    |</w:delText>
        </w:r>
      </w:del>
    </w:p>
    <w:p w14:paraId="4BF59C15" w14:textId="77777777" w:rsidR="006A078F" w:rsidDel="00B04DB5" w:rsidRDefault="006A078F" w:rsidP="006A078F">
      <w:pPr>
        <w:pStyle w:val="pre"/>
        <w:widowControl/>
        <w:rPr>
          <w:del w:id="238" w:author="Roger Lott" w:date="2018-05-14T07:51:00Z"/>
        </w:rPr>
      </w:pPr>
      <w:del w:id="239" w:author="Roger Lott" w:date="2018-05-14T07:51:00Z">
        <w:r w:rsidDel="00B04DB5">
          <w:delText xml:space="preserve">                    +-----------------------------------+       </w:delText>
        </w:r>
      </w:del>
    </w:p>
    <w:p w14:paraId="28719FC8" w14:textId="77777777" w:rsidR="006A078F" w:rsidDel="00B04DB5" w:rsidRDefault="006A078F" w:rsidP="006A078F">
      <w:pPr>
        <w:pStyle w:val="pre"/>
        <w:widowControl/>
        <w:rPr>
          <w:del w:id="240" w:author="Roger Lott" w:date="2018-05-14T07:51:00Z"/>
        </w:rPr>
      </w:pPr>
      <w:del w:id="241" w:author="Roger Lott" w:date="2018-05-14T07:51:00Z">
        <w:r w:rsidDel="00B04DB5">
          <w:delText xml:space="preserve">                           </w:delText>
        </w:r>
      </w:del>
    </w:p>
    <w:p w14:paraId="2A0B8071" w14:textId="77777777" w:rsidR="006A078F" w:rsidDel="00B04DB5" w:rsidRDefault="006A078F" w:rsidP="006A078F">
      <w:pPr>
        <w:pStyle w:val="pre"/>
        <w:widowControl/>
        <w:rPr>
          <w:del w:id="242" w:author="Roger Lott" w:date="2018-05-14T07:51:00Z"/>
        </w:rPr>
      </w:pPr>
      <w:del w:id="243" w:author="Roger Lott" w:date="2018-05-14T07:51:00Z">
        <w:r w:rsidDel="00B04DB5">
          <w:delText xml:space="preserve"> </w:delText>
        </w:r>
      </w:del>
    </w:p>
    <w:p w14:paraId="164B3F27" w14:textId="77777777" w:rsidR="006A078F" w:rsidDel="00B04DB5" w:rsidRDefault="006A078F" w:rsidP="006A078F">
      <w:pPr>
        <w:pStyle w:val="pre"/>
        <w:widowControl/>
        <w:rPr>
          <w:del w:id="244" w:author="Roger Lott" w:date="2018-05-14T07:51:00Z"/>
        </w:rPr>
      </w:pPr>
      <w:del w:id="245" w:author="Roger Lott" w:date="2018-05-14T07:51:00Z">
        <w:r w:rsidDel="00B04DB5">
          <w:delText xml:space="preserve"> The European Petroleum Survey Group (EPSG) has compiled and is</w:delText>
        </w:r>
      </w:del>
    </w:p>
    <w:p w14:paraId="5FC27550" w14:textId="77777777" w:rsidR="006A078F" w:rsidDel="00B04DB5" w:rsidRDefault="006A078F" w:rsidP="006A078F">
      <w:pPr>
        <w:pStyle w:val="pre"/>
        <w:widowControl/>
        <w:rPr>
          <w:del w:id="246" w:author="Roger Lott" w:date="2018-05-14T07:51:00Z"/>
        </w:rPr>
      </w:pPr>
      <w:del w:id="247" w:author="Roger Lott" w:date="2018-05-14T07:51:00Z">
        <w:r w:rsidDel="00B04DB5">
          <w:delText xml:space="preserve"> distributing this set of parameters defining various geodetic</w:delText>
        </w:r>
      </w:del>
    </w:p>
    <w:p w14:paraId="421B561A" w14:textId="77777777" w:rsidR="006A078F" w:rsidDel="00B04DB5" w:rsidRDefault="006A078F" w:rsidP="006A078F">
      <w:pPr>
        <w:pStyle w:val="pre"/>
        <w:widowControl/>
        <w:rPr>
          <w:del w:id="248" w:author="Roger Lott" w:date="2018-05-14T07:51:00Z"/>
        </w:rPr>
      </w:pPr>
      <w:del w:id="249" w:author="Roger Lott" w:date="2018-05-14T07:51:00Z">
        <w:r w:rsidDel="00B04DB5">
          <w:delText xml:space="preserve"> and cartographic coordinate systems to encourage</w:delText>
        </w:r>
      </w:del>
    </w:p>
    <w:p w14:paraId="2DC30DB2" w14:textId="77777777" w:rsidR="006A078F" w:rsidDel="00B04DB5" w:rsidRDefault="006A078F" w:rsidP="006A078F">
      <w:pPr>
        <w:pStyle w:val="pre"/>
        <w:widowControl/>
        <w:rPr>
          <w:del w:id="250" w:author="Roger Lott" w:date="2018-05-14T07:51:00Z"/>
        </w:rPr>
      </w:pPr>
      <w:del w:id="251" w:author="Roger Lott" w:date="2018-05-14T07:51:00Z">
        <w:r w:rsidDel="00B04DB5">
          <w:delText xml:space="preserve"> standardisation across the Exploration and Production segment</w:delText>
        </w:r>
      </w:del>
    </w:p>
    <w:p w14:paraId="2EF12EDF" w14:textId="77777777" w:rsidR="006A078F" w:rsidDel="00B04DB5" w:rsidRDefault="006A078F" w:rsidP="006A078F">
      <w:pPr>
        <w:pStyle w:val="pre"/>
        <w:widowControl/>
        <w:rPr>
          <w:del w:id="252" w:author="Roger Lott" w:date="2018-05-14T07:51:00Z"/>
        </w:rPr>
      </w:pPr>
      <w:del w:id="253" w:author="Roger Lott" w:date="2018-05-14T07:51:00Z">
        <w:r w:rsidDel="00B04DB5">
          <w:delText xml:space="preserve"> of the oil industry.  The data is included as reference data</w:delText>
        </w:r>
      </w:del>
    </w:p>
    <w:p w14:paraId="759FE63E" w14:textId="77777777" w:rsidR="006A078F" w:rsidDel="00B04DB5" w:rsidRDefault="006A078F" w:rsidP="006A078F">
      <w:pPr>
        <w:pStyle w:val="pre"/>
        <w:widowControl/>
        <w:rPr>
          <w:del w:id="254" w:author="Roger Lott" w:date="2018-05-14T07:51:00Z"/>
        </w:rPr>
      </w:pPr>
      <w:del w:id="255" w:author="Roger Lott" w:date="2018-05-14T07:51:00Z">
        <w:r w:rsidDel="00B04DB5">
          <w:delText xml:space="preserve"> in the G</w:delText>
        </w:r>
        <w:r w:rsidR="00917642" w:rsidDel="00B04DB5">
          <w:delText>eoTIFF</w:delText>
        </w:r>
        <w:r w:rsidDel="00B04DB5">
          <w:delText xml:space="preserve"> data exchange specification, in Iris21 the</w:delText>
        </w:r>
      </w:del>
    </w:p>
    <w:p w14:paraId="1250D26F" w14:textId="77777777" w:rsidR="006A078F" w:rsidDel="00B04DB5" w:rsidRDefault="006A078F" w:rsidP="006A078F">
      <w:pPr>
        <w:pStyle w:val="pre"/>
        <w:widowControl/>
        <w:rPr>
          <w:del w:id="256" w:author="Roger Lott" w:date="2018-05-14T07:51:00Z"/>
        </w:rPr>
      </w:pPr>
      <w:del w:id="257" w:author="Roger Lott" w:date="2018-05-14T07:51:00Z">
        <w:r w:rsidDel="00B04DB5">
          <w:delText xml:space="preserve"> Petroconsultants data model, and in Epicentre, the POSC data</w:delText>
        </w:r>
      </w:del>
    </w:p>
    <w:p w14:paraId="41A5B42E" w14:textId="77777777" w:rsidR="006A078F" w:rsidDel="00B04DB5" w:rsidRDefault="006A078F" w:rsidP="006A078F">
      <w:pPr>
        <w:pStyle w:val="pre"/>
        <w:widowControl/>
        <w:rPr>
          <w:del w:id="258" w:author="Roger Lott" w:date="2018-05-14T07:51:00Z"/>
        </w:rPr>
      </w:pPr>
      <w:del w:id="259" w:author="Roger Lott" w:date="2018-05-14T07:51:00Z">
        <w:r w:rsidDel="00B04DB5">
          <w:delText xml:space="preserve"> model.  Parameters map directly to the POSC Epicentre model</w:delText>
        </w:r>
      </w:del>
    </w:p>
    <w:p w14:paraId="0CFE29F9" w14:textId="77777777" w:rsidR="006A078F" w:rsidDel="00B04DB5" w:rsidRDefault="006A078F" w:rsidP="006A078F">
      <w:pPr>
        <w:pStyle w:val="pre"/>
        <w:widowControl/>
        <w:rPr>
          <w:del w:id="260" w:author="Roger Lott" w:date="2018-05-14T07:51:00Z"/>
        </w:rPr>
      </w:pPr>
      <w:del w:id="261" w:author="Roger Lott" w:date="2018-05-14T07:51:00Z">
        <w:r w:rsidDel="00B04DB5">
          <w:delText xml:space="preserve"> v2.0, except for data item codes which are included in the</w:delText>
        </w:r>
      </w:del>
    </w:p>
    <w:p w14:paraId="0D9CE018" w14:textId="77777777" w:rsidR="006A078F" w:rsidDel="00B04DB5" w:rsidRDefault="006A078F" w:rsidP="006A078F">
      <w:pPr>
        <w:pStyle w:val="pre"/>
        <w:widowControl/>
        <w:rPr>
          <w:del w:id="262" w:author="Roger Lott" w:date="2018-05-14T07:51:00Z"/>
        </w:rPr>
      </w:pPr>
      <w:del w:id="263" w:author="Roger Lott" w:date="2018-05-14T07:51:00Z">
        <w:r w:rsidDel="00B04DB5">
          <w:delText xml:space="preserve"> files for data management purposes.  Geodetic datum parameters</w:delText>
        </w:r>
      </w:del>
    </w:p>
    <w:p w14:paraId="564DB9C1" w14:textId="77777777" w:rsidR="006A078F" w:rsidDel="00B04DB5" w:rsidRDefault="006A078F" w:rsidP="006A078F">
      <w:pPr>
        <w:pStyle w:val="pre"/>
        <w:widowControl/>
        <w:rPr>
          <w:del w:id="264" w:author="Roger Lott" w:date="2018-05-14T07:51:00Z"/>
        </w:rPr>
      </w:pPr>
      <w:del w:id="265" w:author="Roger Lott" w:date="2018-05-14T07:51:00Z">
        <w:r w:rsidDel="00B04DB5">
          <w:delText xml:space="preserve"> are embedded within the geographic coordinate system file. </w:delText>
        </w:r>
      </w:del>
    </w:p>
    <w:p w14:paraId="7EDC146D" w14:textId="77777777" w:rsidR="006A078F" w:rsidDel="00B04DB5" w:rsidRDefault="006A078F" w:rsidP="006A078F">
      <w:pPr>
        <w:pStyle w:val="pre"/>
        <w:widowControl/>
        <w:rPr>
          <w:del w:id="266" w:author="Roger Lott" w:date="2018-05-14T07:51:00Z"/>
        </w:rPr>
      </w:pPr>
      <w:del w:id="267" w:author="Roger Lott" w:date="2018-05-14T07:51:00Z">
        <w:r w:rsidDel="00B04DB5">
          <w:delText xml:space="preserve"> This has been done to ease parameter maintenance as there is a</w:delText>
        </w:r>
      </w:del>
    </w:p>
    <w:p w14:paraId="5C088857" w14:textId="77777777" w:rsidR="006A078F" w:rsidDel="00B04DB5" w:rsidRDefault="006A078F" w:rsidP="006A078F">
      <w:pPr>
        <w:pStyle w:val="pre"/>
        <w:widowControl/>
        <w:rPr>
          <w:del w:id="268" w:author="Roger Lott" w:date="2018-05-14T07:51:00Z"/>
        </w:rPr>
      </w:pPr>
      <w:del w:id="269" w:author="Roger Lott" w:date="2018-05-14T07:51:00Z">
        <w:r w:rsidDel="00B04DB5">
          <w:delText xml:space="preserve"> high correlation between geodetic datum names and geographic</w:delText>
        </w:r>
      </w:del>
    </w:p>
    <w:p w14:paraId="4E635D6D" w14:textId="77777777" w:rsidR="006A078F" w:rsidDel="00B04DB5" w:rsidRDefault="006A078F" w:rsidP="006A078F">
      <w:pPr>
        <w:pStyle w:val="pre"/>
        <w:widowControl/>
        <w:rPr>
          <w:del w:id="270" w:author="Roger Lott" w:date="2018-05-14T07:51:00Z"/>
        </w:rPr>
      </w:pPr>
      <w:del w:id="271" w:author="Roger Lott" w:date="2018-05-14T07:51:00Z">
        <w:r w:rsidDel="00B04DB5">
          <w:delText xml:space="preserve"> coordinate system names.  The Projected Coordinate System v2.0</w:delText>
        </w:r>
      </w:del>
    </w:p>
    <w:p w14:paraId="5504070C" w14:textId="77777777" w:rsidR="006A078F" w:rsidDel="00B04DB5" w:rsidRDefault="006A078F" w:rsidP="006A078F">
      <w:pPr>
        <w:pStyle w:val="pre"/>
        <w:widowControl/>
        <w:rPr>
          <w:del w:id="272" w:author="Roger Lott" w:date="2018-05-14T07:51:00Z"/>
        </w:rPr>
      </w:pPr>
      <w:del w:id="273" w:author="Roger Lott" w:date="2018-05-14T07:51:00Z">
        <w:r w:rsidDel="00B04DB5">
          <w:delText xml:space="preserve"> tabulation consists of systems associated with locally used</w:delText>
        </w:r>
      </w:del>
    </w:p>
    <w:p w14:paraId="168F3925" w14:textId="77777777" w:rsidR="006A078F" w:rsidDel="00B04DB5" w:rsidRDefault="006A078F" w:rsidP="006A078F">
      <w:pPr>
        <w:pStyle w:val="pre"/>
        <w:widowControl/>
        <w:rPr>
          <w:del w:id="274" w:author="Roger Lott" w:date="2018-05-14T07:51:00Z"/>
        </w:rPr>
      </w:pPr>
      <w:del w:id="275" w:author="Roger Lott" w:date="2018-05-14T07:51:00Z">
        <w:r w:rsidDel="00B04DB5">
          <w:delText xml:space="preserve"> projections.  Systems utilising the popular UTM grid system</w:delText>
        </w:r>
      </w:del>
    </w:p>
    <w:p w14:paraId="0F8FF57E" w14:textId="77777777" w:rsidR="006A078F" w:rsidDel="00B04DB5" w:rsidRDefault="006A078F" w:rsidP="006A078F">
      <w:pPr>
        <w:pStyle w:val="pre"/>
        <w:widowControl/>
        <w:rPr>
          <w:del w:id="276" w:author="Roger Lott" w:date="2018-05-14T07:51:00Z"/>
        </w:rPr>
      </w:pPr>
      <w:del w:id="277" w:author="Roger Lott" w:date="2018-05-14T07:51:00Z">
        <w:r w:rsidDel="00B04DB5">
          <w:delText xml:space="preserve"> have also been included.</w:delText>
        </w:r>
      </w:del>
    </w:p>
    <w:p w14:paraId="20C9AD54" w14:textId="77777777" w:rsidR="006A078F" w:rsidDel="00B04DB5" w:rsidRDefault="006A078F" w:rsidP="006A078F">
      <w:pPr>
        <w:pStyle w:val="pre"/>
        <w:widowControl/>
        <w:rPr>
          <w:del w:id="278" w:author="Roger Lott" w:date="2018-05-14T07:51:00Z"/>
        </w:rPr>
      </w:pPr>
      <w:del w:id="279" w:author="Roger Lott" w:date="2018-05-14T07:51:00Z">
        <w:r w:rsidDel="00B04DB5">
          <w:delText xml:space="preserve"> </w:delText>
        </w:r>
      </w:del>
    </w:p>
    <w:p w14:paraId="740B3F16" w14:textId="77777777" w:rsidR="006A078F" w:rsidDel="00B04DB5" w:rsidRDefault="006A078F" w:rsidP="006A078F">
      <w:pPr>
        <w:pStyle w:val="pre"/>
        <w:widowControl/>
        <w:rPr>
          <w:del w:id="280" w:author="Roger Lott" w:date="2018-05-14T07:51:00Z"/>
        </w:rPr>
      </w:pPr>
      <w:del w:id="281" w:author="Roger Lott" w:date="2018-05-14T07:51:00Z">
        <w:r w:rsidDel="00B04DB5">
          <w:delText xml:space="preserve"> Criteria used for material in these lists include:</w:delText>
        </w:r>
      </w:del>
    </w:p>
    <w:p w14:paraId="6E802B72" w14:textId="77777777" w:rsidR="006A078F" w:rsidDel="00B04DB5" w:rsidRDefault="006A078F" w:rsidP="006A078F">
      <w:pPr>
        <w:pStyle w:val="pre"/>
        <w:widowControl/>
        <w:rPr>
          <w:del w:id="282" w:author="Roger Lott" w:date="2018-05-14T07:51:00Z"/>
        </w:rPr>
      </w:pPr>
      <w:del w:id="283" w:author="Roger Lott" w:date="2018-05-14T07:51:00Z">
        <w:r w:rsidDel="00B04DB5">
          <w:delText xml:space="preserve">   - information must be in the public domain: "private" data   </w:delText>
        </w:r>
      </w:del>
    </w:p>
    <w:p w14:paraId="460FA961" w14:textId="77777777" w:rsidR="006A078F" w:rsidDel="00B04DB5" w:rsidRDefault="006A078F" w:rsidP="006A078F">
      <w:pPr>
        <w:pStyle w:val="pre"/>
        <w:widowControl/>
        <w:rPr>
          <w:del w:id="284" w:author="Roger Lott" w:date="2018-05-14T07:51:00Z"/>
        </w:rPr>
      </w:pPr>
      <w:del w:id="285" w:author="Roger Lott" w:date="2018-05-14T07:51:00Z">
        <w:r w:rsidDel="00B04DB5">
          <w:delText xml:space="preserve">     is not included.</w:delText>
        </w:r>
      </w:del>
    </w:p>
    <w:p w14:paraId="61E1B68B" w14:textId="77777777" w:rsidR="006A078F" w:rsidDel="00B04DB5" w:rsidRDefault="006A078F" w:rsidP="006A078F">
      <w:pPr>
        <w:pStyle w:val="pre"/>
        <w:widowControl/>
        <w:rPr>
          <w:del w:id="286" w:author="Roger Lott" w:date="2018-05-14T07:51:00Z"/>
        </w:rPr>
      </w:pPr>
      <w:del w:id="287" w:author="Roger Lott" w:date="2018-05-14T07:51:00Z">
        <w:r w:rsidDel="00B04DB5">
          <w:delText xml:space="preserve">   - data must be in current use.</w:delText>
        </w:r>
      </w:del>
    </w:p>
    <w:p w14:paraId="2B24D734" w14:textId="77777777" w:rsidR="006A078F" w:rsidDel="00B04DB5" w:rsidRDefault="006A078F" w:rsidP="006A078F">
      <w:pPr>
        <w:pStyle w:val="pre"/>
        <w:widowControl/>
        <w:rPr>
          <w:del w:id="288" w:author="Roger Lott" w:date="2018-05-14T07:51:00Z"/>
        </w:rPr>
      </w:pPr>
      <w:del w:id="289" w:author="Roger Lott" w:date="2018-05-14T07:51:00Z">
        <w:r w:rsidDel="00B04DB5">
          <w:delText xml:space="preserve">   - parameters are given to a precision consistent with</w:delText>
        </w:r>
      </w:del>
    </w:p>
    <w:p w14:paraId="3F609E2A" w14:textId="77777777" w:rsidR="006A078F" w:rsidDel="00B04DB5" w:rsidRDefault="006A078F" w:rsidP="006A078F">
      <w:pPr>
        <w:pStyle w:val="pre"/>
        <w:widowControl/>
        <w:rPr>
          <w:del w:id="290" w:author="Roger Lott" w:date="2018-05-14T07:51:00Z"/>
        </w:rPr>
      </w:pPr>
      <w:del w:id="291" w:author="Roger Lott" w:date="2018-05-14T07:51:00Z">
        <w:r w:rsidDel="00B04DB5">
          <w:delText xml:space="preserve">     coordinates being to a precision of one centimetre.</w:delText>
        </w:r>
      </w:del>
    </w:p>
    <w:p w14:paraId="78A0748A" w14:textId="77777777" w:rsidR="006A078F" w:rsidDel="00B04DB5" w:rsidRDefault="006A078F" w:rsidP="006A078F">
      <w:pPr>
        <w:pStyle w:val="pre"/>
        <w:widowControl/>
        <w:rPr>
          <w:del w:id="292" w:author="Roger Lott" w:date="2018-05-14T07:51:00Z"/>
        </w:rPr>
      </w:pPr>
      <w:del w:id="293" w:author="Roger Lott" w:date="2018-05-14T07:51:00Z">
        <w:r w:rsidDel="00B04DB5">
          <w:delText xml:space="preserve"> </w:delText>
        </w:r>
      </w:del>
    </w:p>
    <w:p w14:paraId="3EA3D6AE" w14:textId="77777777" w:rsidR="006A078F" w:rsidDel="00B04DB5" w:rsidRDefault="006A078F" w:rsidP="006A078F">
      <w:pPr>
        <w:pStyle w:val="pre"/>
        <w:widowControl/>
        <w:rPr>
          <w:del w:id="294" w:author="Roger Lott" w:date="2018-05-14T07:51:00Z"/>
        </w:rPr>
      </w:pPr>
      <w:del w:id="295" w:author="Roger Lott" w:date="2018-05-14T07:51:00Z">
        <w:r w:rsidDel="00B04DB5">
          <w:delText xml:space="preserve"> The user assumes the entire risk as to the accuracy and the</w:delText>
        </w:r>
      </w:del>
    </w:p>
    <w:p w14:paraId="2E6FB77D" w14:textId="77777777" w:rsidR="006A078F" w:rsidDel="00B04DB5" w:rsidRDefault="006A078F" w:rsidP="006A078F">
      <w:pPr>
        <w:pStyle w:val="pre"/>
        <w:widowControl/>
        <w:rPr>
          <w:del w:id="296" w:author="Roger Lott" w:date="2018-05-14T07:51:00Z"/>
        </w:rPr>
      </w:pPr>
      <w:del w:id="297" w:author="Roger Lott" w:date="2018-05-14T07:51:00Z">
        <w:r w:rsidDel="00B04DB5">
          <w:delText xml:space="preserve"> use of this data.  The data may be copied and distributed</w:delText>
        </w:r>
      </w:del>
    </w:p>
    <w:p w14:paraId="0EDF0DEE" w14:textId="77777777" w:rsidR="006A078F" w:rsidDel="00B04DB5" w:rsidRDefault="006A078F" w:rsidP="006A078F">
      <w:pPr>
        <w:pStyle w:val="pre"/>
        <w:widowControl/>
        <w:rPr>
          <w:del w:id="298" w:author="Roger Lott" w:date="2018-05-14T07:51:00Z"/>
        </w:rPr>
      </w:pPr>
      <w:del w:id="299" w:author="Roger Lott" w:date="2018-05-14T07:51:00Z">
        <w:r w:rsidDel="00B04DB5">
          <w:delText xml:space="preserve"> subject to the following conditions:</w:delText>
        </w:r>
      </w:del>
    </w:p>
    <w:p w14:paraId="1E261CEF" w14:textId="77777777" w:rsidR="006A078F" w:rsidDel="00B04DB5" w:rsidRDefault="006A078F" w:rsidP="006A078F">
      <w:pPr>
        <w:pStyle w:val="pre"/>
        <w:widowControl/>
        <w:rPr>
          <w:del w:id="300" w:author="Roger Lott" w:date="2018-05-14T07:51:00Z"/>
        </w:rPr>
      </w:pPr>
      <w:del w:id="301" w:author="Roger Lott" w:date="2018-05-14T07:51:00Z">
        <w:r w:rsidDel="00B04DB5">
          <w:delText xml:space="preserve"> </w:delText>
        </w:r>
      </w:del>
    </w:p>
    <w:p w14:paraId="3730BC84" w14:textId="77777777" w:rsidR="006A078F" w:rsidDel="00B04DB5" w:rsidRDefault="006A078F" w:rsidP="006A078F">
      <w:pPr>
        <w:pStyle w:val="pre"/>
        <w:widowControl/>
        <w:rPr>
          <w:del w:id="302" w:author="Roger Lott" w:date="2018-05-14T07:51:00Z"/>
        </w:rPr>
      </w:pPr>
      <w:del w:id="303" w:author="Roger Lott" w:date="2018-05-14T07:51:00Z">
        <w:r w:rsidDel="00B04DB5">
          <w:delText xml:space="preserve">      1)   All data must then be copied without modification</w:delText>
        </w:r>
      </w:del>
    </w:p>
    <w:p w14:paraId="63BCD690" w14:textId="77777777" w:rsidR="006A078F" w:rsidDel="00B04DB5" w:rsidRDefault="006A078F" w:rsidP="006A078F">
      <w:pPr>
        <w:pStyle w:val="pre"/>
        <w:widowControl/>
        <w:rPr>
          <w:del w:id="304" w:author="Roger Lott" w:date="2018-05-14T07:51:00Z"/>
        </w:rPr>
      </w:pPr>
      <w:del w:id="305" w:author="Roger Lott" w:date="2018-05-14T07:51:00Z">
        <w:r w:rsidDel="00B04DB5">
          <w:delText xml:space="preserve"> and all pages must be included;</w:delText>
        </w:r>
      </w:del>
    </w:p>
    <w:p w14:paraId="5E803E82" w14:textId="77777777" w:rsidR="006A078F" w:rsidDel="00B04DB5" w:rsidRDefault="006A078F" w:rsidP="006A078F">
      <w:pPr>
        <w:pStyle w:val="pre"/>
        <w:widowControl/>
        <w:rPr>
          <w:del w:id="306" w:author="Roger Lott" w:date="2018-05-14T07:51:00Z"/>
        </w:rPr>
      </w:pPr>
      <w:del w:id="307" w:author="Roger Lott" w:date="2018-05-14T07:51:00Z">
        <w:r w:rsidDel="00B04DB5">
          <w:delText xml:space="preserve">           </w:delText>
        </w:r>
      </w:del>
    </w:p>
    <w:p w14:paraId="78EAE627" w14:textId="77777777" w:rsidR="006A078F" w:rsidDel="00B04DB5" w:rsidRDefault="006A078F" w:rsidP="006A078F">
      <w:pPr>
        <w:pStyle w:val="pre"/>
        <w:widowControl/>
        <w:rPr>
          <w:del w:id="308" w:author="Roger Lott" w:date="2018-05-14T07:51:00Z"/>
        </w:rPr>
      </w:pPr>
      <w:del w:id="309" w:author="Roger Lott" w:date="2018-05-14T07:51:00Z">
        <w:r w:rsidDel="00B04DB5">
          <w:delText xml:space="preserve">      2)   All components of this data set must be distributed</w:delText>
        </w:r>
      </w:del>
    </w:p>
    <w:p w14:paraId="668C59B5" w14:textId="77777777" w:rsidR="006A078F" w:rsidDel="00B04DB5" w:rsidRDefault="006A078F" w:rsidP="006A078F">
      <w:pPr>
        <w:pStyle w:val="pre"/>
        <w:widowControl/>
        <w:rPr>
          <w:del w:id="310" w:author="Roger Lott" w:date="2018-05-14T07:51:00Z"/>
        </w:rPr>
      </w:pPr>
      <w:del w:id="311" w:author="Roger Lott" w:date="2018-05-14T07:51:00Z">
        <w:r w:rsidDel="00B04DB5">
          <w:delText xml:space="preserve"> together;</w:delText>
        </w:r>
      </w:del>
    </w:p>
    <w:p w14:paraId="315A5231" w14:textId="77777777" w:rsidR="006A078F" w:rsidDel="00B04DB5" w:rsidRDefault="006A078F" w:rsidP="006A078F">
      <w:pPr>
        <w:pStyle w:val="pre"/>
        <w:widowControl/>
        <w:rPr>
          <w:del w:id="312" w:author="Roger Lott" w:date="2018-05-14T07:51:00Z"/>
        </w:rPr>
      </w:pPr>
      <w:del w:id="313" w:author="Roger Lott" w:date="2018-05-14T07:51:00Z">
        <w:r w:rsidDel="00B04DB5">
          <w:delText xml:space="preserve">           </w:delText>
        </w:r>
      </w:del>
    </w:p>
    <w:p w14:paraId="710FE8AE" w14:textId="77777777" w:rsidR="006A078F" w:rsidDel="00B04DB5" w:rsidRDefault="006A078F" w:rsidP="006A078F">
      <w:pPr>
        <w:pStyle w:val="pre"/>
        <w:widowControl/>
        <w:rPr>
          <w:del w:id="314" w:author="Roger Lott" w:date="2018-05-14T07:51:00Z"/>
        </w:rPr>
      </w:pPr>
      <w:del w:id="315" w:author="Roger Lott" w:date="2018-05-14T07:51:00Z">
        <w:r w:rsidDel="00B04DB5">
          <w:delText xml:space="preserve">      3)   The data may not be distributed for profit by any </w:delText>
        </w:r>
      </w:del>
    </w:p>
    <w:p w14:paraId="0A5E54F9" w14:textId="77777777" w:rsidR="006A078F" w:rsidDel="00B04DB5" w:rsidRDefault="006A078F" w:rsidP="006A078F">
      <w:pPr>
        <w:pStyle w:val="pre"/>
        <w:widowControl/>
        <w:rPr>
          <w:del w:id="316" w:author="Roger Lott" w:date="2018-05-14T07:51:00Z"/>
        </w:rPr>
      </w:pPr>
      <w:del w:id="317" w:author="Roger Lott" w:date="2018-05-14T07:51:00Z">
        <w:r w:rsidDel="00B04DB5">
          <w:delText xml:space="preserve"> third party; and</w:delText>
        </w:r>
      </w:del>
    </w:p>
    <w:p w14:paraId="5FEE8E60" w14:textId="77777777" w:rsidR="006A078F" w:rsidDel="00B04DB5" w:rsidRDefault="006A078F" w:rsidP="006A078F">
      <w:pPr>
        <w:pStyle w:val="pre"/>
        <w:widowControl/>
        <w:rPr>
          <w:del w:id="318" w:author="Roger Lott" w:date="2018-05-14T07:51:00Z"/>
        </w:rPr>
      </w:pPr>
      <w:del w:id="319" w:author="Roger Lott" w:date="2018-05-14T07:51:00Z">
        <w:r w:rsidDel="00B04DB5">
          <w:delText xml:space="preserve"> </w:delText>
        </w:r>
      </w:del>
    </w:p>
    <w:p w14:paraId="5DD8E25F" w14:textId="77777777" w:rsidR="006A078F" w:rsidDel="00B04DB5" w:rsidRDefault="006A078F" w:rsidP="006A078F">
      <w:pPr>
        <w:pStyle w:val="pre"/>
        <w:widowControl/>
        <w:rPr>
          <w:del w:id="320" w:author="Roger Lott" w:date="2018-05-14T07:51:00Z"/>
        </w:rPr>
      </w:pPr>
      <w:del w:id="321" w:author="Roger Lott" w:date="2018-05-14T07:51:00Z">
        <w:r w:rsidDel="00B04DB5">
          <w:delText xml:space="preserve">      4)   Acknowledgement to the original source must be</w:delText>
        </w:r>
      </w:del>
    </w:p>
    <w:p w14:paraId="64714D1F" w14:textId="77777777" w:rsidR="006A078F" w:rsidDel="00B04DB5" w:rsidRDefault="006A078F" w:rsidP="006A078F">
      <w:pPr>
        <w:pStyle w:val="pre"/>
        <w:widowControl/>
        <w:rPr>
          <w:del w:id="322" w:author="Roger Lott" w:date="2018-05-14T07:51:00Z"/>
        </w:rPr>
      </w:pPr>
      <w:del w:id="323" w:author="Roger Lott" w:date="2018-05-14T07:51:00Z">
        <w:r w:rsidDel="00B04DB5">
          <w:delText xml:space="preserve"> given.</w:delText>
        </w:r>
      </w:del>
    </w:p>
    <w:p w14:paraId="69A88CB4" w14:textId="77777777" w:rsidR="006A078F" w:rsidDel="00B04DB5" w:rsidRDefault="006A078F" w:rsidP="006A078F">
      <w:pPr>
        <w:pStyle w:val="pre"/>
        <w:widowControl/>
        <w:rPr>
          <w:del w:id="324" w:author="Roger Lott" w:date="2018-05-14T07:51:00Z"/>
        </w:rPr>
      </w:pPr>
      <w:del w:id="325" w:author="Roger Lott" w:date="2018-05-14T07:51:00Z">
        <w:r w:rsidDel="00B04DB5">
          <w:delText xml:space="preserve">           </w:delText>
        </w:r>
      </w:del>
    </w:p>
    <w:p w14:paraId="022ACB8E" w14:textId="77777777" w:rsidR="006A078F" w:rsidDel="00B04DB5" w:rsidRDefault="006A078F" w:rsidP="006A078F">
      <w:pPr>
        <w:pStyle w:val="pre"/>
        <w:widowControl/>
        <w:rPr>
          <w:del w:id="326" w:author="Roger Lott" w:date="2018-05-14T07:51:00Z"/>
        </w:rPr>
      </w:pPr>
      <w:del w:id="327" w:author="Roger Lott" w:date="2018-05-14T07:51:00Z">
        <w:r w:rsidDel="00B04DB5">
          <w:delText xml:space="preserve"> INFORMATION  PROVIDED IN THIS DOCUMENT IS PROVIDED "AS IS"</w:delText>
        </w:r>
      </w:del>
    </w:p>
    <w:p w14:paraId="3ECFCB38" w14:textId="77777777" w:rsidR="006A078F" w:rsidDel="00B04DB5" w:rsidRDefault="006A078F" w:rsidP="006A078F">
      <w:pPr>
        <w:pStyle w:val="pre"/>
        <w:widowControl/>
        <w:rPr>
          <w:del w:id="328" w:author="Roger Lott" w:date="2018-05-14T07:51:00Z"/>
        </w:rPr>
      </w:pPr>
      <w:del w:id="329" w:author="Roger Lott" w:date="2018-05-14T07:51:00Z">
        <w:r w:rsidDel="00B04DB5">
          <w:delText xml:space="preserve"> WITHOUT WARRANTY  OF  ANY  KIND,  EITHER  EXPRESSED OR </w:delText>
        </w:r>
      </w:del>
    </w:p>
    <w:p w14:paraId="44B40BDF" w14:textId="77777777" w:rsidR="006A078F" w:rsidDel="00B04DB5" w:rsidRDefault="006A078F" w:rsidP="006A078F">
      <w:pPr>
        <w:pStyle w:val="pre"/>
        <w:widowControl/>
        <w:rPr>
          <w:del w:id="330" w:author="Roger Lott" w:date="2018-05-14T07:51:00Z"/>
        </w:rPr>
      </w:pPr>
      <w:del w:id="331" w:author="Roger Lott" w:date="2018-05-14T07:51:00Z">
        <w:r w:rsidDel="00B04DB5">
          <w:delText xml:space="preserve"> IMPLIED, INCLUDING  BUT  NOT LIMITED TO THE IMPLIED WARRANTIES</w:delText>
        </w:r>
      </w:del>
    </w:p>
    <w:p w14:paraId="4A384367" w14:textId="77777777" w:rsidR="006A078F" w:rsidDel="00B04DB5" w:rsidRDefault="006A078F" w:rsidP="006A078F">
      <w:pPr>
        <w:pStyle w:val="pre"/>
        <w:widowControl/>
        <w:rPr>
          <w:del w:id="332" w:author="Roger Lott" w:date="2018-05-14T07:51:00Z"/>
        </w:rPr>
      </w:pPr>
      <w:del w:id="333" w:author="Roger Lott" w:date="2018-05-14T07:51:00Z">
        <w:r w:rsidDel="00B04DB5">
          <w:delText xml:space="preserve"> OF MERCHANTABILITY AND/OR FITNESS FOR A PARTICULAR PURPOSE.</w:delText>
        </w:r>
      </w:del>
    </w:p>
    <w:p w14:paraId="6B7E94A4" w14:textId="77777777" w:rsidR="006A078F" w:rsidDel="00B04DB5" w:rsidRDefault="006A078F" w:rsidP="006A078F">
      <w:pPr>
        <w:pStyle w:val="pre"/>
        <w:widowControl/>
        <w:rPr>
          <w:del w:id="334" w:author="Roger Lott" w:date="2018-05-14T07:51:00Z"/>
        </w:rPr>
      </w:pPr>
      <w:del w:id="335" w:author="Roger Lott" w:date="2018-05-14T07:51:00Z">
        <w:r w:rsidDel="00B04DB5">
          <w:delText xml:space="preserve"> </w:delText>
        </w:r>
      </w:del>
    </w:p>
    <w:p w14:paraId="721949B1" w14:textId="77777777" w:rsidR="006A078F" w:rsidDel="00B04DB5" w:rsidRDefault="006A078F" w:rsidP="006A078F">
      <w:pPr>
        <w:pStyle w:val="pre"/>
        <w:widowControl/>
        <w:rPr>
          <w:del w:id="336" w:author="Roger Lott" w:date="2018-05-14T07:51:00Z"/>
        </w:rPr>
      </w:pPr>
      <w:del w:id="337" w:author="Roger Lott" w:date="2018-05-14T07:51:00Z">
        <w:r w:rsidDel="00B04DB5">
          <w:delText xml:space="preserve"> Data is distributed on MS-DOS formatted diskette in comma-</w:delText>
        </w:r>
      </w:del>
    </w:p>
    <w:p w14:paraId="4F2CFDB7" w14:textId="77777777" w:rsidR="006A078F" w:rsidDel="00B04DB5" w:rsidRDefault="006A078F" w:rsidP="006A078F">
      <w:pPr>
        <w:pStyle w:val="pre"/>
        <w:widowControl/>
        <w:rPr>
          <w:del w:id="338" w:author="Roger Lott" w:date="2018-05-14T07:51:00Z"/>
        </w:rPr>
      </w:pPr>
      <w:del w:id="339" w:author="Roger Lott" w:date="2018-05-14T07:51:00Z">
        <w:r w:rsidDel="00B04DB5">
          <w:delText xml:space="preserve"> separated record format.  Additional copies may be obtained</w:delText>
        </w:r>
      </w:del>
    </w:p>
    <w:p w14:paraId="0C0E3D69" w14:textId="77777777" w:rsidR="006A078F" w:rsidDel="00B04DB5" w:rsidRDefault="006A078F" w:rsidP="006A078F">
      <w:pPr>
        <w:pStyle w:val="pre"/>
        <w:widowControl/>
        <w:rPr>
          <w:del w:id="340" w:author="Roger Lott" w:date="2018-05-14T07:51:00Z"/>
        </w:rPr>
      </w:pPr>
      <w:del w:id="341" w:author="Roger Lott" w:date="2018-05-14T07:51:00Z">
        <w:r w:rsidDel="00B04DB5">
          <w:delText xml:space="preserve"> from Jean-Patrick Girbig at the address below at a cost of</w:delText>
        </w:r>
      </w:del>
    </w:p>
    <w:p w14:paraId="19569626" w14:textId="77777777" w:rsidR="006A078F" w:rsidDel="00B04DB5" w:rsidRDefault="006A078F" w:rsidP="006A078F">
      <w:pPr>
        <w:pStyle w:val="pre"/>
        <w:widowControl/>
        <w:rPr>
          <w:del w:id="342" w:author="Roger Lott" w:date="2018-05-14T07:51:00Z"/>
        </w:rPr>
      </w:pPr>
      <w:del w:id="343" w:author="Roger Lott" w:date="2018-05-14T07:51:00Z">
        <w:r w:rsidDel="00B04DB5">
          <w:delText xml:space="preserve"> US$100 to cover media and shipping, payment to be made in</w:delText>
        </w:r>
      </w:del>
    </w:p>
    <w:p w14:paraId="29CB01B4" w14:textId="77777777" w:rsidR="006A078F" w:rsidDel="00B04DB5" w:rsidRDefault="006A078F" w:rsidP="006A078F">
      <w:pPr>
        <w:pStyle w:val="pre"/>
        <w:widowControl/>
        <w:rPr>
          <w:del w:id="344" w:author="Roger Lott" w:date="2018-05-14T07:51:00Z"/>
        </w:rPr>
      </w:pPr>
      <w:del w:id="345" w:author="Roger Lott" w:date="2018-05-14T07:51:00Z">
        <w:r w:rsidDel="00B04DB5">
          <w:delText xml:space="preserve"> favour of Petroconsultants S.A at Union Banque Suisses,</w:delText>
        </w:r>
      </w:del>
    </w:p>
    <w:p w14:paraId="6C0D1E52" w14:textId="77777777" w:rsidR="006A078F" w:rsidDel="00B04DB5" w:rsidRDefault="006A078F" w:rsidP="006A078F">
      <w:pPr>
        <w:pStyle w:val="pre"/>
        <w:widowControl/>
        <w:rPr>
          <w:del w:id="346" w:author="Roger Lott" w:date="2018-05-14T07:51:00Z"/>
        </w:rPr>
      </w:pPr>
      <w:del w:id="347" w:author="Roger Lott" w:date="2018-05-14T07:51:00Z">
        <w:r w:rsidDel="00B04DB5">
          <w:delText xml:space="preserve"> 1211 Geneve 11, Switzerland (compte number 403 458 60 K).</w:delText>
        </w:r>
      </w:del>
    </w:p>
    <w:p w14:paraId="4E511804" w14:textId="77777777" w:rsidR="006A078F" w:rsidDel="00B04DB5" w:rsidRDefault="006A078F" w:rsidP="006A078F">
      <w:pPr>
        <w:pStyle w:val="pre"/>
        <w:widowControl/>
        <w:rPr>
          <w:del w:id="348" w:author="Roger Lott" w:date="2018-05-14T07:51:00Z"/>
        </w:rPr>
      </w:pPr>
      <w:del w:id="349" w:author="Roger Lott" w:date="2018-05-14T07:51:00Z">
        <w:r w:rsidDel="00B04DB5">
          <w:delText xml:space="preserve"> </w:delText>
        </w:r>
      </w:del>
    </w:p>
    <w:p w14:paraId="18131E68" w14:textId="77777777" w:rsidR="006A078F" w:rsidDel="00B04DB5" w:rsidRDefault="006A078F" w:rsidP="006A078F">
      <w:pPr>
        <w:pStyle w:val="pre"/>
        <w:widowControl/>
        <w:rPr>
          <w:del w:id="350" w:author="Roger Lott" w:date="2018-05-14T07:51:00Z"/>
        </w:rPr>
      </w:pPr>
      <w:del w:id="351" w:author="Roger Lott" w:date="2018-05-14T07:51:00Z">
        <w:r w:rsidDel="00B04DB5">
          <w:delText xml:space="preserve"> The data is to be made available on a bulletin board shortly.</w:delText>
        </w:r>
      </w:del>
    </w:p>
    <w:p w14:paraId="3082442A" w14:textId="77777777" w:rsidR="006A078F" w:rsidDel="00B04DB5" w:rsidRDefault="006A078F" w:rsidP="006A078F">
      <w:pPr>
        <w:pStyle w:val="pre"/>
        <w:widowControl/>
        <w:rPr>
          <w:del w:id="352" w:author="Roger Lott" w:date="2018-05-14T07:51:00Z"/>
        </w:rPr>
      </w:pPr>
      <w:del w:id="353" w:author="Roger Lott" w:date="2018-05-14T07:51:00Z">
        <w:r w:rsidDel="00B04DB5">
          <w:delText xml:space="preserve"> </w:delText>
        </w:r>
      </w:del>
    </w:p>
    <w:p w14:paraId="107DC492" w14:textId="77777777" w:rsidR="006A078F" w:rsidDel="00B04DB5" w:rsidRDefault="006A078F" w:rsidP="006A078F">
      <w:pPr>
        <w:pStyle w:val="pre"/>
        <w:widowControl/>
        <w:rPr>
          <w:del w:id="354" w:author="Roger Lott" w:date="2018-05-14T07:51:00Z"/>
        </w:rPr>
      </w:pPr>
      <w:del w:id="355" w:author="Roger Lott" w:date="2018-05-14T07:51:00Z">
        <w:r w:rsidDel="00B04DB5">
          <w:delText xml:space="preserve"> </w:delText>
        </w:r>
      </w:del>
    </w:p>
    <w:p w14:paraId="43EAC930" w14:textId="77777777" w:rsidR="006A078F" w:rsidDel="00B04DB5" w:rsidRDefault="006A078F" w:rsidP="006A078F">
      <w:pPr>
        <w:pStyle w:val="pre"/>
        <w:widowControl/>
        <w:rPr>
          <w:del w:id="356" w:author="Roger Lott" w:date="2018-05-14T07:51:00Z"/>
        </w:rPr>
      </w:pPr>
      <w:del w:id="357" w:author="Roger Lott" w:date="2018-05-14T07:51:00Z">
        <w:r w:rsidDel="00B04DB5">
          <w:delText xml:space="preserve"> Shipping List</w:delText>
        </w:r>
      </w:del>
    </w:p>
    <w:p w14:paraId="21352077" w14:textId="77777777" w:rsidR="006A078F" w:rsidDel="00B04DB5" w:rsidRDefault="006A078F" w:rsidP="006A078F">
      <w:pPr>
        <w:pStyle w:val="pre"/>
        <w:widowControl/>
        <w:rPr>
          <w:del w:id="358" w:author="Roger Lott" w:date="2018-05-14T07:51:00Z"/>
        </w:rPr>
      </w:pPr>
      <w:del w:id="359" w:author="Roger Lott" w:date="2018-05-14T07:51:00Z">
        <w:r w:rsidDel="00B04DB5">
          <w:delText xml:space="preserve"> -------------</w:delText>
        </w:r>
      </w:del>
    </w:p>
    <w:p w14:paraId="0E2B2989" w14:textId="77777777" w:rsidR="006A078F" w:rsidDel="00B04DB5" w:rsidRDefault="006A078F" w:rsidP="006A078F">
      <w:pPr>
        <w:pStyle w:val="pre"/>
        <w:widowControl/>
        <w:rPr>
          <w:del w:id="360" w:author="Roger Lott" w:date="2018-05-14T07:51:00Z"/>
        </w:rPr>
      </w:pPr>
      <w:del w:id="361" w:author="Roger Lott" w:date="2018-05-14T07:51:00Z">
        <w:r w:rsidDel="00B04DB5">
          <w:delText xml:space="preserve"> </w:delText>
        </w:r>
      </w:del>
    </w:p>
    <w:p w14:paraId="28E51801" w14:textId="77777777" w:rsidR="006A078F" w:rsidDel="00B04DB5" w:rsidRDefault="006A078F" w:rsidP="006A078F">
      <w:pPr>
        <w:pStyle w:val="pre"/>
        <w:widowControl/>
        <w:rPr>
          <w:del w:id="362" w:author="Roger Lott" w:date="2018-05-14T07:51:00Z"/>
        </w:rPr>
      </w:pPr>
      <w:del w:id="363" w:author="Roger Lott" w:date="2018-05-14T07:51:00Z">
        <w:r w:rsidDel="00B04DB5">
          <w:delText xml:space="preserve"> This data set consists of 8 files:</w:delText>
        </w:r>
      </w:del>
    </w:p>
    <w:p w14:paraId="77D6B0C8" w14:textId="77777777" w:rsidR="006A078F" w:rsidDel="00B04DB5" w:rsidRDefault="006A078F" w:rsidP="006A078F">
      <w:pPr>
        <w:pStyle w:val="pre"/>
        <w:widowControl/>
        <w:rPr>
          <w:del w:id="364" w:author="Roger Lott" w:date="2018-05-14T07:51:00Z"/>
        </w:rPr>
      </w:pPr>
      <w:del w:id="365" w:author="Roger Lott" w:date="2018-05-14T07:51:00Z">
        <w:r w:rsidDel="00B04DB5">
          <w:delText xml:space="preserve"> </w:delText>
        </w:r>
      </w:del>
    </w:p>
    <w:p w14:paraId="0248E15F" w14:textId="77777777" w:rsidR="006A078F" w:rsidDel="00B04DB5" w:rsidRDefault="006A078F" w:rsidP="006A078F">
      <w:pPr>
        <w:pStyle w:val="pre"/>
        <w:widowControl/>
        <w:rPr>
          <w:del w:id="366" w:author="Roger Lott" w:date="2018-05-14T07:51:00Z"/>
        </w:rPr>
      </w:pPr>
      <w:del w:id="367" w:author="Roger Lott" w:date="2018-05-14T07:51:00Z">
        <w:r w:rsidDel="00B04DB5">
          <w:delText xml:space="preserve"> PROJCS.CSV  Tabulation of Projected Coordinate Systems to     </w:delText>
        </w:r>
      </w:del>
    </w:p>
    <w:p w14:paraId="40FA9E9A" w14:textId="77777777" w:rsidR="006A078F" w:rsidDel="00B04DB5" w:rsidRDefault="006A078F" w:rsidP="006A078F">
      <w:pPr>
        <w:pStyle w:val="pre"/>
        <w:widowControl/>
        <w:rPr>
          <w:del w:id="368" w:author="Roger Lott" w:date="2018-05-14T07:51:00Z"/>
        </w:rPr>
      </w:pPr>
      <w:del w:id="369" w:author="Roger Lott" w:date="2018-05-14T07:51:00Z">
        <w:r w:rsidDel="00B04DB5">
          <w:delText xml:space="preserve">             which map grid coordinates may be referenced.</w:delText>
        </w:r>
      </w:del>
    </w:p>
    <w:p w14:paraId="69A3506A" w14:textId="77777777" w:rsidR="006A078F" w:rsidDel="00B04DB5" w:rsidRDefault="006A078F" w:rsidP="006A078F">
      <w:pPr>
        <w:pStyle w:val="pre"/>
        <w:widowControl/>
        <w:rPr>
          <w:del w:id="370" w:author="Roger Lott" w:date="2018-05-14T07:51:00Z"/>
        </w:rPr>
      </w:pPr>
      <w:del w:id="371" w:author="Roger Lott" w:date="2018-05-14T07:51:00Z">
        <w:r w:rsidDel="00B04DB5">
          <w:delText xml:space="preserve"> </w:delText>
        </w:r>
      </w:del>
    </w:p>
    <w:p w14:paraId="3950D484" w14:textId="77777777" w:rsidR="006A078F" w:rsidDel="00B04DB5" w:rsidRDefault="006A078F" w:rsidP="006A078F">
      <w:pPr>
        <w:pStyle w:val="pre"/>
        <w:widowControl/>
        <w:rPr>
          <w:del w:id="372" w:author="Roger Lott" w:date="2018-05-14T07:51:00Z"/>
        </w:rPr>
      </w:pPr>
      <w:del w:id="373" w:author="Roger Lott" w:date="2018-05-14T07:51:00Z">
        <w:r w:rsidDel="00B04DB5">
          <w:delText xml:space="preserve"> GEOGCS.CSV  Tabulation of Geographic Coordinate Systems to    </w:delText>
        </w:r>
      </w:del>
    </w:p>
    <w:p w14:paraId="6CF595E8" w14:textId="77777777" w:rsidR="006A078F" w:rsidDel="00B04DB5" w:rsidRDefault="006A078F" w:rsidP="006A078F">
      <w:pPr>
        <w:pStyle w:val="pre"/>
        <w:widowControl/>
        <w:rPr>
          <w:del w:id="374" w:author="Roger Lott" w:date="2018-05-14T07:51:00Z"/>
        </w:rPr>
      </w:pPr>
      <w:del w:id="375" w:author="Roger Lott" w:date="2018-05-14T07:51:00Z">
        <w:r w:rsidDel="00B04DB5">
          <w:delText xml:space="preserve">             which latitude and longitude coordinates may be   </w:delText>
        </w:r>
      </w:del>
    </w:p>
    <w:p w14:paraId="2484C9D6" w14:textId="77777777" w:rsidR="006A078F" w:rsidDel="00B04DB5" w:rsidRDefault="006A078F" w:rsidP="006A078F">
      <w:pPr>
        <w:pStyle w:val="pre"/>
        <w:widowControl/>
        <w:rPr>
          <w:del w:id="376" w:author="Roger Lott" w:date="2018-05-14T07:51:00Z"/>
        </w:rPr>
      </w:pPr>
      <w:del w:id="377" w:author="Roger Lott" w:date="2018-05-14T07:51:00Z">
        <w:r w:rsidDel="00B04DB5">
          <w:delText xml:space="preserve">             referenced.  This table includes the equivalent   </w:delText>
        </w:r>
      </w:del>
    </w:p>
    <w:p w14:paraId="153FE798" w14:textId="77777777" w:rsidR="006A078F" w:rsidDel="00B04DB5" w:rsidRDefault="006A078F" w:rsidP="006A078F">
      <w:pPr>
        <w:pStyle w:val="pre"/>
        <w:widowControl/>
        <w:rPr>
          <w:del w:id="378" w:author="Roger Lott" w:date="2018-05-14T07:51:00Z"/>
        </w:rPr>
      </w:pPr>
      <w:del w:id="379" w:author="Roger Lott" w:date="2018-05-14T07:51:00Z">
        <w:r w:rsidDel="00B04DB5">
          <w:delText xml:space="preserve">             geocentric coordinate systems and also the        </w:delText>
        </w:r>
      </w:del>
    </w:p>
    <w:p w14:paraId="4FA46552" w14:textId="77777777" w:rsidR="006A078F" w:rsidDel="00B04DB5" w:rsidRDefault="006A078F" w:rsidP="006A078F">
      <w:pPr>
        <w:pStyle w:val="pre"/>
        <w:widowControl/>
        <w:rPr>
          <w:del w:id="380" w:author="Roger Lott" w:date="2018-05-14T07:51:00Z"/>
        </w:rPr>
      </w:pPr>
      <w:del w:id="381" w:author="Roger Lott" w:date="2018-05-14T07:51:00Z">
        <w:r w:rsidDel="00B04DB5">
          <w:delText xml:space="preserve">             geodetic datum, reference to which allows latitude</w:delText>
        </w:r>
      </w:del>
    </w:p>
    <w:p w14:paraId="70CFCFFB" w14:textId="77777777" w:rsidR="006A078F" w:rsidDel="00B04DB5" w:rsidRDefault="006A078F" w:rsidP="006A078F">
      <w:pPr>
        <w:pStyle w:val="pre"/>
        <w:widowControl/>
        <w:rPr>
          <w:del w:id="382" w:author="Roger Lott" w:date="2018-05-14T07:51:00Z"/>
        </w:rPr>
      </w:pPr>
      <w:del w:id="383" w:author="Roger Lott" w:date="2018-05-14T07:51:00Z">
        <w:r w:rsidDel="00B04DB5">
          <w:delText xml:space="preserve">             and longitude or geocentric XYZ to uniquely       </w:delText>
        </w:r>
      </w:del>
    </w:p>
    <w:p w14:paraId="6F6ABE2D" w14:textId="77777777" w:rsidR="006A078F" w:rsidDel="00B04DB5" w:rsidRDefault="006A078F" w:rsidP="006A078F">
      <w:pPr>
        <w:pStyle w:val="pre"/>
        <w:widowControl/>
        <w:rPr>
          <w:del w:id="384" w:author="Roger Lott" w:date="2018-05-14T07:51:00Z"/>
        </w:rPr>
      </w:pPr>
      <w:del w:id="385" w:author="Roger Lott" w:date="2018-05-14T07:51:00Z">
        <w:r w:rsidDel="00B04DB5">
          <w:delText xml:space="preserve">             describe a location on the earth.</w:delText>
        </w:r>
      </w:del>
    </w:p>
    <w:p w14:paraId="6D0EB70F" w14:textId="77777777" w:rsidR="006A078F" w:rsidDel="00B04DB5" w:rsidRDefault="006A078F" w:rsidP="006A078F">
      <w:pPr>
        <w:pStyle w:val="pre"/>
        <w:widowControl/>
        <w:rPr>
          <w:del w:id="386" w:author="Roger Lott" w:date="2018-05-14T07:51:00Z"/>
        </w:rPr>
      </w:pPr>
      <w:del w:id="387" w:author="Roger Lott" w:date="2018-05-14T07:51:00Z">
        <w:r w:rsidDel="00B04DB5">
          <w:delText xml:space="preserve"> </w:delText>
        </w:r>
      </w:del>
    </w:p>
    <w:p w14:paraId="6891BE3F" w14:textId="77777777" w:rsidR="006A078F" w:rsidDel="00B04DB5" w:rsidRDefault="006A078F" w:rsidP="006A078F">
      <w:pPr>
        <w:pStyle w:val="pre"/>
        <w:widowControl/>
        <w:rPr>
          <w:del w:id="388" w:author="Roger Lott" w:date="2018-05-14T07:51:00Z"/>
        </w:rPr>
      </w:pPr>
      <w:del w:id="389" w:author="Roger Lott" w:date="2018-05-14T07:51:00Z">
        <w:r w:rsidDel="00B04DB5">
          <w:delText xml:space="preserve"> VERTCS.CSV  Tabulation of Vertical Coordinate Systems to     </w:delText>
        </w:r>
      </w:del>
    </w:p>
    <w:p w14:paraId="3A3C6435" w14:textId="77777777" w:rsidR="006A078F" w:rsidDel="00B04DB5" w:rsidRDefault="006A078F" w:rsidP="006A078F">
      <w:pPr>
        <w:pStyle w:val="pre"/>
        <w:widowControl/>
        <w:rPr>
          <w:del w:id="390" w:author="Roger Lott" w:date="2018-05-14T07:51:00Z"/>
        </w:rPr>
      </w:pPr>
      <w:del w:id="391" w:author="Roger Lott" w:date="2018-05-14T07:51:00Z">
        <w:r w:rsidDel="00B04DB5">
          <w:delText xml:space="preserve">             which heights or depths may be referenced. This</w:delText>
        </w:r>
      </w:del>
    </w:p>
    <w:p w14:paraId="39DD1F9E" w14:textId="77777777" w:rsidR="006A078F" w:rsidDel="00B04DB5" w:rsidRDefault="006A078F" w:rsidP="006A078F">
      <w:pPr>
        <w:pStyle w:val="pre"/>
        <w:widowControl/>
        <w:rPr>
          <w:del w:id="392" w:author="Roger Lott" w:date="2018-05-14T07:51:00Z"/>
        </w:rPr>
      </w:pPr>
      <w:del w:id="393" w:author="Roger Lott" w:date="2018-05-14T07:51:00Z">
        <w:r w:rsidDel="00B04DB5">
          <w:delText xml:space="preserve">             table is currently in an early form.</w:delText>
        </w:r>
      </w:del>
    </w:p>
    <w:p w14:paraId="7312CC7C" w14:textId="77777777" w:rsidR="006A078F" w:rsidDel="00B04DB5" w:rsidRDefault="006A078F" w:rsidP="006A078F">
      <w:pPr>
        <w:pStyle w:val="pre"/>
        <w:widowControl/>
        <w:rPr>
          <w:del w:id="394" w:author="Roger Lott" w:date="2018-05-14T07:51:00Z"/>
        </w:rPr>
      </w:pPr>
      <w:del w:id="395" w:author="Roger Lott" w:date="2018-05-14T07:51:00Z">
        <w:r w:rsidDel="00B04DB5">
          <w:delText xml:space="preserve"> </w:delText>
        </w:r>
      </w:del>
    </w:p>
    <w:p w14:paraId="333B93F4" w14:textId="77777777" w:rsidR="006A078F" w:rsidDel="00B04DB5" w:rsidRDefault="006A078F" w:rsidP="006A078F">
      <w:pPr>
        <w:pStyle w:val="pre"/>
        <w:widowControl/>
        <w:rPr>
          <w:del w:id="396" w:author="Roger Lott" w:date="2018-05-14T07:51:00Z"/>
        </w:rPr>
      </w:pPr>
      <w:del w:id="397" w:author="Roger Lott" w:date="2018-05-14T07:51:00Z">
        <w:r w:rsidDel="00B04DB5">
          <w:delText xml:space="preserve"> PROJ.CSV    Tabulation of transformation methods and          </w:delText>
        </w:r>
      </w:del>
    </w:p>
    <w:p w14:paraId="0FA7C87E" w14:textId="77777777" w:rsidR="006A078F" w:rsidDel="00B04DB5" w:rsidRDefault="006A078F" w:rsidP="006A078F">
      <w:pPr>
        <w:pStyle w:val="pre"/>
        <w:widowControl/>
        <w:rPr>
          <w:del w:id="398" w:author="Roger Lott" w:date="2018-05-14T07:51:00Z"/>
        </w:rPr>
      </w:pPr>
      <w:del w:id="399" w:author="Roger Lott" w:date="2018-05-14T07:51:00Z">
        <w:r w:rsidDel="00B04DB5">
          <w:delText xml:space="preserve">             parameters through which Projected Coordinate     </w:delText>
        </w:r>
      </w:del>
    </w:p>
    <w:p w14:paraId="32C33CE0" w14:textId="77777777" w:rsidR="006A078F" w:rsidDel="00B04DB5" w:rsidRDefault="006A078F" w:rsidP="006A078F">
      <w:pPr>
        <w:pStyle w:val="pre"/>
        <w:widowControl/>
        <w:rPr>
          <w:del w:id="400" w:author="Roger Lott" w:date="2018-05-14T07:51:00Z"/>
        </w:rPr>
      </w:pPr>
      <w:del w:id="401" w:author="Roger Lott" w:date="2018-05-14T07:51:00Z">
        <w:r w:rsidDel="00B04DB5">
          <w:delText xml:space="preserve">             Systems are defined and related to Geographic     </w:delText>
        </w:r>
      </w:del>
    </w:p>
    <w:p w14:paraId="07033293" w14:textId="77777777" w:rsidR="006A078F" w:rsidDel="00B04DB5" w:rsidRDefault="006A078F" w:rsidP="006A078F">
      <w:pPr>
        <w:pStyle w:val="pre"/>
        <w:widowControl/>
        <w:rPr>
          <w:del w:id="402" w:author="Roger Lott" w:date="2018-05-14T07:51:00Z"/>
        </w:rPr>
      </w:pPr>
      <w:del w:id="403" w:author="Roger Lott" w:date="2018-05-14T07:51:00Z">
        <w:r w:rsidDel="00B04DB5">
          <w:delText xml:space="preserve">             Coordinate Systems.</w:delText>
        </w:r>
      </w:del>
    </w:p>
    <w:p w14:paraId="20B7D2AC" w14:textId="77777777" w:rsidR="006A078F" w:rsidDel="00B04DB5" w:rsidRDefault="006A078F" w:rsidP="006A078F">
      <w:pPr>
        <w:pStyle w:val="pre"/>
        <w:widowControl/>
        <w:rPr>
          <w:del w:id="404" w:author="Roger Lott" w:date="2018-05-14T07:51:00Z"/>
        </w:rPr>
      </w:pPr>
      <w:del w:id="405" w:author="Roger Lott" w:date="2018-05-14T07:51:00Z">
        <w:r w:rsidDel="00B04DB5">
          <w:delText xml:space="preserve"> </w:delText>
        </w:r>
      </w:del>
    </w:p>
    <w:p w14:paraId="4719DCD6" w14:textId="77777777" w:rsidR="006A078F" w:rsidDel="00B04DB5" w:rsidRDefault="006A078F" w:rsidP="006A078F">
      <w:pPr>
        <w:pStyle w:val="pre"/>
        <w:widowControl/>
        <w:rPr>
          <w:del w:id="406" w:author="Roger Lott" w:date="2018-05-14T07:51:00Z"/>
        </w:rPr>
      </w:pPr>
      <w:del w:id="407" w:author="Roger Lott" w:date="2018-05-14T07:51:00Z">
        <w:r w:rsidDel="00B04DB5">
          <w:delText xml:space="preserve"> ELLIPS.CSV  Tabulation of reference ellipsoids upon which     </w:delText>
        </w:r>
      </w:del>
    </w:p>
    <w:p w14:paraId="4639DB1A" w14:textId="77777777" w:rsidR="006A078F" w:rsidDel="00B04DB5" w:rsidRDefault="006A078F" w:rsidP="006A078F">
      <w:pPr>
        <w:pStyle w:val="pre"/>
        <w:widowControl/>
        <w:rPr>
          <w:del w:id="408" w:author="Roger Lott" w:date="2018-05-14T07:51:00Z"/>
        </w:rPr>
      </w:pPr>
      <w:del w:id="409" w:author="Roger Lott" w:date="2018-05-14T07:51:00Z">
        <w:r w:rsidDel="00B04DB5">
          <w:delText xml:space="preserve">             geodetic datums are based.</w:delText>
        </w:r>
      </w:del>
    </w:p>
    <w:p w14:paraId="34975AB9" w14:textId="77777777" w:rsidR="006A078F" w:rsidDel="00B04DB5" w:rsidRDefault="006A078F" w:rsidP="006A078F">
      <w:pPr>
        <w:pStyle w:val="pre"/>
        <w:widowControl/>
        <w:rPr>
          <w:del w:id="410" w:author="Roger Lott" w:date="2018-05-14T07:51:00Z"/>
        </w:rPr>
      </w:pPr>
      <w:del w:id="411" w:author="Roger Lott" w:date="2018-05-14T07:51:00Z">
        <w:r w:rsidDel="00B04DB5">
          <w:delText xml:space="preserve"> </w:delText>
        </w:r>
      </w:del>
    </w:p>
    <w:p w14:paraId="2D8042BA" w14:textId="77777777" w:rsidR="006A078F" w:rsidDel="00B04DB5" w:rsidRDefault="006A078F" w:rsidP="006A078F">
      <w:pPr>
        <w:pStyle w:val="pre"/>
        <w:widowControl/>
        <w:rPr>
          <w:del w:id="412" w:author="Roger Lott" w:date="2018-05-14T07:51:00Z"/>
        </w:rPr>
      </w:pPr>
      <w:del w:id="413" w:author="Roger Lott" w:date="2018-05-14T07:51:00Z">
        <w:r w:rsidDel="00B04DB5">
          <w:delText xml:space="preserve"> PMERID.CSV  Tabulation of prime meridians upon which geodetic </w:delText>
        </w:r>
      </w:del>
    </w:p>
    <w:p w14:paraId="2C8C930B" w14:textId="77777777" w:rsidR="006A078F" w:rsidDel="00B04DB5" w:rsidRDefault="006A078F" w:rsidP="006A078F">
      <w:pPr>
        <w:pStyle w:val="pre"/>
        <w:widowControl/>
        <w:rPr>
          <w:del w:id="414" w:author="Roger Lott" w:date="2018-05-14T07:51:00Z"/>
        </w:rPr>
      </w:pPr>
      <w:del w:id="415" w:author="Roger Lott" w:date="2018-05-14T07:51:00Z">
        <w:r w:rsidDel="00B04DB5">
          <w:delText xml:space="preserve">             datums are based.</w:delText>
        </w:r>
      </w:del>
    </w:p>
    <w:p w14:paraId="27F1CCB0" w14:textId="77777777" w:rsidR="006A078F" w:rsidDel="00B04DB5" w:rsidRDefault="006A078F" w:rsidP="006A078F">
      <w:pPr>
        <w:pStyle w:val="pre"/>
        <w:widowControl/>
        <w:rPr>
          <w:del w:id="416" w:author="Roger Lott" w:date="2018-05-14T07:51:00Z"/>
        </w:rPr>
      </w:pPr>
      <w:del w:id="417" w:author="Roger Lott" w:date="2018-05-14T07:51:00Z">
        <w:r w:rsidDel="00B04DB5">
          <w:delText xml:space="preserve"> </w:delText>
        </w:r>
      </w:del>
    </w:p>
    <w:p w14:paraId="02463E8E" w14:textId="77777777" w:rsidR="006A078F" w:rsidDel="00B04DB5" w:rsidRDefault="006A078F" w:rsidP="006A078F">
      <w:pPr>
        <w:pStyle w:val="pre"/>
        <w:widowControl/>
        <w:rPr>
          <w:del w:id="418" w:author="Roger Lott" w:date="2018-05-14T07:51:00Z"/>
        </w:rPr>
      </w:pPr>
      <w:del w:id="419" w:author="Roger Lott" w:date="2018-05-14T07:51:00Z">
        <w:r w:rsidDel="00B04DB5">
          <w:delText xml:space="preserve"> UNITS.CSV   Tabulation of length units used in Projected and  </w:delText>
        </w:r>
      </w:del>
    </w:p>
    <w:p w14:paraId="5BDA6D0E" w14:textId="77777777" w:rsidR="006A078F" w:rsidDel="00B04DB5" w:rsidRDefault="006A078F" w:rsidP="006A078F">
      <w:pPr>
        <w:pStyle w:val="pre"/>
        <w:widowControl/>
        <w:rPr>
          <w:del w:id="420" w:author="Roger Lott" w:date="2018-05-14T07:51:00Z"/>
        </w:rPr>
      </w:pPr>
      <w:del w:id="421" w:author="Roger Lott" w:date="2018-05-14T07:51:00Z">
        <w:r w:rsidDel="00B04DB5">
          <w:delText xml:space="preserve">             Vertical Coordinate Systems and angle units used  </w:delText>
        </w:r>
      </w:del>
    </w:p>
    <w:p w14:paraId="65969704" w14:textId="77777777" w:rsidR="006A078F" w:rsidDel="00B04DB5" w:rsidRDefault="006A078F" w:rsidP="006A078F">
      <w:pPr>
        <w:pStyle w:val="pre"/>
        <w:widowControl/>
        <w:rPr>
          <w:del w:id="422" w:author="Roger Lott" w:date="2018-05-14T07:51:00Z"/>
        </w:rPr>
      </w:pPr>
      <w:del w:id="423" w:author="Roger Lott" w:date="2018-05-14T07:51:00Z">
        <w:r w:rsidDel="00B04DB5">
          <w:delText xml:space="preserve">             in Geographic Coordinate Systems.</w:delText>
        </w:r>
      </w:del>
    </w:p>
    <w:p w14:paraId="5D2C58A1" w14:textId="77777777" w:rsidR="006A078F" w:rsidDel="00B04DB5" w:rsidRDefault="006A078F" w:rsidP="006A078F">
      <w:pPr>
        <w:pStyle w:val="pre"/>
        <w:widowControl/>
        <w:rPr>
          <w:del w:id="424" w:author="Roger Lott" w:date="2018-05-14T07:51:00Z"/>
        </w:rPr>
      </w:pPr>
      <w:del w:id="425" w:author="Roger Lott" w:date="2018-05-14T07:51:00Z">
        <w:r w:rsidDel="00B04DB5">
          <w:delText xml:space="preserve"> </w:delText>
        </w:r>
      </w:del>
    </w:p>
    <w:p w14:paraId="09511313" w14:textId="77777777" w:rsidR="006A078F" w:rsidDel="00B04DB5" w:rsidRDefault="006A078F" w:rsidP="006A078F">
      <w:pPr>
        <w:pStyle w:val="pre"/>
        <w:widowControl/>
        <w:rPr>
          <w:del w:id="426" w:author="Roger Lott" w:date="2018-05-14T07:51:00Z"/>
        </w:rPr>
      </w:pPr>
      <w:del w:id="427" w:author="Roger Lott" w:date="2018-05-14T07:51:00Z">
        <w:r w:rsidDel="00B04DB5">
          <w:delText xml:space="preserve"> README.TXT  This file.</w:delText>
        </w:r>
      </w:del>
    </w:p>
    <w:p w14:paraId="065579AD" w14:textId="77777777" w:rsidR="006A078F" w:rsidRDefault="006A078F" w:rsidP="006A078F">
      <w:pPr>
        <w:pStyle w:val="pre"/>
        <w:widowControl/>
      </w:pPr>
      <w:del w:id="428" w:author="Roger Lott" w:date="2018-05-14T07:51:00Z">
        <w:r w:rsidDel="00B04DB5">
          <w:delText xml:space="preserve"> </w:delText>
        </w:r>
      </w:del>
    </w:p>
    <w:p w14:paraId="1829970D" w14:textId="77777777" w:rsidR="006A078F" w:rsidRDefault="006A078F" w:rsidP="0000651E">
      <w:pPr>
        <w:pStyle w:val="AnnexLevel1"/>
      </w:pPr>
      <w:bookmarkStart w:id="429" w:name="_Toc279162080"/>
      <w:commentRangeStart w:id="430"/>
      <w:r>
        <w:t>Coordinate Transformations</w:t>
      </w:r>
      <w:bookmarkEnd w:id="429"/>
      <w:commentRangeEnd w:id="430"/>
      <w:r w:rsidR="007759AA">
        <w:rPr>
          <w:rStyle w:val="CommentReference"/>
          <w:b w:val="0"/>
        </w:rPr>
        <w:commentReference w:id="430"/>
      </w:r>
    </w:p>
    <w:p w14:paraId="0E947FDA" w14:textId="77777777" w:rsidR="006A078F" w:rsidRDefault="006A078F" w:rsidP="006A078F">
      <w:r>
        <w:t>The purpose of G</w:t>
      </w:r>
      <w:r w:rsidR="00917642">
        <w:t>eoTIFF</w:t>
      </w:r>
      <w:r>
        <w:t xml:space="preserve"> is to allow the definitive identification of georeferenced locations within a raster dataset. This is generally accomplished through tying raster space coordinates to a model space coordinate </w:t>
      </w:r>
      <w:proofErr w:type="gramStart"/>
      <w:r>
        <w:t>system, when</w:t>
      </w:r>
      <w:proofErr w:type="gramEnd"/>
      <w:r>
        <w:t xml:space="preserve"> no further information is required. In the GeoTIFF nomenclature, "georeferencing" refers to tying raster space to a </w:t>
      </w:r>
      <w:r>
        <w:lastRenderedPageBreak/>
        <w:t>model space M, while "geocoding" refers to defining how the model space M assigns coordinates to points on the earth.</w:t>
      </w:r>
    </w:p>
    <w:p w14:paraId="71F99586" w14:textId="77777777" w:rsidR="006A078F" w:rsidRDefault="006A078F" w:rsidP="006A078F">
      <w:r>
        <w:t>The three tags defined below may be used for defining the relationship between R and M, and the relationship may be diagrammed as:</w:t>
      </w:r>
    </w:p>
    <w:p w14:paraId="0EEA32E3" w14:textId="77777777" w:rsidR="006A078F" w:rsidRDefault="006A078F" w:rsidP="006A078F">
      <w:pPr>
        <w:pStyle w:val="pre"/>
        <w:widowControl/>
      </w:pPr>
      <w:r>
        <w:t xml:space="preserve">           ModelPixelScaleTag </w:t>
      </w:r>
    </w:p>
    <w:p w14:paraId="49AEF605" w14:textId="77777777" w:rsidR="006A078F" w:rsidRDefault="006A078F" w:rsidP="006A078F">
      <w:pPr>
        <w:pStyle w:val="pre"/>
        <w:widowControl/>
      </w:pPr>
      <w:r>
        <w:t xml:space="preserve">           ModelTiepointTag         </w:t>
      </w:r>
    </w:p>
    <w:p w14:paraId="58210990" w14:textId="77777777" w:rsidR="006A078F" w:rsidRDefault="006A078F" w:rsidP="006A078F">
      <w:pPr>
        <w:pStyle w:val="pre"/>
        <w:widowControl/>
      </w:pPr>
      <w:r>
        <w:t xml:space="preserve">    </w:t>
      </w:r>
      <w:proofErr w:type="gramStart"/>
      <w:r>
        <w:t>R  ------------</w:t>
      </w:r>
      <w:proofErr w:type="gramEnd"/>
      <w:r>
        <w:t xml:space="preserve"> OR --------------&gt; M</w:t>
      </w:r>
    </w:p>
    <w:p w14:paraId="0678BACC" w14:textId="77777777" w:rsidR="006A078F" w:rsidRDefault="006A078F" w:rsidP="006A078F">
      <w:pPr>
        <w:pStyle w:val="pre"/>
        <w:widowControl/>
      </w:pPr>
      <w:r>
        <w:t xml:space="preserve">  (</w:t>
      </w:r>
      <w:proofErr w:type="gramStart"/>
      <w:r>
        <w:t>I,J</w:t>
      </w:r>
      <w:proofErr w:type="gramEnd"/>
      <w:r>
        <w:t xml:space="preserve">,K)  ModelTransformationTag   (X,Y,Z) </w:t>
      </w:r>
    </w:p>
    <w:p w14:paraId="60A2E3A6" w14:textId="77777777" w:rsidR="006A078F" w:rsidRDefault="006A078F" w:rsidP="006A078F">
      <w:pPr>
        <w:pStyle w:val="pre"/>
        <w:widowControl/>
      </w:pPr>
      <w:r>
        <w:t xml:space="preserve">                  </w:t>
      </w:r>
    </w:p>
    <w:p w14:paraId="64043257" w14:textId="77777777" w:rsidR="006A078F" w:rsidRDefault="006A078F" w:rsidP="006A078F">
      <w:r>
        <w:t>The next section describes these Baseline georeferencing tags in detail.</w:t>
      </w:r>
    </w:p>
    <w:p w14:paraId="100C280C" w14:textId="77777777" w:rsidR="006A078F" w:rsidRDefault="006A078F" w:rsidP="0000651E">
      <w:pPr>
        <w:pStyle w:val="AnnexLevel2"/>
      </w:pPr>
      <w:bookmarkStart w:id="431" w:name="_Toc336252440"/>
      <w:r>
        <w:t>GeoTIFF Tags for Coordinate Transformations</w:t>
      </w:r>
      <w:bookmarkEnd w:id="431"/>
    </w:p>
    <w:p w14:paraId="3D69122D" w14:textId="77777777"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02EB1C92" w14:textId="77777777" w:rsidR="006A078F" w:rsidRDefault="006A078F" w:rsidP="006A078F">
      <w:pPr>
        <w:pStyle w:val="pre"/>
        <w:widowControl/>
      </w:pPr>
      <w:r>
        <w:t>ModelTiepointTag:</w:t>
      </w:r>
    </w:p>
    <w:p w14:paraId="10B3C6D0" w14:textId="77777777" w:rsidR="006A078F" w:rsidRDefault="006A078F" w:rsidP="006A078F">
      <w:pPr>
        <w:pStyle w:val="pre"/>
        <w:widowControl/>
      </w:pPr>
      <w:r>
        <w:t xml:space="preserve">      Tag = 33922 (8482.H) </w:t>
      </w:r>
    </w:p>
    <w:p w14:paraId="5BDECEC3" w14:textId="77777777" w:rsidR="006A078F" w:rsidRDefault="006A078F" w:rsidP="006A078F">
      <w:pPr>
        <w:pStyle w:val="pre"/>
        <w:widowControl/>
      </w:pPr>
      <w:r>
        <w:t xml:space="preserve">      Type = DOUBLE (IEEE Double precision)</w:t>
      </w:r>
    </w:p>
    <w:p w14:paraId="0DAEFE56" w14:textId="77777777" w:rsidR="006A078F" w:rsidRDefault="006A078F" w:rsidP="006A078F">
      <w:pPr>
        <w:pStyle w:val="pre"/>
        <w:widowControl/>
      </w:pPr>
      <w:r>
        <w:t xml:space="preserve">      N = 6*</w:t>
      </w:r>
      <w:proofErr w:type="gramStart"/>
      <w:r>
        <w:t>K,  K</w:t>
      </w:r>
      <w:proofErr w:type="gramEnd"/>
      <w:r>
        <w:t xml:space="preserve"> = number of </w:t>
      </w:r>
      <w:proofErr w:type="spellStart"/>
      <w:r>
        <w:t>tiepoints</w:t>
      </w:r>
      <w:proofErr w:type="spellEnd"/>
    </w:p>
    <w:p w14:paraId="0D5FE783" w14:textId="77777777" w:rsidR="006A078F" w:rsidRDefault="006A078F" w:rsidP="006A078F">
      <w:pPr>
        <w:pStyle w:val="pre"/>
        <w:widowControl/>
      </w:pPr>
      <w:r>
        <w:t xml:space="preserve">      Alias: </w:t>
      </w:r>
      <w:proofErr w:type="spellStart"/>
      <w:r>
        <w:t>GeoreferenceTag</w:t>
      </w:r>
      <w:proofErr w:type="spellEnd"/>
    </w:p>
    <w:p w14:paraId="33413DE5" w14:textId="77777777" w:rsidR="006A078F" w:rsidRDefault="006A078F" w:rsidP="006A078F">
      <w:pPr>
        <w:pStyle w:val="pre"/>
        <w:widowControl/>
      </w:pPr>
      <w:r>
        <w:t xml:space="preserve">      Owner: Intergraph</w:t>
      </w:r>
    </w:p>
    <w:p w14:paraId="68F04199" w14:textId="77777777"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64116864" w14:textId="77777777" w:rsidR="00105CB7" w:rsidRDefault="006A078F" w:rsidP="006A078F">
      <w:pPr>
        <w:pStyle w:val="pre"/>
        <w:widowControl/>
      </w:pPr>
      <w:r>
        <w:t xml:space="preserve">        ModelTiepointTag = (</w:t>
      </w:r>
      <w:proofErr w:type="gramStart"/>
      <w:r>
        <w:t>...,I</w:t>
      </w:r>
      <w:proofErr w:type="gramEnd"/>
      <w:r>
        <w:t>,J,K, X,Y,Z...),</w:t>
      </w:r>
    </w:p>
    <w:p w14:paraId="0ADEAE0E" w14:textId="77777777" w:rsidR="00F0075A" w:rsidRDefault="00F0075A" w:rsidP="006A078F">
      <w:pPr>
        <w:pStyle w:val="pre"/>
        <w:widowControl/>
      </w:pPr>
    </w:p>
    <w:p w14:paraId="1BC80DE1" w14:textId="77777777" w:rsidR="006A078F" w:rsidRDefault="006A078F" w:rsidP="006A078F">
      <w:r>
        <w:t>where (</w:t>
      </w:r>
      <w:proofErr w:type="gramStart"/>
      <w:r>
        <w:t>I,J</w:t>
      </w:r>
      <w:proofErr w:type="gramEnd"/>
      <w:r>
        <w:t xml:space="preserve">,K)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64C92C74" w14:textId="77777777" w:rsidR="006A078F" w:rsidRDefault="006A078F" w:rsidP="006A078F">
      <w:r>
        <w:t xml:space="preserve">A raster image may be georeferenced simply by specifying its location, size and orientation in the model coordinate space M. This may be done by specifying the location of three of the four bounding corner points. However, </w:t>
      </w:r>
      <w:proofErr w:type="spellStart"/>
      <w:r>
        <w:t>tiepoints</w:t>
      </w:r>
      <w:proofErr w:type="spellEnd"/>
      <w:r>
        <w:t xml:space="preserve"> are only to be considered exact at the points specified; </w:t>
      </w:r>
      <w:proofErr w:type="gramStart"/>
      <w:r>
        <w:t>thus</w:t>
      </w:r>
      <w:proofErr w:type="gramEnd"/>
      <w:r>
        <w:t xml:space="preserve">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14BB556E" w14:textId="77777777"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"ModelPixelScaleTag", described below, which gives the vertical and horizontal raster grid cell size, specified in model units. </w:t>
      </w:r>
    </w:p>
    <w:p w14:paraId="71C91707" w14:textId="77777777"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w:t>
      </w:r>
      <w:r>
        <w:lastRenderedPageBreak/>
        <w:t>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4A855EFA" w14:textId="77777777" w:rsidR="006A078F" w:rsidRDefault="006A078F" w:rsidP="006A078F">
      <w:r>
        <w:t xml:space="preserve">For orthorectification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79998B56" w14:textId="77777777"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12835F60" w14:textId="77777777" w:rsidR="006A078F" w:rsidRDefault="006A078F" w:rsidP="00F76A88">
      <w:r>
        <w:t xml:space="preserve">The next two tags are optional tags provided for defining exact affine transformations between raster and model space; baseline GeoTIFF files may use </w:t>
      </w:r>
      <w:proofErr w:type="gramStart"/>
      <w:r>
        <w:t>either, but</w:t>
      </w:r>
      <w:proofErr w:type="gramEnd"/>
      <w:r>
        <w:t xml:space="preserve"> shall never use both within the same TIFF image directory.</w:t>
      </w:r>
    </w:p>
    <w:p w14:paraId="54EEA68A" w14:textId="77777777" w:rsidR="006A078F" w:rsidRDefault="006A078F" w:rsidP="006A078F">
      <w:pPr>
        <w:pStyle w:val="pre"/>
        <w:widowControl/>
      </w:pPr>
      <w:r>
        <w:t>ModelPixelScaleTag:</w:t>
      </w:r>
    </w:p>
    <w:p w14:paraId="6277CC9B" w14:textId="77777777" w:rsidR="006A078F" w:rsidRDefault="00F0075A" w:rsidP="006A078F">
      <w:pPr>
        <w:pStyle w:val="pre"/>
        <w:widowControl/>
      </w:pPr>
      <w:r>
        <w:t xml:space="preserve">      Tag =</w:t>
      </w:r>
      <w:r>
        <w:tab/>
      </w:r>
      <w:r w:rsidR="006A078F">
        <w:t>33550</w:t>
      </w:r>
    </w:p>
    <w:p w14:paraId="28F1334C" w14:textId="77777777" w:rsidR="006A078F" w:rsidRDefault="006A078F" w:rsidP="006A078F">
      <w:pPr>
        <w:pStyle w:val="pre"/>
        <w:widowControl/>
      </w:pPr>
      <w:r>
        <w:t xml:space="preserve">      Type =</w:t>
      </w:r>
      <w:r w:rsidR="00F0075A">
        <w:tab/>
      </w:r>
      <w:r>
        <w:t>DOUBLE (IEEE Double precision)</w:t>
      </w:r>
    </w:p>
    <w:p w14:paraId="4849AE0B" w14:textId="77777777" w:rsidR="006A078F" w:rsidRDefault="006A078F" w:rsidP="006A078F">
      <w:pPr>
        <w:pStyle w:val="pre"/>
        <w:widowControl/>
      </w:pPr>
      <w:r>
        <w:t xml:space="preserve">      N =</w:t>
      </w:r>
      <w:r w:rsidR="00F0075A">
        <w:tab/>
      </w:r>
      <w:r>
        <w:t>3</w:t>
      </w:r>
    </w:p>
    <w:p w14:paraId="4DA6C81E" w14:textId="77777777" w:rsidR="00105CB7" w:rsidRDefault="006A078F" w:rsidP="00F76A88">
      <w:pPr>
        <w:pStyle w:val="pre"/>
        <w:widowControl/>
      </w:pPr>
      <w:r>
        <w:t xml:space="preserve">      Owner:</w:t>
      </w:r>
      <w:r w:rsidR="00F0075A">
        <w:tab/>
      </w:r>
      <w:proofErr w:type="spellStart"/>
      <w:r>
        <w:t>SoftDesk</w:t>
      </w:r>
      <w:proofErr w:type="spellEnd"/>
    </w:p>
    <w:p w14:paraId="125804DD" w14:textId="77777777"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55BF3D38" w14:textId="77777777" w:rsidR="00105CB7" w:rsidRDefault="006A078F" w:rsidP="00F76A88">
      <w:pPr>
        <w:pStyle w:val="pre"/>
        <w:widowControl/>
      </w:pPr>
      <w:r>
        <w:t xml:space="preserve">    ModelPixelScaleTag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249C6A42" w14:textId="77777777" w:rsidR="00F0075A" w:rsidRDefault="00F0075A" w:rsidP="00F76A88">
      <w:pPr>
        <w:pStyle w:val="pre"/>
        <w:widowControl/>
      </w:pPr>
    </w:p>
    <w:p w14:paraId="1FA52272" w14:textId="77777777" w:rsidR="006A078F" w:rsidRDefault="006A078F" w:rsidP="006A078F">
      <w:r>
        <w:t xml:space="preserve">where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1D27394C" w14:textId="77777777" w:rsidR="006A078F" w:rsidRDefault="006A078F" w:rsidP="006A078F">
      <w:r>
        <w:t xml:space="preserve">A single </w:t>
      </w:r>
      <w:proofErr w:type="spellStart"/>
      <w:r>
        <w:t>tiepoint</w:t>
      </w:r>
      <w:proofErr w:type="spellEnd"/>
      <w:r>
        <w:t xml:space="preserve"> in the ModelTiepointTag, together with this tag, completely determine the relationship between raster and model space; </w:t>
      </w:r>
      <w:proofErr w:type="gramStart"/>
      <w:r>
        <w:t>thus</w:t>
      </w:r>
      <w:proofErr w:type="gramEnd"/>
      <w:r>
        <w:t xml:space="preserve"> they comprise the two tags which Baseline GeoTIFF files most often will use to place a raster image into a "sta</w:t>
      </w:r>
      <w:r w:rsidR="00F76A88">
        <w:t>ndard position" in model space.</w:t>
      </w:r>
    </w:p>
    <w:p w14:paraId="04CDCFD6"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Resolution and Orientation tags of the standard TIFF 6.0 spec. However, simple reversals of orientation between raster and model space (e.g. horizontal or vertical flips) may be indicated by reversal of sign in the corresponding component of the ModelPixelScaleTag. GeoTIFF compliant readers must honor this sign-reversal convention.</w:t>
      </w:r>
    </w:p>
    <w:p w14:paraId="66AAF332" w14:textId="77777777" w:rsidR="00105CB7" w:rsidRDefault="006A078F" w:rsidP="006A078F">
      <w:r>
        <w:t xml:space="preserve">This tag must not be used if the raster image requires rotation or shearing to place it into the standard model space. In such cases the transformation shall be defined with the more general ModelTransformationTag, defined below. </w:t>
      </w:r>
    </w:p>
    <w:p w14:paraId="4740B6AE" w14:textId="77777777" w:rsidR="006A078F" w:rsidRDefault="006A078F" w:rsidP="006A078F">
      <w:pPr>
        <w:pStyle w:val="pre"/>
        <w:widowControl/>
      </w:pPr>
      <w:r>
        <w:t>ModelTransformationTag</w:t>
      </w:r>
    </w:p>
    <w:p w14:paraId="18AD122C" w14:textId="77777777" w:rsidR="006A078F" w:rsidRDefault="00F0075A" w:rsidP="006A078F">
      <w:pPr>
        <w:pStyle w:val="pre"/>
        <w:widowControl/>
      </w:pPr>
      <w:r>
        <w:t xml:space="preserve">      </w:t>
      </w:r>
      <w:proofErr w:type="gramStart"/>
      <w:r>
        <w:t>Tag  =</w:t>
      </w:r>
      <w:proofErr w:type="gramEnd"/>
      <w:r>
        <w:tab/>
      </w:r>
      <w:r w:rsidR="006A078F">
        <w:t xml:space="preserve">34264  (85D8.H) </w:t>
      </w:r>
    </w:p>
    <w:p w14:paraId="429ED71C" w14:textId="77777777" w:rsidR="006A078F" w:rsidRDefault="006A078F" w:rsidP="006A078F">
      <w:pPr>
        <w:pStyle w:val="pre"/>
        <w:widowControl/>
      </w:pPr>
      <w:r>
        <w:t xml:space="preserve">      Type =</w:t>
      </w:r>
      <w:r w:rsidR="00F0075A">
        <w:tab/>
      </w:r>
      <w:r>
        <w:t xml:space="preserve">DOUBLE    </w:t>
      </w:r>
    </w:p>
    <w:p w14:paraId="62AF1EB1" w14:textId="77777777" w:rsidR="006A078F" w:rsidRDefault="006A078F" w:rsidP="006A078F">
      <w:pPr>
        <w:pStyle w:val="pre"/>
        <w:widowControl/>
      </w:pPr>
      <w:r>
        <w:t xml:space="preserve">      N    =</w:t>
      </w:r>
      <w:r w:rsidR="00F0075A">
        <w:tab/>
      </w:r>
      <w:r>
        <w:t>16</w:t>
      </w:r>
    </w:p>
    <w:p w14:paraId="73395E1D" w14:textId="77777777" w:rsidR="00105CB7" w:rsidRDefault="006A078F" w:rsidP="006A078F">
      <w:pPr>
        <w:pStyle w:val="pre"/>
        <w:widowControl/>
      </w:pPr>
      <w:r>
        <w:lastRenderedPageBreak/>
        <w:t xml:space="preserve">      Owner: JPL Cartographic Applications Group</w:t>
      </w:r>
    </w:p>
    <w:p w14:paraId="7ADC7B5D" w14:textId="77777777" w:rsidR="00F0075A" w:rsidRDefault="00F0075A" w:rsidP="006A078F">
      <w:pPr>
        <w:pStyle w:val="pre"/>
        <w:widowControl/>
      </w:pPr>
    </w:p>
    <w:p w14:paraId="7775904C"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742DBB00" w14:textId="77777777" w:rsidR="00105CB7" w:rsidRDefault="006A078F" w:rsidP="006A078F">
      <w:pPr>
        <w:pStyle w:val="pre"/>
        <w:widowControl/>
      </w:pPr>
      <w:r>
        <w:t xml:space="preserve">      ModelTransformationTag = (</w:t>
      </w:r>
      <w:proofErr w:type="spellStart"/>
      <w:proofErr w:type="gramStart"/>
      <w:r>
        <w:t>a,b</w:t>
      </w:r>
      <w:proofErr w:type="gramEnd"/>
      <w:r>
        <w:t>,c,d,e</w:t>
      </w:r>
      <w:proofErr w:type="spellEnd"/>
      <w:r>
        <w:t>....</w:t>
      </w:r>
      <w:proofErr w:type="spellStart"/>
      <w:r>
        <w:t>m,n,o,p</w:t>
      </w:r>
      <w:proofErr w:type="spellEnd"/>
      <w:r>
        <w:t>).</w:t>
      </w:r>
    </w:p>
    <w:p w14:paraId="196BF7E6" w14:textId="77777777" w:rsidR="00105CB7" w:rsidRDefault="006A078F" w:rsidP="006A078F">
      <w:r>
        <w:t>where</w:t>
      </w:r>
    </w:p>
    <w:p w14:paraId="5E11E0A2" w14:textId="77777777" w:rsidR="006A078F" w:rsidRDefault="006A078F" w:rsidP="006A078F">
      <w:pPr>
        <w:pStyle w:val="pre"/>
        <w:widowControl/>
      </w:pPr>
      <w:r>
        <w:t xml:space="preserve">        model                              image</w:t>
      </w:r>
    </w:p>
    <w:p w14:paraId="6EE39BE3" w14:textId="77777777" w:rsidR="006A078F" w:rsidRDefault="006A078F" w:rsidP="006A078F">
      <w:pPr>
        <w:pStyle w:val="pre"/>
        <w:widowControl/>
      </w:pPr>
      <w:r>
        <w:t xml:space="preserve">        </w:t>
      </w:r>
      <w:proofErr w:type="spellStart"/>
      <w:r>
        <w:t>coords</w:t>
      </w:r>
      <w:proofErr w:type="spellEnd"/>
      <w:r>
        <w:t xml:space="preserve"> =          matrix     *     </w:t>
      </w:r>
      <w:proofErr w:type="spellStart"/>
      <w:r>
        <w:t>coords</w:t>
      </w:r>
      <w:proofErr w:type="spellEnd"/>
    </w:p>
    <w:p w14:paraId="2CE04907" w14:textId="77777777" w:rsidR="006A078F" w:rsidRDefault="006A078F" w:rsidP="006A078F">
      <w:r>
        <w:t xml:space="preserve">        </w:t>
      </w:r>
    </w:p>
    <w:p w14:paraId="335E6B3C" w14:textId="77777777" w:rsidR="006A078F" w:rsidRDefault="006A078F" w:rsidP="006A078F">
      <w:pPr>
        <w:pStyle w:val="pre"/>
        <w:widowControl/>
      </w:pPr>
      <w:r>
        <w:t xml:space="preserve">        |-   -|     |-                 -|  |-   -|</w:t>
      </w:r>
    </w:p>
    <w:p w14:paraId="4844A088" w14:textId="77777777" w:rsidR="006A078F" w:rsidRDefault="006A078F" w:rsidP="006A078F">
      <w:pPr>
        <w:pStyle w:val="pre"/>
        <w:widowControl/>
      </w:pPr>
      <w:r>
        <w:t xml:space="preserve">        </w:t>
      </w:r>
      <w:proofErr w:type="gramStart"/>
      <w:r>
        <w:t>|  X</w:t>
      </w:r>
      <w:proofErr w:type="gramEnd"/>
      <w:r>
        <w:t xml:space="preserve">  |     |   a   b   c   d   |  |  I  |</w:t>
      </w:r>
    </w:p>
    <w:p w14:paraId="0BCF630B" w14:textId="77777777" w:rsidR="006A078F" w:rsidRDefault="006A078F" w:rsidP="006A078F">
      <w:pPr>
        <w:pStyle w:val="pre"/>
        <w:widowControl/>
      </w:pPr>
      <w:r>
        <w:t xml:space="preserve">        |     |     |                   |  |     |</w:t>
      </w:r>
    </w:p>
    <w:p w14:paraId="2E17441C" w14:textId="77777777" w:rsidR="006A078F" w:rsidRDefault="006A078F" w:rsidP="006A078F">
      <w:pPr>
        <w:pStyle w:val="pre"/>
        <w:widowControl/>
      </w:pPr>
      <w:r>
        <w:t xml:space="preserve">        </w:t>
      </w:r>
      <w:proofErr w:type="gramStart"/>
      <w:r>
        <w:t>|  Y</w:t>
      </w:r>
      <w:proofErr w:type="gramEnd"/>
      <w:r>
        <w:t xml:space="preserve">  |     |   e   f   g   h   |  |  J  |</w:t>
      </w:r>
    </w:p>
    <w:p w14:paraId="4D9CB8F8" w14:textId="77777777" w:rsidR="006A078F" w:rsidRDefault="006A078F" w:rsidP="006A078F">
      <w:pPr>
        <w:pStyle w:val="pre"/>
        <w:widowControl/>
      </w:pPr>
      <w:r>
        <w:t xml:space="preserve">        |     |  =  |                   |  |     |</w:t>
      </w:r>
    </w:p>
    <w:p w14:paraId="1070D0EC" w14:textId="77777777" w:rsidR="006A078F" w:rsidRDefault="006A078F" w:rsidP="006A078F">
      <w:pPr>
        <w:pStyle w:val="pre"/>
        <w:widowControl/>
      </w:pPr>
      <w:r>
        <w:t xml:space="preserve">        </w:t>
      </w:r>
      <w:proofErr w:type="gramStart"/>
      <w:r>
        <w:t>|  Z</w:t>
      </w:r>
      <w:proofErr w:type="gramEnd"/>
      <w:r>
        <w:t xml:space="preserve">  |     |   </w:t>
      </w:r>
      <w:proofErr w:type="spellStart"/>
      <w:r>
        <w:t>i</w:t>
      </w:r>
      <w:proofErr w:type="spellEnd"/>
      <w:r>
        <w:t xml:space="preserve">   j   k   l   |  |  K  |</w:t>
      </w:r>
    </w:p>
    <w:p w14:paraId="530BA482" w14:textId="77777777" w:rsidR="006A078F" w:rsidRDefault="006A078F" w:rsidP="006A078F">
      <w:pPr>
        <w:pStyle w:val="pre"/>
        <w:widowControl/>
      </w:pPr>
      <w:r>
        <w:t xml:space="preserve">        |     |     |                   |  |     |</w:t>
      </w:r>
    </w:p>
    <w:p w14:paraId="00B2E09A" w14:textId="77777777" w:rsidR="006A078F" w:rsidRDefault="006A078F" w:rsidP="006A078F">
      <w:pPr>
        <w:pStyle w:val="pre"/>
        <w:widowControl/>
      </w:pPr>
      <w:r>
        <w:t xml:space="preserve">        </w:t>
      </w:r>
      <w:proofErr w:type="gramStart"/>
      <w:r>
        <w:t>|  1</w:t>
      </w:r>
      <w:proofErr w:type="gramEnd"/>
      <w:r>
        <w:t xml:space="preserve">  |     |   m   n   o   p   |  |  1  |</w:t>
      </w:r>
    </w:p>
    <w:p w14:paraId="695F3176" w14:textId="77777777" w:rsidR="00105CB7" w:rsidRDefault="006A078F" w:rsidP="006A078F">
      <w:pPr>
        <w:pStyle w:val="pre"/>
        <w:widowControl/>
      </w:pPr>
      <w:r>
        <w:t xml:space="preserve">        |-   -|     |-                 -|  |-   -|</w:t>
      </w:r>
    </w:p>
    <w:p w14:paraId="03F95A95" w14:textId="77777777" w:rsidR="006A078F" w:rsidRDefault="006A078F" w:rsidP="006A078F"/>
    <w:p w14:paraId="1014B57D" w14:textId="77777777" w:rsidR="00105CB7" w:rsidRDefault="006A078F" w:rsidP="006A078F">
      <w:r>
        <w:t>By convention, and without loss of generality, the following parameters are currently hard-coded and will always be the same (but must be specified nonetheless):</w:t>
      </w:r>
    </w:p>
    <w:p w14:paraId="05832819" w14:textId="77777777" w:rsidR="00105CB7" w:rsidRDefault="006A078F" w:rsidP="006A078F">
      <w:pPr>
        <w:pStyle w:val="pre"/>
        <w:widowControl/>
      </w:pPr>
      <w:r>
        <w:t xml:space="preserve">       m = n = o = </w:t>
      </w:r>
      <w:proofErr w:type="gramStart"/>
      <w:r>
        <w:t>0,  p</w:t>
      </w:r>
      <w:proofErr w:type="gramEnd"/>
      <w:r>
        <w:t xml:space="preserve"> = 1.</w:t>
      </w:r>
    </w:p>
    <w:p w14:paraId="13A5F697" w14:textId="77777777" w:rsidR="00F0075A" w:rsidRDefault="00F0075A" w:rsidP="006A078F">
      <w:pPr>
        <w:pStyle w:val="pre"/>
        <w:widowControl/>
      </w:pPr>
    </w:p>
    <w:p w14:paraId="60F1B879" w14:textId="77777777" w:rsidR="00105CB7" w:rsidRDefault="006A078F" w:rsidP="006A078F">
      <w:r>
        <w:t>For Baseline GeoTIFF, the model space is always 2-D, and so the matrix will have the more limited form:</w:t>
      </w:r>
    </w:p>
    <w:p w14:paraId="343EEDF2" w14:textId="77777777" w:rsidR="006A078F" w:rsidRDefault="006A078F" w:rsidP="006A078F">
      <w:pPr>
        <w:pStyle w:val="pre"/>
        <w:widowControl/>
      </w:pPr>
      <w:r>
        <w:t xml:space="preserve">        |-   -|     |-                 -|  |-   -|</w:t>
      </w:r>
    </w:p>
    <w:p w14:paraId="6D3B3DA5" w14:textId="77777777" w:rsidR="006A078F" w:rsidRDefault="006A078F" w:rsidP="006A078F">
      <w:pPr>
        <w:pStyle w:val="pre"/>
        <w:widowControl/>
      </w:pPr>
      <w:r>
        <w:t xml:space="preserve">        </w:t>
      </w:r>
      <w:proofErr w:type="gramStart"/>
      <w:r>
        <w:t>|  X</w:t>
      </w:r>
      <w:proofErr w:type="gramEnd"/>
      <w:r>
        <w:t xml:space="preserve">  |     |   a   b   0   d   |  |  I  |</w:t>
      </w:r>
    </w:p>
    <w:p w14:paraId="14B8CFE4" w14:textId="77777777" w:rsidR="006A078F" w:rsidRDefault="006A078F" w:rsidP="006A078F">
      <w:pPr>
        <w:pStyle w:val="pre"/>
        <w:widowControl/>
      </w:pPr>
      <w:r>
        <w:t xml:space="preserve">        |     |     |                   |  |     |</w:t>
      </w:r>
    </w:p>
    <w:p w14:paraId="110C1581" w14:textId="77777777" w:rsidR="006A078F" w:rsidRDefault="006A078F" w:rsidP="006A078F">
      <w:pPr>
        <w:pStyle w:val="pre"/>
        <w:widowControl/>
      </w:pPr>
      <w:r>
        <w:t xml:space="preserve">        </w:t>
      </w:r>
      <w:proofErr w:type="gramStart"/>
      <w:r>
        <w:t>|  Y</w:t>
      </w:r>
      <w:proofErr w:type="gramEnd"/>
      <w:r>
        <w:t xml:space="preserve">  |     |   e   f   0   h   |  |  J  |</w:t>
      </w:r>
    </w:p>
    <w:p w14:paraId="17A1A7C5" w14:textId="77777777" w:rsidR="006A078F" w:rsidRDefault="006A078F" w:rsidP="006A078F">
      <w:pPr>
        <w:pStyle w:val="pre"/>
        <w:widowControl/>
      </w:pPr>
      <w:r>
        <w:t xml:space="preserve">        |     |  =  |                   |  |     |</w:t>
      </w:r>
    </w:p>
    <w:p w14:paraId="2FADE2FF" w14:textId="77777777" w:rsidR="006A078F" w:rsidRDefault="006A078F" w:rsidP="006A078F">
      <w:pPr>
        <w:pStyle w:val="pre"/>
        <w:widowControl/>
      </w:pPr>
      <w:r>
        <w:t xml:space="preserve">        </w:t>
      </w:r>
      <w:proofErr w:type="gramStart"/>
      <w:r>
        <w:t>|  Z</w:t>
      </w:r>
      <w:proofErr w:type="gramEnd"/>
      <w:r>
        <w:t xml:space="preserve">  |     |   0   0   0   0   |  |  K  |</w:t>
      </w:r>
    </w:p>
    <w:p w14:paraId="3CEA0D7B" w14:textId="77777777" w:rsidR="006A078F" w:rsidRDefault="006A078F" w:rsidP="006A078F">
      <w:pPr>
        <w:pStyle w:val="pre"/>
        <w:widowControl/>
      </w:pPr>
      <w:r>
        <w:t xml:space="preserve">        |     |     |                   |  |     |</w:t>
      </w:r>
    </w:p>
    <w:p w14:paraId="7A13EE0A" w14:textId="77777777" w:rsidR="006A078F" w:rsidRDefault="006A078F" w:rsidP="006A078F">
      <w:pPr>
        <w:pStyle w:val="pre"/>
        <w:widowControl/>
      </w:pPr>
      <w:r>
        <w:t xml:space="preserve">        </w:t>
      </w:r>
      <w:proofErr w:type="gramStart"/>
      <w:r>
        <w:t>|  1</w:t>
      </w:r>
      <w:proofErr w:type="gramEnd"/>
      <w:r>
        <w:t xml:space="preserve">  |     |   0   0   0   1   |  |  1  |</w:t>
      </w:r>
    </w:p>
    <w:p w14:paraId="699FE4F9" w14:textId="77777777" w:rsidR="00105CB7" w:rsidRDefault="006A078F" w:rsidP="006A078F">
      <w:pPr>
        <w:pStyle w:val="pre"/>
        <w:widowControl/>
      </w:pPr>
      <w:r>
        <w:t xml:space="preserve">        |-   -|     |-                 -|  |-   -|</w:t>
      </w:r>
    </w:p>
    <w:p w14:paraId="362021AA" w14:textId="77777777" w:rsidR="006A078F" w:rsidRDefault="006A078F" w:rsidP="006A078F">
      <w:r>
        <w:t xml:space="preserve"> </w:t>
      </w:r>
    </w:p>
    <w:p w14:paraId="09B83E3E" w14:textId="77777777" w:rsidR="00105CB7" w:rsidRDefault="006A078F" w:rsidP="006A078F">
      <w:r>
        <w:t>Values "d" and "h" will often be use</w:t>
      </w:r>
      <w:r w:rsidR="00F0075A">
        <w:t xml:space="preserve">d to represent translations in </w:t>
      </w:r>
      <w:r>
        <w:t>X and Y, and so will not necessarily be zero. All 16 values should be specified, in all cases. Only the raster-to-model transformation is defined; if the inverse transformation is required it must be computed by the client, to the desired accuracy.</w:t>
      </w:r>
    </w:p>
    <w:p w14:paraId="7C388EEF" w14:textId="77777777" w:rsidR="00105CB7" w:rsidRDefault="006A078F" w:rsidP="006A078F">
      <w:r>
        <w:t xml:space="preserve">This matrix tag should not be used if the ModelTiepointTag and the ModelPixelScaleTag are already defined. If only a single </w:t>
      </w:r>
      <w:proofErr w:type="spellStart"/>
      <w:r>
        <w:t>tiepoint</w:t>
      </w:r>
      <w:proofErr w:type="spellEnd"/>
      <w:r>
        <w:t xml:space="preserve"> (</w:t>
      </w:r>
      <w:proofErr w:type="gramStart"/>
      <w:r>
        <w:t>I,J</w:t>
      </w:r>
      <w:proofErr w:type="gramEnd"/>
      <w:r>
        <w:t xml:space="preserve">,K,X,Y,Z)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20D072CB" w14:textId="77777777" w:rsidR="006A078F" w:rsidRDefault="006A078F" w:rsidP="006A078F">
      <w:pPr>
        <w:pStyle w:val="pre"/>
        <w:widowControl/>
      </w:pPr>
      <w:r>
        <w:lastRenderedPageBreak/>
        <w:t xml:space="preserve">        |-                         -| </w:t>
      </w:r>
    </w:p>
    <w:p w14:paraId="77D094E8" w14:textId="77777777" w:rsidR="006A078F" w:rsidRDefault="006A078F" w:rsidP="006A078F">
      <w:pPr>
        <w:pStyle w:val="pre"/>
        <w:widowControl/>
      </w:pPr>
      <w:r>
        <w:t xml:space="preserve">        |   </w:t>
      </w:r>
      <w:proofErr w:type="spellStart"/>
      <w:r>
        <w:t>Sx</w:t>
      </w:r>
      <w:proofErr w:type="spellEnd"/>
      <w:r>
        <w:t xml:space="preserve">    0.0   0.0   Tx    | </w:t>
      </w:r>
    </w:p>
    <w:p w14:paraId="17ED8D35" w14:textId="77777777" w:rsidR="006A078F" w:rsidRDefault="006A078F" w:rsidP="006A078F">
      <w:pPr>
        <w:pStyle w:val="pre"/>
        <w:widowControl/>
      </w:pPr>
      <w:r>
        <w:t xml:space="preserve">        |                           |      Tx = X - I/</w:t>
      </w:r>
      <w:proofErr w:type="spellStart"/>
      <w:r>
        <w:t>Sx</w:t>
      </w:r>
      <w:proofErr w:type="spellEnd"/>
    </w:p>
    <w:p w14:paraId="0F4EE6B9" w14:textId="77777777" w:rsidR="006A078F" w:rsidRDefault="006A078F" w:rsidP="006A078F">
      <w:pPr>
        <w:pStyle w:val="pre"/>
        <w:widowControl/>
      </w:pPr>
      <w:r>
        <w:t xml:space="preserve">        |   </w:t>
      </w:r>
      <w:proofErr w:type="gramStart"/>
      <w:r>
        <w:t>0.0  -</w:t>
      </w:r>
      <w:proofErr w:type="spellStart"/>
      <w:proofErr w:type="gramEnd"/>
      <w:r>
        <w:t>Sy</w:t>
      </w:r>
      <w:proofErr w:type="spellEnd"/>
      <w:r>
        <w:t xml:space="preserve">    0.0   Ty    |      Ty = Y + J/</w:t>
      </w:r>
      <w:proofErr w:type="spellStart"/>
      <w:r>
        <w:t>Sy</w:t>
      </w:r>
      <w:proofErr w:type="spellEnd"/>
    </w:p>
    <w:p w14:paraId="60F61116" w14:textId="77777777" w:rsidR="006A078F" w:rsidRDefault="006A078F" w:rsidP="006A078F">
      <w:pPr>
        <w:pStyle w:val="pre"/>
        <w:widowControl/>
      </w:pPr>
      <w:r>
        <w:t xml:space="preserve">        |                           |      </w:t>
      </w:r>
      <w:proofErr w:type="spellStart"/>
      <w:r>
        <w:t>Tz</w:t>
      </w:r>
      <w:proofErr w:type="spellEnd"/>
      <w:r>
        <w:t xml:space="preserve"> = Z - K/</w:t>
      </w:r>
      <w:proofErr w:type="spellStart"/>
      <w:proofErr w:type="gramStart"/>
      <w:r>
        <w:t>Sz</w:t>
      </w:r>
      <w:proofErr w:type="spellEnd"/>
      <w:r>
        <w:t xml:space="preserve">  (</w:t>
      </w:r>
      <w:proofErr w:type="gramEnd"/>
      <w:r>
        <w:t>if not 0)</w:t>
      </w:r>
    </w:p>
    <w:p w14:paraId="5AFA5694" w14:textId="77777777" w:rsidR="006A078F" w:rsidRDefault="006A078F" w:rsidP="006A078F">
      <w:pPr>
        <w:pStyle w:val="pre"/>
        <w:widowControl/>
      </w:pPr>
      <w:r>
        <w:t xml:space="preserve">        |   0.0   0.0   </w:t>
      </w:r>
      <w:proofErr w:type="spellStart"/>
      <w:r>
        <w:t>Sz</w:t>
      </w:r>
      <w:proofErr w:type="spellEnd"/>
      <w:r>
        <w:t xml:space="preserve">    </w:t>
      </w:r>
      <w:proofErr w:type="spellStart"/>
      <w:r>
        <w:t>Tz</w:t>
      </w:r>
      <w:proofErr w:type="spellEnd"/>
      <w:r>
        <w:t xml:space="preserve">    | </w:t>
      </w:r>
    </w:p>
    <w:p w14:paraId="50D84095" w14:textId="77777777" w:rsidR="006A078F" w:rsidRDefault="006A078F" w:rsidP="006A078F">
      <w:pPr>
        <w:pStyle w:val="pre"/>
        <w:widowControl/>
      </w:pPr>
      <w:r>
        <w:t xml:space="preserve">        |                           | </w:t>
      </w:r>
    </w:p>
    <w:p w14:paraId="133285A6" w14:textId="77777777" w:rsidR="006A078F" w:rsidRDefault="006A078F" w:rsidP="006A078F">
      <w:pPr>
        <w:pStyle w:val="pre"/>
        <w:widowControl/>
      </w:pPr>
      <w:r>
        <w:t xml:space="preserve">        |   0.0   0.0   0.0   1.0   | </w:t>
      </w:r>
    </w:p>
    <w:p w14:paraId="143DEBE7" w14:textId="77777777" w:rsidR="00105CB7" w:rsidRDefault="006A078F" w:rsidP="006A078F">
      <w:pPr>
        <w:pStyle w:val="pre"/>
        <w:widowControl/>
      </w:pPr>
      <w:r>
        <w:t xml:space="preserve">        |-                         -| </w:t>
      </w:r>
    </w:p>
    <w:p w14:paraId="268FB20B" w14:textId="77777777" w:rsidR="006A078F" w:rsidRDefault="006A078F" w:rsidP="006A078F">
      <w:r>
        <w:t>where the -</w:t>
      </w:r>
      <w:proofErr w:type="spellStart"/>
      <w:r>
        <w:t>Sy</w:t>
      </w:r>
      <w:proofErr w:type="spellEnd"/>
      <w:r>
        <w:t xml:space="preserve"> is due the reversal of direction from J increasing- down in raster space to Y increasing-up in model space.</w:t>
      </w:r>
    </w:p>
    <w:p w14:paraId="71AE2184"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4048B6C5" w14:textId="77777777" w:rsidR="006A078F" w:rsidRDefault="006A078F" w:rsidP="006A078F">
      <w:r>
        <w:t>Note: In Revision 0.2 and earlier, another tag was used for this matrix, which has been renamed as follows:</w:t>
      </w:r>
    </w:p>
    <w:p w14:paraId="40987A1C" w14:textId="77777777" w:rsidR="006A078F" w:rsidRDefault="006A078F" w:rsidP="006A078F">
      <w:pPr>
        <w:pStyle w:val="pre"/>
        <w:widowControl/>
      </w:pPr>
      <w:proofErr w:type="spellStart"/>
      <w:r>
        <w:t>IntergraphMatrixTag</w:t>
      </w:r>
      <w:proofErr w:type="spellEnd"/>
    </w:p>
    <w:p w14:paraId="34915625" w14:textId="77777777" w:rsidR="006A078F" w:rsidRDefault="006A078F" w:rsidP="006A078F">
      <w:pPr>
        <w:pStyle w:val="pre"/>
        <w:widowControl/>
      </w:pPr>
      <w:r>
        <w:t xml:space="preserve">      </w:t>
      </w:r>
      <w:proofErr w:type="gramStart"/>
      <w:r>
        <w:t>Tag  =</w:t>
      </w:r>
      <w:proofErr w:type="gramEnd"/>
      <w:r>
        <w:t xml:space="preserve">  33920  (8480.H) </w:t>
      </w:r>
    </w:p>
    <w:p w14:paraId="46A29857" w14:textId="77777777" w:rsidR="006A078F" w:rsidRDefault="006A078F" w:rsidP="006A078F">
      <w:pPr>
        <w:pStyle w:val="pre"/>
        <w:widowControl/>
      </w:pPr>
      <w:r>
        <w:t xml:space="preserve">      Type </w:t>
      </w:r>
      <w:proofErr w:type="gramStart"/>
      <w:r>
        <w:t>=  DOUBLE</w:t>
      </w:r>
      <w:proofErr w:type="gramEnd"/>
      <w:r>
        <w:t xml:space="preserve">    </w:t>
      </w:r>
    </w:p>
    <w:p w14:paraId="66BB25B5"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34A2845F" w14:textId="77777777" w:rsidR="00105CB7" w:rsidRDefault="006A078F" w:rsidP="006A078F">
      <w:pPr>
        <w:pStyle w:val="pre"/>
        <w:widowControl/>
      </w:pPr>
      <w:r>
        <w:t xml:space="preserve">      Owner: Intergraph</w:t>
      </w:r>
    </w:p>
    <w:p w14:paraId="59BCEE67" w14:textId="77777777"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4012C09B" w14:textId="77777777" w:rsidR="00105CB7" w:rsidRDefault="006A078F" w:rsidP="0000651E">
      <w:pPr>
        <w:pStyle w:val="AnnexLevel2"/>
      </w:pPr>
      <w:bookmarkStart w:id="432" w:name="_Toc336252441"/>
      <w:commentRangeStart w:id="433"/>
      <w:r>
        <w:t>Coordinate Transformation Data Flow</w:t>
      </w:r>
      <w:bookmarkEnd w:id="432"/>
      <w:commentRangeEnd w:id="433"/>
      <w:r w:rsidR="00037C82">
        <w:rPr>
          <w:rStyle w:val="CommentReference"/>
          <w:b w:val="0"/>
          <w:bCs w:val="0"/>
          <w:iCs w:val="0"/>
          <w:lang w:val="en-US" w:eastAsia="en-US"/>
        </w:rPr>
        <w:commentReference w:id="433"/>
      </w:r>
    </w:p>
    <w:p w14:paraId="2A73D652" w14:textId="77777777" w:rsidR="00105CB7" w:rsidDel="00CE0366" w:rsidRDefault="006A078F" w:rsidP="006A078F">
      <w:pPr>
        <w:pStyle w:val="pre"/>
        <w:widowControl/>
        <w:rPr>
          <w:del w:id="434" w:author="Roger Lott" w:date="2018-05-14T08:58:00Z"/>
        </w:rPr>
      </w:pPr>
      <w:del w:id="435" w:author="Roger Lott" w:date="2018-05-14T08:58:00Z">
        <w:r w:rsidDel="00CE0366">
          <w:delText>The dataflow of the various GeoTIFF parameter datasets is based upon the EPSG</w:delText>
        </w:r>
      </w:del>
      <w:del w:id="436" w:author="Roger Lott" w:date="2018-05-14T08:17:00Z">
        <w:r w:rsidDel="00935A80">
          <w:delText>/POSC</w:delText>
        </w:r>
      </w:del>
      <w:del w:id="437" w:author="Roger Lott" w:date="2018-05-14T08:58:00Z">
        <w:r w:rsidDel="00CE0366">
          <w:delText xml:space="preserve"> configuration. Here is the text of the description accompanying the EPSG parameter tables:</w:delText>
        </w:r>
      </w:del>
    </w:p>
    <w:p w14:paraId="38F1E3BA" w14:textId="77777777" w:rsidR="006A078F" w:rsidDel="00CE0366" w:rsidRDefault="006A078F" w:rsidP="006A078F">
      <w:pPr>
        <w:pStyle w:val="pre"/>
        <w:widowControl/>
        <w:rPr>
          <w:del w:id="438" w:author="Roger Lott" w:date="2018-05-14T08:58:00Z"/>
        </w:rPr>
      </w:pPr>
      <w:del w:id="439" w:author="Roger Lott" w:date="2018-05-14T08:58:00Z">
        <w:r w:rsidDel="00CE0366">
          <w:delText>The data files (.CSV) have a hierarchical structure:</w:delText>
        </w:r>
      </w:del>
    </w:p>
    <w:p w14:paraId="32BA2B8A" w14:textId="77777777" w:rsidR="006A078F" w:rsidDel="00CE0366" w:rsidRDefault="006A078F" w:rsidP="006A078F">
      <w:pPr>
        <w:pStyle w:val="pre"/>
        <w:widowControl/>
        <w:rPr>
          <w:del w:id="440" w:author="Roger Lott" w:date="2018-05-14T08:58:00Z"/>
        </w:rPr>
      </w:pPr>
      <w:del w:id="441" w:author="Roger Lott" w:date="2018-05-14T08:58:00Z">
        <w:r w:rsidDel="00CE0366">
          <w:delText xml:space="preserve"> </w:delText>
        </w:r>
      </w:del>
    </w:p>
    <w:p w14:paraId="2B252639" w14:textId="77777777" w:rsidR="006A078F" w:rsidDel="00CE0366" w:rsidRDefault="006A078F" w:rsidP="006A078F">
      <w:pPr>
        <w:pStyle w:val="pre"/>
        <w:widowControl/>
        <w:rPr>
          <w:del w:id="442" w:author="Roger Lott" w:date="2018-05-14T08:58:00Z"/>
        </w:rPr>
      </w:pPr>
      <w:del w:id="443" w:author="Roger Lott" w:date="2018-05-14T08:58:00Z">
        <w:r w:rsidDel="00CE0366">
          <w:delText xml:space="preserve"> +---------------------------+   +----------------------------+</w:delText>
        </w:r>
      </w:del>
    </w:p>
    <w:p w14:paraId="4B38316C" w14:textId="77777777" w:rsidR="006A078F" w:rsidDel="00CE0366" w:rsidRDefault="006A078F" w:rsidP="006A078F">
      <w:pPr>
        <w:pStyle w:val="pre"/>
        <w:widowControl/>
        <w:rPr>
          <w:del w:id="444" w:author="Roger Lott" w:date="2018-05-14T08:58:00Z"/>
        </w:rPr>
      </w:pPr>
      <w:del w:id="445" w:author="Roger Lott" w:date="2018-05-14T08:58:00Z">
        <w:r w:rsidDel="00CE0366">
          <w:delText xml:space="preserve"> |           VERTCS          |   |           PROJCS           |</w:delText>
        </w:r>
      </w:del>
    </w:p>
    <w:p w14:paraId="45CCD879" w14:textId="77777777" w:rsidR="006A078F" w:rsidDel="00CE0366" w:rsidRDefault="006A078F" w:rsidP="006A078F">
      <w:pPr>
        <w:pStyle w:val="pre"/>
        <w:widowControl/>
        <w:rPr>
          <w:del w:id="446" w:author="Roger Lott" w:date="2018-05-14T08:58:00Z"/>
        </w:rPr>
      </w:pPr>
      <w:del w:id="447" w:author="Roger Lott" w:date="2018-05-14T08:58:00Z">
        <w:r w:rsidDel="00CE0366">
          <w:delText xml:space="preserve"> +---------------------------+   +----------------------------+</w:delText>
        </w:r>
      </w:del>
    </w:p>
    <w:p w14:paraId="5E99646F" w14:textId="77777777" w:rsidR="006A078F" w:rsidDel="00CE0366" w:rsidRDefault="006A078F" w:rsidP="006A078F">
      <w:pPr>
        <w:pStyle w:val="pre"/>
        <w:widowControl/>
        <w:rPr>
          <w:del w:id="448" w:author="Roger Lott" w:date="2018-05-14T08:58:00Z"/>
        </w:rPr>
      </w:pPr>
      <w:del w:id="449" w:author="Roger Lott" w:date="2018-05-14T08:58:00Z">
        <w:r w:rsidDel="00CE0366">
          <w:delText xml:space="preserve"> |Vertical </w:delText>
        </w:r>
      </w:del>
      <w:del w:id="450" w:author="Roger Lott" w:date="2018-05-14T08:13:00Z">
        <w:r w:rsidDel="00037C82">
          <w:delText>Coordinate Systems</w:delText>
        </w:r>
      </w:del>
      <w:del w:id="451" w:author="Roger Lott" w:date="2018-05-14T08:58:00Z">
        <w:r w:rsidDel="00CE0366">
          <w:delText xml:space="preserve">|   |Projected </w:delText>
        </w:r>
      </w:del>
      <w:del w:id="452" w:author="Roger Lott" w:date="2018-05-14T08:13:00Z">
        <w:r w:rsidDel="00037C82">
          <w:delText>Coordinate Systems</w:delText>
        </w:r>
      </w:del>
      <w:del w:id="453" w:author="Roger Lott" w:date="2018-05-14T08:58:00Z">
        <w:r w:rsidDel="00CE0366">
          <w:delText>|</w:delText>
        </w:r>
      </w:del>
    </w:p>
    <w:p w14:paraId="3DAEE54B" w14:textId="77777777" w:rsidR="006A078F" w:rsidDel="00CE0366" w:rsidRDefault="006A078F" w:rsidP="006A078F">
      <w:pPr>
        <w:pStyle w:val="pre"/>
        <w:widowControl/>
        <w:rPr>
          <w:del w:id="454" w:author="Roger Lott" w:date="2018-05-14T08:58:00Z"/>
        </w:rPr>
      </w:pPr>
      <w:del w:id="455" w:author="Roger Lott" w:date="2018-05-14T08:58:00Z">
        <w:r w:rsidDel="00CE0366">
          <w:delText xml:space="preserve"> +-------------+-------------+   +------------+---------------+</w:delText>
        </w:r>
      </w:del>
    </w:p>
    <w:p w14:paraId="799F4875" w14:textId="77777777" w:rsidR="006A078F" w:rsidDel="00CE0366" w:rsidRDefault="006A078F" w:rsidP="006A078F">
      <w:pPr>
        <w:pStyle w:val="pre"/>
        <w:widowControl/>
        <w:rPr>
          <w:del w:id="456" w:author="Roger Lott" w:date="2018-05-14T08:58:00Z"/>
        </w:rPr>
      </w:pPr>
      <w:del w:id="457" w:author="Roger Lott" w:date="2018-05-14T08:58:00Z">
        <w:r w:rsidDel="00CE0366">
          <w:delText xml:space="preserve">               |                              |</w:delText>
        </w:r>
      </w:del>
    </w:p>
    <w:p w14:paraId="6EABA504" w14:textId="77777777" w:rsidR="006A078F" w:rsidDel="00CE0366" w:rsidRDefault="006A078F" w:rsidP="006A078F">
      <w:pPr>
        <w:pStyle w:val="pre"/>
        <w:widowControl/>
        <w:rPr>
          <w:del w:id="458" w:author="Roger Lott" w:date="2018-05-14T08:58:00Z"/>
        </w:rPr>
      </w:pPr>
      <w:del w:id="459" w:author="Roger Lott" w:date="2018-05-14T08:58:00Z">
        <w:r w:rsidDel="00CE0366">
          <w:delText xml:space="preserve">      +--------+                              |</w:delText>
        </w:r>
      </w:del>
    </w:p>
    <w:p w14:paraId="49E675AD" w14:textId="77777777" w:rsidR="006A078F" w:rsidDel="00CE0366" w:rsidRDefault="006A078F" w:rsidP="006A078F">
      <w:pPr>
        <w:pStyle w:val="pre"/>
        <w:widowControl/>
        <w:rPr>
          <w:del w:id="460" w:author="Roger Lott" w:date="2018-05-14T08:58:00Z"/>
        </w:rPr>
      </w:pPr>
      <w:del w:id="461" w:author="Roger Lott" w:date="2018-05-14T08:58:00Z">
        <w:r w:rsidDel="00CE0366">
          <w:delText xml:space="preserve">      |                                       |</w:delText>
        </w:r>
      </w:del>
    </w:p>
    <w:p w14:paraId="293D44FE" w14:textId="77777777" w:rsidR="006A078F" w:rsidDel="00CE0366" w:rsidRDefault="006A078F" w:rsidP="006A078F">
      <w:pPr>
        <w:pStyle w:val="pre"/>
        <w:widowControl/>
        <w:rPr>
          <w:del w:id="462" w:author="Roger Lott" w:date="2018-05-14T08:58:00Z"/>
        </w:rPr>
      </w:pPr>
      <w:del w:id="463" w:author="Roger Lott" w:date="2018-05-14T08:58:00Z">
        <w:r w:rsidDel="00CE0366">
          <w:delText xml:space="preserve">      |            +--------------------------+</w:delText>
        </w:r>
      </w:del>
    </w:p>
    <w:p w14:paraId="2E8C8144" w14:textId="77777777" w:rsidR="006A078F" w:rsidDel="00CE0366" w:rsidRDefault="006A078F" w:rsidP="006A078F">
      <w:pPr>
        <w:pStyle w:val="pre"/>
        <w:widowControl/>
        <w:rPr>
          <w:del w:id="464" w:author="Roger Lott" w:date="2018-05-14T08:58:00Z"/>
        </w:rPr>
      </w:pPr>
      <w:del w:id="465" w:author="Roger Lott" w:date="2018-05-14T08:58:00Z">
        <w:r w:rsidDel="00CE0366">
          <w:delText xml:space="preserve">      |            |                          |</w:delText>
        </w:r>
      </w:del>
    </w:p>
    <w:p w14:paraId="5F47E1FF" w14:textId="77777777" w:rsidR="006A078F" w:rsidDel="00CE0366" w:rsidRDefault="006A078F" w:rsidP="006A078F">
      <w:pPr>
        <w:pStyle w:val="pre"/>
        <w:widowControl/>
        <w:rPr>
          <w:del w:id="466" w:author="Roger Lott" w:date="2018-05-14T08:58:00Z"/>
        </w:rPr>
      </w:pPr>
      <w:del w:id="467" w:author="Roger Lott" w:date="2018-05-14T08:58:00Z">
        <w:r w:rsidDel="00CE0366">
          <w:delText xml:space="preserve">      |            |            +-------------+---------------+</w:delText>
        </w:r>
      </w:del>
    </w:p>
    <w:p w14:paraId="63B5DABC" w14:textId="77777777" w:rsidR="006A078F" w:rsidDel="00CE0366" w:rsidRDefault="006A078F" w:rsidP="006A078F">
      <w:pPr>
        <w:pStyle w:val="pre"/>
        <w:widowControl/>
        <w:rPr>
          <w:del w:id="468" w:author="Roger Lott" w:date="2018-05-14T08:58:00Z"/>
        </w:rPr>
      </w:pPr>
      <w:del w:id="469" w:author="Roger Lott" w:date="2018-05-14T08:58:00Z">
        <w:r w:rsidDel="00CE0366">
          <w:delText xml:space="preserve">      |            |            |            GEOGCS           |</w:delText>
        </w:r>
      </w:del>
    </w:p>
    <w:p w14:paraId="52955C1A" w14:textId="77777777" w:rsidR="006A078F" w:rsidDel="00CE0366" w:rsidRDefault="006A078F" w:rsidP="006A078F">
      <w:pPr>
        <w:pStyle w:val="pre"/>
        <w:widowControl/>
        <w:rPr>
          <w:del w:id="470" w:author="Roger Lott" w:date="2018-05-14T08:58:00Z"/>
        </w:rPr>
      </w:pPr>
      <w:del w:id="471" w:author="Roger Lott" w:date="2018-05-14T08:58:00Z">
        <w:r w:rsidDel="00CE0366">
          <w:delText xml:space="preserve">      |            |            +-----------------------------+</w:delText>
        </w:r>
      </w:del>
    </w:p>
    <w:p w14:paraId="46FB2A4F" w14:textId="77777777" w:rsidR="006A078F" w:rsidDel="00CE0366" w:rsidRDefault="006A078F" w:rsidP="006A078F">
      <w:pPr>
        <w:pStyle w:val="pre"/>
        <w:widowControl/>
        <w:rPr>
          <w:del w:id="472" w:author="Roger Lott" w:date="2018-05-14T08:58:00Z"/>
        </w:rPr>
      </w:pPr>
      <w:del w:id="473" w:author="Roger Lott" w:date="2018-05-14T08:58:00Z">
        <w:r w:rsidDel="00CE0366">
          <w:delText xml:space="preserve">      |            |            |Geographic </w:delText>
        </w:r>
      </w:del>
      <w:del w:id="474" w:author="Roger Lott" w:date="2018-05-14T08:13:00Z">
        <w:r w:rsidDel="00037C82">
          <w:delText>Coordinate Systems</w:delText>
        </w:r>
      </w:del>
      <w:del w:id="475" w:author="Roger Lott" w:date="2018-05-14T08:58:00Z">
        <w:r w:rsidDel="00CE0366">
          <w:delText>|</w:delText>
        </w:r>
      </w:del>
    </w:p>
    <w:p w14:paraId="2C9302E0" w14:textId="77777777" w:rsidR="006A078F" w:rsidDel="00CE0366" w:rsidRDefault="006A078F" w:rsidP="006A078F">
      <w:pPr>
        <w:pStyle w:val="pre"/>
        <w:widowControl/>
        <w:rPr>
          <w:del w:id="476" w:author="Roger Lott" w:date="2018-05-14T08:58:00Z"/>
        </w:rPr>
      </w:pPr>
      <w:del w:id="477" w:author="Roger Lott" w:date="2018-05-14T08:58:00Z">
        <w:r w:rsidDel="00CE0366">
          <w:delText xml:space="preserve">      |            |            |Geocentric Coordinate Systems|</w:delText>
        </w:r>
      </w:del>
    </w:p>
    <w:p w14:paraId="1EE20D9D" w14:textId="77777777" w:rsidR="006A078F" w:rsidDel="00CE0366" w:rsidRDefault="006A078F" w:rsidP="006A078F">
      <w:pPr>
        <w:pStyle w:val="pre"/>
        <w:widowControl/>
        <w:rPr>
          <w:del w:id="478" w:author="Roger Lott" w:date="2018-05-14T08:58:00Z"/>
        </w:rPr>
      </w:pPr>
      <w:del w:id="479" w:author="Roger Lott" w:date="2018-05-14T08:58:00Z">
        <w:r w:rsidDel="00CE0366">
          <w:delText xml:space="preserve">      |            |            +-----------------------------+</w:delText>
        </w:r>
      </w:del>
    </w:p>
    <w:p w14:paraId="61310963" w14:textId="77777777" w:rsidR="006A078F" w:rsidDel="00CE0366" w:rsidRDefault="006A078F" w:rsidP="006A078F">
      <w:pPr>
        <w:pStyle w:val="pre"/>
        <w:widowControl/>
        <w:rPr>
          <w:del w:id="480" w:author="Roger Lott" w:date="2018-05-14T08:58:00Z"/>
        </w:rPr>
      </w:pPr>
      <w:del w:id="481" w:author="Roger Lott" w:date="2018-05-14T08:58:00Z">
        <w:r w:rsidDel="00CE0366">
          <w:delText xml:space="preserve">      |            |            |       Geodetic Datums       |</w:delText>
        </w:r>
      </w:del>
    </w:p>
    <w:p w14:paraId="31421480" w14:textId="77777777" w:rsidR="006A078F" w:rsidDel="00CE0366" w:rsidRDefault="006A078F" w:rsidP="006A078F">
      <w:pPr>
        <w:pStyle w:val="pre"/>
        <w:widowControl/>
        <w:rPr>
          <w:del w:id="482" w:author="Roger Lott" w:date="2018-05-14T08:58:00Z"/>
        </w:rPr>
      </w:pPr>
      <w:del w:id="483" w:author="Roger Lott" w:date="2018-05-14T08:58:00Z">
        <w:r w:rsidDel="00CE0366">
          <w:delText xml:space="preserve">      |            |            +-------------+---------------+</w:delText>
        </w:r>
      </w:del>
    </w:p>
    <w:p w14:paraId="4F193DCD" w14:textId="77777777" w:rsidR="006A078F" w:rsidDel="00CE0366" w:rsidRDefault="006A078F" w:rsidP="006A078F">
      <w:pPr>
        <w:pStyle w:val="pre"/>
        <w:widowControl/>
        <w:rPr>
          <w:del w:id="484" w:author="Roger Lott" w:date="2018-05-14T08:58:00Z"/>
        </w:rPr>
      </w:pPr>
      <w:del w:id="485" w:author="Roger Lott" w:date="2018-05-14T08:58:00Z">
        <w:r w:rsidDel="00CE0366">
          <w:delText xml:space="preserve">      |            |                          |</w:delText>
        </w:r>
      </w:del>
    </w:p>
    <w:p w14:paraId="1664D05F" w14:textId="77777777" w:rsidR="006A078F" w:rsidDel="00CE0366" w:rsidRDefault="006A078F" w:rsidP="006A078F">
      <w:pPr>
        <w:pStyle w:val="pre"/>
        <w:widowControl/>
        <w:rPr>
          <w:del w:id="486" w:author="Roger Lott" w:date="2018-05-14T08:58:00Z"/>
        </w:rPr>
      </w:pPr>
      <w:del w:id="487" w:author="Roger Lott" w:date="2018-05-14T08:58:00Z">
        <w:r w:rsidDel="00CE0366">
          <w:delText xml:space="preserve">      |            |                 +--------+-------+</w:delText>
        </w:r>
      </w:del>
    </w:p>
    <w:p w14:paraId="349A7965" w14:textId="77777777" w:rsidR="006A078F" w:rsidDel="00CE0366" w:rsidRDefault="006A078F" w:rsidP="006A078F">
      <w:pPr>
        <w:pStyle w:val="pre"/>
        <w:widowControl/>
        <w:rPr>
          <w:del w:id="488" w:author="Roger Lott" w:date="2018-05-14T08:58:00Z"/>
        </w:rPr>
      </w:pPr>
      <w:del w:id="489" w:author="Roger Lott" w:date="2018-05-14T08:58:00Z">
        <w:r w:rsidDel="00CE0366">
          <w:delText xml:space="preserve">      |            |                 |                |    </w:delText>
        </w:r>
      </w:del>
    </w:p>
    <w:p w14:paraId="252FE9F7" w14:textId="77777777" w:rsidR="006A078F" w:rsidDel="00CE0366" w:rsidRDefault="006A078F" w:rsidP="006A078F">
      <w:pPr>
        <w:pStyle w:val="pre"/>
        <w:widowControl/>
        <w:rPr>
          <w:del w:id="490" w:author="Roger Lott" w:date="2018-05-14T08:58:00Z"/>
        </w:rPr>
      </w:pPr>
      <w:del w:id="491" w:author="Roger Lott" w:date="2018-05-14T08:58:00Z">
        <w:r w:rsidDel="00CE0366">
          <w:delText xml:space="preserve">      |     +------+-----+    +------+-----+   +------+-------+</w:delText>
        </w:r>
      </w:del>
    </w:p>
    <w:p w14:paraId="3A2F6D24" w14:textId="77777777" w:rsidR="006A078F" w:rsidDel="00CE0366" w:rsidRDefault="006A078F" w:rsidP="006A078F">
      <w:pPr>
        <w:pStyle w:val="pre"/>
        <w:widowControl/>
        <w:rPr>
          <w:del w:id="492" w:author="Roger Lott" w:date="2018-05-14T08:58:00Z"/>
        </w:rPr>
      </w:pPr>
      <w:del w:id="493" w:author="Roger Lott" w:date="2018-05-14T08:58:00Z">
        <w:r w:rsidDel="00CE0366">
          <w:delText xml:space="preserve">      |     |    PROJ    |    |   ELLIPS   |   |    PMERID    |</w:delText>
        </w:r>
      </w:del>
    </w:p>
    <w:p w14:paraId="487AD1B3" w14:textId="77777777" w:rsidR="006A078F" w:rsidDel="00CE0366" w:rsidRDefault="006A078F" w:rsidP="006A078F">
      <w:pPr>
        <w:pStyle w:val="pre"/>
        <w:widowControl/>
        <w:rPr>
          <w:del w:id="494" w:author="Roger Lott" w:date="2018-05-14T08:58:00Z"/>
        </w:rPr>
      </w:pPr>
      <w:del w:id="495" w:author="Roger Lott" w:date="2018-05-14T08:58:00Z">
        <w:r w:rsidDel="00CE0366">
          <w:delText xml:space="preserve">      |     +------------+    +------------+   +--------------+</w:delText>
        </w:r>
      </w:del>
    </w:p>
    <w:p w14:paraId="2ACB8EC7" w14:textId="77777777" w:rsidR="006A078F" w:rsidDel="00CE0366" w:rsidRDefault="006A078F" w:rsidP="006A078F">
      <w:pPr>
        <w:pStyle w:val="pre"/>
        <w:widowControl/>
        <w:rPr>
          <w:del w:id="496" w:author="Roger Lott" w:date="2018-05-14T08:58:00Z"/>
        </w:rPr>
      </w:pPr>
      <w:del w:id="497" w:author="Roger Lott" w:date="2018-05-14T08:58:00Z">
        <w:r w:rsidDel="00CE0366">
          <w:delText xml:space="preserve">      |     | Projection |    | Ellipsoid  |   |Prime Meridian|</w:delText>
        </w:r>
      </w:del>
    </w:p>
    <w:p w14:paraId="5E313E76" w14:textId="77777777" w:rsidR="006A078F" w:rsidDel="00CE0366" w:rsidRDefault="006A078F" w:rsidP="006A078F">
      <w:pPr>
        <w:pStyle w:val="pre"/>
        <w:widowControl/>
        <w:rPr>
          <w:del w:id="498" w:author="Roger Lott" w:date="2018-05-14T08:58:00Z"/>
        </w:rPr>
      </w:pPr>
      <w:del w:id="499" w:author="Roger Lott" w:date="2018-05-14T08:58:00Z">
        <w:r w:rsidDel="00CE0366">
          <w:delText xml:space="preserve">      |     | Parameters |    | Parameters |   |  Parameters  |</w:delText>
        </w:r>
      </w:del>
    </w:p>
    <w:p w14:paraId="22360A5D" w14:textId="77777777" w:rsidR="006A078F" w:rsidDel="00CE0366" w:rsidRDefault="006A078F" w:rsidP="006A078F">
      <w:pPr>
        <w:pStyle w:val="pre"/>
        <w:widowControl/>
        <w:rPr>
          <w:del w:id="500" w:author="Roger Lott" w:date="2018-05-14T08:58:00Z"/>
        </w:rPr>
      </w:pPr>
      <w:del w:id="501" w:author="Roger Lott" w:date="2018-05-14T08:58:00Z">
        <w:r w:rsidDel="00CE0366">
          <w:delText xml:space="preserve">      |     +------+-----+    +------+-----+   +------+-------+</w:delText>
        </w:r>
      </w:del>
    </w:p>
    <w:p w14:paraId="0E384EEE" w14:textId="77777777" w:rsidR="006A078F" w:rsidDel="00CE0366" w:rsidRDefault="006A078F" w:rsidP="006A078F">
      <w:pPr>
        <w:pStyle w:val="pre"/>
        <w:widowControl/>
        <w:rPr>
          <w:del w:id="502" w:author="Roger Lott" w:date="2018-05-14T08:58:00Z"/>
        </w:rPr>
      </w:pPr>
      <w:del w:id="503" w:author="Roger Lott" w:date="2018-05-14T08:58:00Z">
        <w:r w:rsidDel="00CE0366">
          <w:delText xml:space="preserve">      |            |                 |                |</w:delText>
        </w:r>
      </w:del>
    </w:p>
    <w:p w14:paraId="2138BC55" w14:textId="77777777" w:rsidR="006A078F" w:rsidDel="00CE0366" w:rsidRDefault="006A078F" w:rsidP="006A078F">
      <w:pPr>
        <w:pStyle w:val="pre"/>
        <w:widowControl/>
        <w:rPr>
          <w:del w:id="504" w:author="Roger Lott" w:date="2018-05-14T08:58:00Z"/>
        </w:rPr>
      </w:pPr>
      <w:del w:id="505" w:author="Roger Lott" w:date="2018-05-14T08:58:00Z">
        <w:r w:rsidDel="00CE0366">
          <w:delText xml:space="preserve">      +------------+-----------+-----+----------------+         </w:delText>
        </w:r>
      </w:del>
    </w:p>
    <w:p w14:paraId="189DC161" w14:textId="77777777" w:rsidR="006A078F" w:rsidDel="00CE0366" w:rsidRDefault="006A078F" w:rsidP="006A078F">
      <w:pPr>
        <w:pStyle w:val="pre"/>
        <w:widowControl/>
        <w:rPr>
          <w:del w:id="506" w:author="Roger Lott" w:date="2018-05-14T08:58:00Z"/>
        </w:rPr>
      </w:pPr>
      <w:del w:id="507" w:author="Roger Lott" w:date="2018-05-14T08:58:00Z">
        <w:r w:rsidDel="00CE0366">
          <w:delText xml:space="preserve">                               |                          </w:delText>
        </w:r>
      </w:del>
    </w:p>
    <w:p w14:paraId="77105810" w14:textId="77777777" w:rsidR="006A078F" w:rsidDel="00CE0366" w:rsidRDefault="006A078F" w:rsidP="006A078F">
      <w:pPr>
        <w:pStyle w:val="pre"/>
        <w:widowControl/>
        <w:rPr>
          <w:del w:id="508" w:author="Roger Lott" w:date="2018-05-14T08:58:00Z"/>
        </w:rPr>
      </w:pPr>
      <w:del w:id="509" w:author="Roger Lott" w:date="2018-05-14T08:58:00Z">
        <w:r w:rsidDel="00CE0366">
          <w:delText xml:space="preserve">                 +-------------+------------+</w:delText>
        </w:r>
      </w:del>
    </w:p>
    <w:p w14:paraId="490F55FF" w14:textId="77777777" w:rsidR="006A078F" w:rsidDel="00CE0366" w:rsidRDefault="006A078F" w:rsidP="006A078F">
      <w:pPr>
        <w:pStyle w:val="pre"/>
        <w:widowControl/>
        <w:rPr>
          <w:del w:id="510" w:author="Roger Lott" w:date="2018-05-14T08:58:00Z"/>
        </w:rPr>
      </w:pPr>
      <w:del w:id="511" w:author="Roger Lott" w:date="2018-05-14T08:58:00Z">
        <w:r w:rsidDel="00CE0366">
          <w:delText xml:space="preserve">                 |           UNITS          |</w:delText>
        </w:r>
      </w:del>
    </w:p>
    <w:p w14:paraId="6C62FEF6" w14:textId="77777777" w:rsidR="006A078F" w:rsidDel="00CE0366" w:rsidRDefault="006A078F" w:rsidP="006A078F">
      <w:pPr>
        <w:pStyle w:val="pre"/>
        <w:widowControl/>
        <w:rPr>
          <w:del w:id="512" w:author="Roger Lott" w:date="2018-05-14T08:58:00Z"/>
        </w:rPr>
      </w:pPr>
      <w:del w:id="513" w:author="Roger Lott" w:date="2018-05-14T08:58:00Z">
        <w:r w:rsidDel="00CE0366">
          <w:delText xml:space="preserve">                 +--------------------------+</w:delText>
        </w:r>
      </w:del>
    </w:p>
    <w:p w14:paraId="2CDC0FB7" w14:textId="77777777" w:rsidR="006A078F" w:rsidDel="00CE0366" w:rsidRDefault="006A078F" w:rsidP="006A078F">
      <w:pPr>
        <w:pStyle w:val="pre"/>
        <w:widowControl/>
        <w:rPr>
          <w:del w:id="514" w:author="Roger Lott" w:date="2018-05-14T08:58:00Z"/>
        </w:rPr>
      </w:pPr>
      <w:del w:id="515" w:author="Roger Lott" w:date="2018-05-14T08:58:00Z">
        <w:r w:rsidDel="00CE0366">
          <w:delText xml:space="preserve">                 | Linear and Angular Units |</w:delText>
        </w:r>
      </w:del>
    </w:p>
    <w:p w14:paraId="1153AC23" w14:textId="77777777" w:rsidR="006A078F" w:rsidDel="00CE0366" w:rsidRDefault="006A078F" w:rsidP="006A078F">
      <w:pPr>
        <w:pStyle w:val="pre"/>
        <w:widowControl/>
        <w:rPr>
          <w:del w:id="516" w:author="Roger Lott" w:date="2018-05-14T08:58:00Z"/>
        </w:rPr>
      </w:pPr>
      <w:del w:id="517" w:author="Roger Lott" w:date="2018-05-14T08:58:00Z">
        <w:r w:rsidDel="00CE0366">
          <w:delText xml:space="preserve">                 +--------------------------+</w:delText>
        </w:r>
      </w:del>
    </w:p>
    <w:p w14:paraId="51FF6739" w14:textId="77777777" w:rsidR="006A078F" w:rsidDel="00CE0366" w:rsidRDefault="006A078F" w:rsidP="006A078F">
      <w:pPr>
        <w:pStyle w:val="pre"/>
        <w:widowControl/>
        <w:rPr>
          <w:del w:id="518" w:author="Roger Lott" w:date="2018-05-14T08:58:00Z"/>
        </w:rPr>
      </w:pPr>
      <w:del w:id="519" w:author="Roger Lott" w:date="2018-05-14T08:58:00Z">
        <w:r w:rsidDel="00CE0366">
          <w:delText xml:space="preserve"> </w:delText>
        </w:r>
      </w:del>
    </w:p>
    <w:p w14:paraId="4E27CB80" w14:textId="77777777" w:rsidR="006A078F" w:rsidDel="00CE0366" w:rsidRDefault="006A078F" w:rsidP="006A078F">
      <w:pPr>
        <w:pStyle w:val="pre"/>
        <w:widowControl/>
        <w:rPr>
          <w:del w:id="520" w:author="Roger Lott" w:date="2018-05-14T08:58:00Z"/>
        </w:rPr>
      </w:pPr>
      <w:del w:id="521" w:author="Roger Lott" w:date="2018-05-14T08:58:00Z">
        <w:r w:rsidDel="00CE0366">
          <w:delText xml:space="preserve"> </w:delText>
        </w:r>
      </w:del>
    </w:p>
    <w:p w14:paraId="67B6C683" w14:textId="77777777" w:rsidR="006A078F" w:rsidDel="00CE0366" w:rsidRDefault="006A078F" w:rsidP="006A078F">
      <w:pPr>
        <w:pStyle w:val="pre"/>
        <w:widowControl/>
        <w:rPr>
          <w:del w:id="522" w:author="Roger Lott" w:date="2018-05-14T08:58:00Z"/>
        </w:rPr>
      </w:pPr>
      <w:del w:id="523" w:author="Roger Lott" w:date="2018-05-14T08:58:00Z">
        <w:r w:rsidDel="00CE0366">
          <w:delText xml:space="preserve"> The parameter listings are "living documents" and will be</w:delText>
        </w:r>
      </w:del>
    </w:p>
    <w:p w14:paraId="69EA87B3" w14:textId="77777777" w:rsidR="006A078F" w:rsidDel="00CE0366" w:rsidRDefault="006A078F" w:rsidP="006A078F">
      <w:pPr>
        <w:pStyle w:val="pre"/>
        <w:widowControl/>
        <w:rPr>
          <w:del w:id="524" w:author="Roger Lott" w:date="2018-05-14T08:58:00Z"/>
        </w:rPr>
      </w:pPr>
      <w:del w:id="525" w:author="Roger Lott" w:date="2018-05-14T08:58:00Z">
        <w:r w:rsidDel="00CE0366">
          <w:delText xml:space="preserve"> updated by the EPSG from time to time. Any comment or</w:delText>
        </w:r>
      </w:del>
    </w:p>
    <w:p w14:paraId="6564BE62" w14:textId="77777777" w:rsidR="006A078F" w:rsidDel="00CE0366" w:rsidRDefault="006A078F" w:rsidP="006A078F">
      <w:pPr>
        <w:pStyle w:val="pre"/>
        <w:widowControl/>
        <w:rPr>
          <w:del w:id="526" w:author="Roger Lott" w:date="2018-05-14T08:58:00Z"/>
        </w:rPr>
      </w:pPr>
      <w:del w:id="527" w:author="Roger Lott" w:date="2018-05-14T08:58:00Z">
        <w:r w:rsidDel="00CE0366">
          <w:delText xml:space="preserve"> suggestions for improvements should be directed to:</w:delText>
        </w:r>
      </w:del>
    </w:p>
    <w:p w14:paraId="64E8A611" w14:textId="77777777" w:rsidR="006A078F" w:rsidDel="00CE0366" w:rsidRDefault="006A078F" w:rsidP="006A078F">
      <w:pPr>
        <w:pStyle w:val="pre"/>
        <w:widowControl/>
        <w:rPr>
          <w:del w:id="528" w:author="Roger Lott" w:date="2018-05-14T08:58:00Z"/>
        </w:rPr>
      </w:pPr>
      <w:del w:id="529" w:author="Roger Lott" w:date="2018-05-14T08:58:00Z">
        <w:r w:rsidDel="00CE0366">
          <w:delText xml:space="preserve"> </w:delText>
        </w:r>
      </w:del>
    </w:p>
    <w:p w14:paraId="4C37CCAA" w14:textId="77777777" w:rsidR="006A078F" w:rsidDel="00CE0366" w:rsidRDefault="006A078F" w:rsidP="006A078F">
      <w:pPr>
        <w:pStyle w:val="pre"/>
        <w:widowControl/>
        <w:rPr>
          <w:del w:id="530" w:author="Roger Lott" w:date="2018-05-14T08:58:00Z"/>
        </w:rPr>
      </w:pPr>
      <w:del w:id="531" w:author="Roger Lott" w:date="2018-05-14T08:58:00Z">
        <w:r w:rsidDel="00CE0366">
          <w:delText xml:space="preserve">   Jean-Patrick Girbig,      or   Roger Lott,</w:delText>
        </w:r>
      </w:del>
    </w:p>
    <w:p w14:paraId="13B38494" w14:textId="77777777" w:rsidR="006A078F" w:rsidDel="00CE0366" w:rsidRDefault="006A078F" w:rsidP="006A078F">
      <w:pPr>
        <w:pStyle w:val="pre"/>
        <w:widowControl/>
        <w:rPr>
          <w:del w:id="532" w:author="Roger Lott" w:date="2018-05-14T08:58:00Z"/>
        </w:rPr>
      </w:pPr>
      <w:del w:id="533" w:author="Roger Lott" w:date="2018-05-14T08:58:00Z">
        <w:r w:rsidDel="00CE0366">
          <w:delText xml:space="preserve">   Manager Cartography,           Head of Survey,</w:delText>
        </w:r>
      </w:del>
    </w:p>
    <w:p w14:paraId="68F1EE0A" w14:textId="77777777" w:rsidR="006A078F" w:rsidDel="00CE0366" w:rsidRDefault="006A078F" w:rsidP="006A078F">
      <w:pPr>
        <w:pStyle w:val="pre"/>
        <w:widowControl/>
        <w:rPr>
          <w:del w:id="534" w:author="Roger Lott" w:date="2018-05-14T08:58:00Z"/>
        </w:rPr>
      </w:pPr>
      <w:del w:id="535" w:author="Roger Lott" w:date="2018-05-14T08:58:00Z">
        <w:r w:rsidDel="00CE0366">
          <w:delText xml:space="preserve">   Petroconsultants S.A.,         BP Exploration,</w:delText>
        </w:r>
      </w:del>
    </w:p>
    <w:p w14:paraId="2445F264" w14:textId="77777777" w:rsidR="006A078F" w:rsidDel="00CE0366" w:rsidRDefault="006A078F" w:rsidP="006A078F">
      <w:pPr>
        <w:pStyle w:val="pre"/>
        <w:widowControl/>
        <w:rPr>
          <w:del w:id="536" w:author="Roger Lott" w:date="2018-05-14T08:58:00Z"/>
        </w:rPr>
      </w:pPr>
      <w:del w:id="537" w:author="Roger Lott" w:date="2018-05-14T08:58:00Z">
        <w:r w:rsidDel="00CE0366">
          <w:delText xml:space="preserve">   PO Box 152,                    Uxbridge One,</w:delText>
        </w:r>
      </w:del>
    </w:p>
    <w:p w14:paraId="2A70AA5D" w14:textId="77777777" w:rsidR="006A078F" w:rsidDel="00CE0366" w:rsidRDefault="006A078F" w:rsidP="006A078F">
      <w:pPr>
        <w:pStyle w:val="pre"/>
        <w:widowControl/>
        <w:rPr>
          <w:del w:id="538" w:author="Roger Lott" w:date="2018-05-14T08:58:00Z"/>
        </w:rPr>
      </w:pPr>
      <w:del w:id="539" w:author="Roger Lott" w:date="2018-05-14T08:58:00Z">
        <w:r w:rsidDel="00CE0366">
          <w:delText xml:space="preserve">   24 Chemin de la Marie,         Harefield Road,</w:delText>
        </w:r>
      </w:del>
    </w:p>
    <w:p w14:paraId="3F4488ED" w14:textId="77777777" w:rsidR="006A078F" w:rsidDel="00CE0366" w:rsidRDefault="006A078F" w:rsidP="006A078F">
      <w:pPr>
        <w:pStyle w:val="pre"/>
        <w:widowControl/>
        <w:rPr>
          <w:del w:id="540" w:author="Roger Lott" w:date="2018-05-14T08:58:00Z"/>
        </w:rPr>
      </w:pPr>
      <w:del w:id="541" w:author="Roger Lott" w:date="2018-05-14T08:58:00Z">
        <w:r w:rsidDel="00CE0366">
          <w:delText xml:space="preserve">   1258 Perly-Geneva,             Uxbridge,</w:delText>
        </w:r>
      </w:del>
    </w:p>
    <w:p w14:paraId="4345CF74" w14:textId="77777777" w:rsidR="006A078F" w:rsidDel="00CE0366" w:rsidRDefault="006A078F" w:rsidP="006A078F">
      <w:pPr>
        <w:pStyle w:val="pre"/>
        <w:widowControl/>
        <w:rPr>
          <w:del w:id="542" w:author="Roger Lott" w:date="2018-05-14T08:58:00Z"/>
        </w:rPr>
      </w:pPr>
      <w:del w:id="543" w:author="Roger Lott" w:date="2018-05-14T08:58:00Z">
        <w:r w:rsidDel="00CE0366">
          <w:delText xml:space="preserve">   Switzerland.                   Middlesex UB8 1PD,</w:delText>
        </w:r>
      </w:del>
    </w:p>
    <w:p w14:paraId="6834696F" w14:textId="77777777" w:rsidR="006A078F" w:rsidDel="00CE0366" w:rsidRDefault="006A078F" w:rsidP="006A078F">
      <w:pPr>
        <w:pStyle w:val="pre"/>
        <w:widowControl/>
        <w:rPr>
          <w:del w:id="544" w:author="Roger Lott" w:date="2018-05-14T08:58:00Z"/>
        </w:rPr>
      </w:pPr>
      <w:del w:id="545" w:author="Roger Lott" w:date="2018-05-14T08:58:00Z">
        <w:r w:rsidDel="00CE0366">
          <w:delText xml:space="preserve">                                  England.</w:delText>
        </w:r>
      </w:del>
    </w:p>
    <w:p w14:paraId="3DBDAE6D" w14:textId="77777777" w:rsidR="006A078F" w:rsidDel="00CE0366" w:rsidRDefault="006A078F" w:rsidP="006A078F">
      <w:pPr>
        <w:pStyle w:val="pre"/>
        <w:widowControl/>
        <w:rPr>
          <w:del w:id="546" w:author="Roger Lott" w:date="2018-05-14T08:58:00Z"/>
        </w:rPr>
      </w:pPr>
      <w:del w:id="547" w:author="Roger Lott" w:date="2018-05-14T08:58:00Z">
        <w:r w:rsidDel="00CE0366">
          <w:delText xml:space="preserve">                                 </w:delText>
        </w:r>
      </w:del>
    </w:p>
    <w:p w14:paraId="30D9630A" w14:textId="77777777" w:rsidR="006A078F" w:rsidDel="00CE0366" w:rsidRDefault="006A078F" w:rsidP="006A078F">
      <w:pPr>
        <w:pStyle w:val="pre"/>
        <w:widowControl/>
        <w:rPr>
          <w:del w:id="548" w:author="Roger Lott" w:date="2018-05-14T08:58:00Z"/>
        </w:rPr>
      </w:pPr>
      <w:del w:id="549" w:author="Roger Lott" w:date="2018-05-14T08:58:00Z">
        <w:r w:rsidDel="00CE0366">
          <w:delText xml:space="preserve">                                  Internet:</w:delText>
        </w:r>
      </w:del>
    </w:p>
    <w:p w14:paraId="1EB94F80" w14:textId="77777777" w:rsidR="006A078F" w:rsidDel="00CE0366" w:rsidRDefault="006A078F" w:rsidP="006A078F">
      <w:pPr>
        <w:pStyle w:val="pre"/>
        <w:widowControl/>
        <w:rPr>
          <w:del w:id="550" w:author="Roger Lott" w:date="2018-05-14T08:58:00Z"/>
        </w:rPr>
      </w:pPr>
      <w:del w:id="551" w:author="Roger Lott" w:date="2018-05-14T08:58:00Z">
        <w:r w:rsidDel="00CE0366">
          <w:delText xml:space="preserve">                                   lottrj@txpcap.hou.xwh.bp.com</w:delText>
        </w:r>
      </w:del>
    </w:p>
    <w:p w14:paraId="462BA54F" w14:textId="77777777" w:rsidR="006A078F" w:rsidDel="00CE0366" w:rsidRDefault="006A078F" w:rsidP="006A078F">
      <w:pPr>
        <w:pStyle w:val="pre"/>
        <w:widowControl/>
        <w:rPr>
          <w:del w:id="552" w:author="Roger Lott" w:date="2018-05-14T08:58:00Z"/>
        </w:rPr>
      </w:pPr>
      <w:del w:id="553" w:author="Roger Lott" w:date="2018-05-14T08:58:00Z">
        <w:r w:rsidDel="00CE0366">
          <w:delText xml:space="preserve"> </w:delText>
        </w:r>
      </w:del>
    </w:p>
    <w:p w14:paraId="1371B04D" w14:textId="77777777" w:rsidR="006A078F" w:rsidDel="00CE0366" w:rsidRDefault="006A078F" w:rsidP="006A078F">
      <w:pPr>
        <w:pStyle w:val="pre"/>
        <w:widowControl/>
        <w:rPr>
          <w:del w:id="554" w:author="Roger Lott" w:date="2018-05-14T08:58:00Z"/>
        </w:rPr>
      </w:pPr>
      <w:del w:id="555" w:author="Roger Lott" w:date="2018-05-14T08:58:00Z">
        <w:r w:rsidDel="00CE0366">
          <w:delText xml:space="preserve"> Requests for the inclusion of new data should include supporting </w:delText>
        </w:r>
      </w:del>
    </w:p>
    <w:p w14:paraId="0B854355" w14:textId="77777777" w:rsidR="006A078F" w:rsidDel="00CE0366" w:rsidRDefault="006A078F" w:rsidP="006A078F">
      <w:pPr>
        <w:pStyle w:val="pre"/>
        <w:widowControl/>
        <w:rPr>
          <w:del w:id="556" w:author="Roger Lott" w:date="2018-05-14T08:58:00Z"/>
        </w:rPr>
      </w:pPr>
      <w:del w:id="557" w:author="Roger Lott" w:date="2018-05-14T08:58:00Z">
        <w:r w:rsidDel="00CE0366">
          <w:delText xml:space="preserve"> documentation.  Requests for changing existing data should include </w:delText>
        </w:r>
      </w:del>
    </w:p>
    <w:p w14:paraId="1274C0B0" w14:textId="77777777" w:rsidR="006A078F" w:rsidRDefault="006A078F" w:rsidP="006A078F">
      <w:pPr>
        <w:pStyle w:val="pre"/>
        <w:widowControl/>
      </w:pPr>
      <w:del w:id="558" w:author="Roger Lott" w:date="2018-05-14T08:58:00Z">
        <w:r w:rsidDel="00CE0366">
          <w:delText xml:space="preserve"> reference to both the name and code of the item.</w:delText>
        </w:r>
      </w:del>
    </w:p>
    <w:p w14:paraId="2410EB3E" w14:textId="77777777" w:rsidR="00105CB7" w:rsidRDefault="006A078F" w:rsidP="00F0075A">
      <w:pPr>
        <w:pStyle w:val="pre"/>
        <w:widowControl/>
      </w:pPr>
      <w:r>
        <w:t xml:space="preserve"> </w:t>
      </w:r>
    </w:p>
    <w:p w14:paraId="381D720E" w14:textId="77777777" w:rsidR="00105CB7" w:rsidRDefault="006A078F" w:rsidP="0000651E">
      <w:pPr>
        <w:pStyle w:val="AnnexLevel2"/>
      </w:pPr>
      <w:bookmarkStart w:id="559" w:name="_Toc336252442"/>
      <w:commentRangeStart w:id="560"/>
      <w:r>
        <w:t>Cookbook for Defining Transformations</w:t>
      </w:r>
      <w:bookmarkEnd w:id="559"/>
      <w:commentRangeEnd w:id="560"/>
      <w:r w:rsidR="001864C2">
        <w:rPr>
          <w:rStyle w:val="CommentReference"/>
          <w:b w:val="0"/>
          <w:bCs w:val="0"/>
          <w:iCs w:val="0"/>
          <w:lang w:val="en-US" w:eastAsia="en-US"/>
        </w:rPr>
        <w:commentReference w:id="560"/>
      </w:r>
    </w:p>
    <w:p w14:paraId="5CAD5654" w14:textId="77777777" w:rsidR="006A078F" w:rsidRDefault="006A078F" w:rsidP="006A078F">
      <w:pPr>
        <w:pStyle w:val="pre"/>
        <w:widowControl/>
      </w:pPr>
      <w:r>
        <w:t xml:space="preserve">Here is a 4-step guide to producing a set of Baseline GeoTIFF tags for defining coordinate transformation information of a raster dataset. </w:t>
      </w:r>
    </w:p>
    <w:p w14:paraId="00D5CD28" w14:textId="77777777" w:rsidR="006A078F" w:rsidRDefault="006A078F" w:rsidP="006A078F">
      <w:pPr>
        <w:pStyle w:val="pre"/>
        <w:widowControl/>
      </w:pPr>
      <w:r>
        <w:t xml:space="preserve">  </w:t>
      </w:r>
    </w:p>
    <w:p w14:paraId="252C1594" w14:textId="77777777" w:rsidR="006A078F" w:rsidRDefault="006A078F" w:rsidP="006A078F">
      <w:pPr>
        <w:pStyle w:val="pre"/>
        <w:widowControl/>
      </w:pPr>
      <w:r>
        <w:t xml:space="preserve">  Step 1: Establish the Raster Space coordinate system used: </w:t>
      </w:r>
    </w:p>
    <w:p w14:paraId="2744A263"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0F168A38" w14:textId="77777777" w:rsidR="006A078F" w:rsidRDefault="006A078F" w:rsidP="006A078F">
      <w:pPr>
        <w:pStyle w:val="pre"/>
        <w:widowControl/>
      </w:pPr>
      <w:r>
        <w:t xml:space="preserve">  </w:t>
      </w:r>
    </w:p>
    <w:p w14:paraId="6EC144CB" w14:textId="77777777" w:rsidR="006A078F" w:rsidRDefault="006A078F" w:rsidP="006A078F">
      <w:pPr>
        <w:pStyle w:val="pre"/>
        <w:widowControl/>
      </w:pPr>
      <w:r>
        <w:t xml:space="preserve">  Step 2: Establish/define the model space Type in which the image is</w:t>
      </w:r>
    </w:p>
    <w:p w14:paraId="07791C05" w14:textId="77777777" w:rsidR="006A078F" w:rsidRDefault="006A078F" w:rsidP="006A078F">
      <w:pPr>
        <w:pStyle w:val="pre"/>
        <w:widowControl/>
      </w:pPr>
      <w:r>
        <w:t xml:space="preserve">          to be georeferenced. Usually this will be a </w:t>
      </w:r>
      <w:del w:id="561" w:author="Roger Lott" w:date="2018-05-14T08:59:00Z">
        <w:r w:rsidDel="00CE0366">
          <w:delText xml:space="preserve">Projected </w:delText>
        </w:r>
      </w:del>
      <w:ins w:id="562" w:author="Roger Lott" w:date="2018-05-14T08:59:00Z">
        <w:r w:rsidR="00CE0366">
          <w:t xml:space="preserve">projected </w:t>
        </w:r>
      </w:ins>
    </w:p>
    <w:p w14:paraId="4C3495DA" w14:textId="77777777" w:rsidR="006A078F" w:rsidRDefault="006A078F" w:rsidP="006A078F">
      <w:pPr>
        <w:pStyle w:val="pre"/>
        <w:widowControl/>
      </w:pPr>
      <w:r>
        <w:t xml:space="preserve">          </w:t>
      </w:r>
      <w:del w:id="563" w:author="Roger Lott" w:date="2018-05-14T08:59:00Z">
        <w:r w:rsidDel="00CE0366">
          <w:delText xml:space="preserve">Coordinate </w:delText>
        </w:r>
      </w:del>
      <w:ins w:id="564" w:author="Roger Lott" w:date="2018-05-14T08:59:00Z">
        <w:r w:rsidR="00CE0366">
          <w:t>coordinate R</w:t>
        </w:r>
      </w:ins>
      <w:ins w:id="565" w:author="Roger Lott" w:date="2018-05-14T08:58:00Z">
        <w:r w:rsidR="00CE0366">
          <w:t>eference</w:t>
        </w:r>
      </w:ins>
      <w:ins w:id="566" w:author="Roger Lott" w:date="2018-05-14T08:59:00Z">
        <w:r w:rsidR="00CE0366">
          <w:t xml:space="preserve"> </w:t>
        </w:r>
      </w:ins>
      <w:r>
        <w:t>system (PCS). If you are geocoding this data</w:t>
      </w:r>
    </w:p>
    <w:p w14:paraId="1865A237" w14:textId="77777777" w:rsidR="006A078F" w:rsidRDefault="006A078F" w:rsidP="006A078F">
      <w:pPr>
        <w:pStyle w:val="pre"/>
        <w:widowControl/>
      </w:pPr>
      <w:r>
        <w:t xml:space="preserve">          set, then the model space is defined to be the corresponding</w:t>
      </w:r>
    </w:p>
    <w:p w14:paraId="0E0CDF8A" w14:textId="77777777" w:rsidR="006A078F" w:rsidRDefault="006A078F" w:rsidP="006A078F">
      <w:pPr>
        <w:pStyle w:val="pre"/>
        <w:widowControl/>
      </w:pPr>
      <w:r>
        <w:t xml:space="preserve">          geographic, geocentric or </w:t>
      </w:r>
      <w:del w:id="567" w:author="Roger Lott" w:date="2018-05-14T08:59:00Z">
        <w:r w:rsidDel="00CE0366">
          <w:delText xml:space="preserve">Projected </w:delText>
        </w:r>
      </w:del>
      <w:ins w:id="568" w:author="Roger Lott" w:date="2018-05-14T08:59:00Z">
        <w:r w:rsidR="00CE0366">
          <w:t xml:space="preserve">projected </w:t>
        </w:r>
      </w:ins>
      <w:r>
        <w:t xml:space="preserve">coordinate </w:t>
      </w:r>
      <w:ins w:id="569" w:author="Roger Lott" w:date="2018-05-14T08:59:00Z">
        <w:r w:rsidR="00CE0366">
          <w:t xml:space="preserve">reference </w:t>
        </w:r>
      </w:ins>
      <w:r>
        <w:t xml:space="preserve">system (skip </w:t>
      </w:r>
    </w:p>
    <w:p w14:paraId="1EE87685" w14:textId="77777777" w:rsidR="006A078F" w:rsidRDefault="006A078F" w:rsidP="006A078F">
      <w:pPr>
        <w:pStyle w:val="pre"/>
        <w:widowControl/>
      </w:pPr>
      <w:r>
        <w:t xml:space="preserve">          to the "Cookbook" section </w:t>
      </w:r>
      <w:r w:rsidRPr="00105CB7">
        <w:rPr>
          <w:highlight w:val="red"/>
        </w:rPr>
        <w:t>2.7.3</w:t>
      </w:r>
      <w:r>
        <w:t xml:space="preserve"> first to do determine this).</w:t>
      </w:r>
    </w:p>
    <w:p w14:paraId="5717876F" w14:textId="77777777" w:rsidR="006A078F" w:rsidRDefault="006A078F" w:rsidP="006A078F">
      <w:pPr>
        <w:pStyle w:val="pre"/>
        <w:widowControl/>
      </w:pPr>
      <w:r>
        <w:t xml:space="preserve">          </w:t>
      </w:r>
    </w:p>
    <w:p w14:paraId="3CB3933A" w14:textId="77777777" w:rsidR="006A078F" w:rsidRDefault="006A078F" w:rsidP="006A078F">
      <w:pPr>
        <w:pStyle w:val="pre"/>
        <w:widowControl/>
      </w:pPr>
      <w:r>
        <w:t xml:space="preserve">  Step 3: Identify the nature of the transformations needed to tie</w:t>
      </w:r>
    </w:p>
    <w:p w14:paraId="5023F31C" w14:textId="77777777" w:rsidR="006A078F" w:rsidRDefault="006A078F" w:rsidP="006A078F">
      <w:pPr>
        <w:pStyle w:val="pre"/>
        <w:widowControl/>
      </w:pPr>
      <w:r>
        <w:lastRenderedPageBreak/>
        <w:t xml:space="preserve">          the raster data down to the model space coordinate </w:t>
      </w:r>
      <w:ins w:id="570" w:author="Roger Lott" w:date="2018-05-14T09:00:00Z">
        <w:r w:rsidR="00CE0366">
          <w:t xml:space="preserve">reference </w:t>
        </w:r>
      </w:ins>
      <w:r>
        <w:t>system:</w:t>
      </w:r>
    </w:p>
    <w:p w14:paraId="0E324740" w14:textId="77777777" w:rsidR="006A078F" w:rsidRDefault="006A078F" w:rsidP="006A078F">
      <w:pPr>
        <w:pStyle w:val="pre"/>
        <w:widowControl/>
      </w:pPr>
      <w:r>
        <w:t xml:space="preserve">          </w:t>
      </w:r>
    </w:p>
    <w:p w14:paraId="39E42011" w14:textId="77777777" w:rsidR="006A078F" w:rsidRDefault="006A078F" w:rsidP="006A078F">
      <w:pPr>
        <w:pStyle w:val="pre"/>
        <w:widowControl/>
      </w:pPr>
      <w:r>
        <w:t xml:space="preserve">     Case 1: The model-location of a raster point (</w:t>
      </w:r>
      <w:proofErr w:type="spellStart"/>
      <w:proofErr w:type="gramStart"/>
      <w:r>
        <w:t>x,y</w:t>
      </w:r>
      <w:proofErr w:type="spellEnd"/>
      <w:proofErr w:type="gramEnd"/>
      <w:r>
        <w:t>) is known, but not</w:t>
      </w:r>
    </w:p>
    <w:p w14:paraId="7FAF0064" w14:textId="77777777" w:rsidR="006A078F" w:rsidRDefault="006A078F" w:rsidP="006A078F">
      <w:pPr>
        <w:pStyle w:val="pre"/>
        <w:widowControl/>
      </w:pPr>
      <w:r>
        <w:t xml:space="preserve">          the scale or orientations:</w:t>
      </w:r>
    </w:p>
    <w:p w14:paraId="77AF02D2" w14:textId="77777777" w:rsidR="006A078F" w:rsidRDefault="006A078F" w:rsidP="006A078F">
      <w:pPr>
        <w:pStyle w:val="pre"/>
        <w:widowControl/>
      </w:pPr>
      <w:r>
        <w:t xml:space="preserve">     </w:t>
      </w:r>
    </w:p>
    <w:p w14:paraId="100C344B"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F3EDA6B" w14:textId="77777777" w:rsidR="006A078F" w:rsidRDefault="006A078F" w:rsidP="006A078F">
      <w:pPr>
        <w:pStyle w:val="pre"/>
        <w:widowControl/>
      </w:pPr>
      <w:r>
        <w:t xml:space="preserve">            of the known raster point.</w:t>
      </w:r>
    </w:p>
    <w:p w14:paraId="694E050C" w14:textId="77777777" w:rsidR="006A078F" w:rsidRDefault="006A078F" w:rsidP="006A078F">
      <w:pPr>
        <w:pStyle w:val="pre"/>
        <w:widowControl/>
      </w:pPr>
      <w:r>
        <w:t xml:space="preserve">     </w:t>
      </w:r>
    </w:p>
    <w:p w14:paraId="712496D1" w14:textId="77777777" w:rsidR="006A078F" w:rsidRDefault="006A078F" w:rsidP="006A078F">
      <w:pPr>
        <w:pStyle w:val="pre"/>
        <w:widowControl/>
      </w:pPr>
      <w:r>
        <w:t xml:space="preserve">     </w:t>
      </w:r>
    </w:p>
    <w:p w14:paraId="23BABAA0" w14:textId="77777777" w:rsidR="006A078F" w:rsidRDefault="006A078F" w:rsidP="006A078F">
      <w:pPr>
        <w:pStyle w:val="pre"/>
        <w:widowControl/>
      </w:pPr>
      <w:r>
        <w:t xml:space="preserve">     Case 2: The location of three non-collinear raster points are known</w:t>
      </w:r>
    </w:p>
    <w:p w14:paraId="4D9658C7" w14:textId="77777777" w:rsidR="006A078F" w:rsidRDefault="006A078F" w:rsidP="006A078F">
      <w:pPr>
        <w:pStyle w:val="pre"/>
        <w:widowControl/>
      </w:pPr>
      <w:r>
        <w:t xml:space="preserve">          exactly, but the linearity of the transformation is not known.</w:t>
      </w:r>
    </w:p>
    <w:p w14:paraId="1BD89D2B" w14:textId="77777777" w:rsidR="006A078F" w:rsidRDefault="006A078F" w:rsidP="006A078F">
      <w:pPr>
        <w:pStyle w:val="pre"/>
        <w:widowControl/>
      </w:pPr>
      <w:r>
        <w:t xml:space="preserve">         </w:t>
      </w:r>
    </w:p>
    <w:p w14:paraId="60122A0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3E40DBD" w14:textId="77777777" w:rsidR="006A078F" w:rsidRDefault="006A078F" w:rsidP="006A078F">
      <w:pPr>
        <w:pStyle w:val="pre"/>
        <w:widowControl/>
      </w:pPr>
      <w:r>
        <w:t xml:space="preserve">          of all three known raster points. Do not compute or define the </w:t>
      </w:r>
    </w:p>
    <w:p w14:paraId="4EEFDD68" w14:textId="77777777" w:rsidR="006A078F" w:rsidRDefault="006A078F" w:rsidP="006A078F">
      <w:pPr>
        <w:pStyle w:val="pre"/>
        <w:widowControl/>
      </w:pPr>
      <w:r>
        <w:t xml:space="preserve">          </w:t>
      </w:r>
      <w:proofErr w:type="spellStart"/>
      <w:r>
        <w:t>ModelPixelScale</w:t>
      </w:r>
      <w:proofErr w:type="spellEnd"/>
      <w:r>
        <w:t xml:space="preserve"> or </w:t>
      </w:r>
      <w:proofErr w:type="spellStart"/>
      <w:r>
        <w:t>ModelTransformation</w:t>
      </w:r>
      <w:proofErr w:type="spellEnd"/>
      <w:r>
        <w:t xml:space="preserve"> tag.</w:t>
      </w:r>
    </w:p>
    <w:p w14:paraId="630DBF23" w14:textId="77777777" w:rsidR="006A078F" w:rsidRDefault="006A078F" w:rsidP="006A078F">
      <w:pPr>
        <w:pStyle w:val="pre"/>
        <w:widowControl/>
      </w:pPr>
      <w:r>
        <w:t xml:space="preserve">         </w:t>
      </w:r>
    </w:p>
    <w:p w14:paraId="216A922F" w14:textId="77777777" w:rsidR="006A078F" w:rsidRDefault="006A078F" w:rsidP="006A078F">
      <w:pPr>
        <w:pStyle w:val="pre"/>
        <w:widowControl/>
      </w:pPr>
      <w:r>
        <w:t xml:space="preserve">     Case 3: The position and scale of the data is known exactly, and</w:t>
      </w:r>
    </w:p>
    <w:p w14:paraId="1076E134" w14:textId="77777777" w:rsidR="006A078F" w:rsidRDefault="006A078F" w:rsidP="006A078F">
      <w:pPr>
        <w:pStyle w:val="pre"/>
        <w:widowControl/>
      </w:pPr>
      <w:r>
        <w:t xml:space="preserve">          no rotation or shearing is needed to fit into the model space.</w:t>
      </w:r>
    </w:p>
    <w:p w14:paraId="3BAA5059" w14:textId="77777777" w:rsidR="006A078F" w:rsidRDefault="006A078F" w:rsidP="006A078F">
      <w:pPr>
        <w:pStyle w:val="pre"/>
        <w:widowControl/>
      </w:pPr>
      <w:r>
        <w:t xml:space="preserve">          </w:t>
      </w:r>
    </w:p>
    <w:p w14:paraId="0FD9329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1A776111" w14:textId="77777777" w:rsidR="006A078F" w:rsidRDefault="006A078F" w:rsidP="006A078F">
      <w:pPr>
        <w:pStyle w:val="pre"/>
        <w:widowControl/>
      </w:pPr>
      <w:r>
        <w:t xml:space="preserve">          of the known raster point, and the ModelPixelScaleTag to</w:t>
      </w:r>
    </w:p>
    <w:p w14:paraId="70D38D35" w14:textId="77777777" w:rsidR="006A078F" w:rsidRDefault="006A078F" w:rsidP="006A078F">
      <w:pPr>
        <w:pStyle w:val="pre"/>
        <w:widowControl/>
      </w:pPr>
      <w:r>
        <w:t xml:space="preserve">          specify the scale.</w:t>
      </w:r>
    </w:p>
    <w:p w14:paraId="7EDD27C1" w14:textId="77777777" w:rsidR="006A078F" w:rsidRDefault="006A078F" w:rsidP="006A078F">
      <w:pPr>
        <w:pStyle w:val="pre"/>
        <w:widowControl/>
      </w:pPr>
      <w:r>
        <w:t xml:space="preserve">          </w:t>
      </w:r>
    </w:p>
    <w:p w14:paraId="054B20E9" w14:textId="77777777" w:rsidR="006A078F" w:rsidRDefault="006A078F" w:rsidP="006A078F">
      <w:pPr>
        <w:pStyle w:val="pre"/>
        <w:widowControl/>
      </w:pPr>
      <w:r>
        <w:t xml:space="preserve">     Case 4: The raster data requires rotation and/or lateral shearing to</w:t>
      </w:r>
    </w:p>
    <w:p w14:paraId="2E3A3F9F" w14:textId="77777777" w:rsidR="006A078F" w:rsidRDefault="006A078F" w:rsidP="006A078F">
      <w:pPr>
        <w:pStyle w:val="pre"/>
        <w:widowControl/>
      </w:pPr>
      <w:r>
        <w:t xml:space="preserve">          fit into the defined model space:</w:t>
      </w:r>
    </w:p>
    <w:p w14:paraId="0BA77A5A" w14:textId="77777777" w:rsidR="006A078F" w:rsidRDefault="006A078F" w:rsidP="006A078F">
      <w:pPr>
        <w:pStyle w:val="pre"/>
        <w:widowControl/>
      </w:pPr>
      <w:r>
        <w:t xml:space="preserve">          </w:t>
      </w:r>
    </w:p>
    <w:p w14:paraId="330D7C07"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275BEE43" w14:textId="77777777" w:rsidR="006A078F" w:rsidRDefault="006A078F" w:rsidP="006A078F">
      <w:pPr>
        <w:pStyle w:val="pre"/>
        <w:widowControl/>
      </w:pPr>
      <w:r>
        <w:t xml:space="preserve">          </w:t>
      </w:r>
    </w:p>
    <w:p w14:paraId="0CD05264" w14:textId="77777777" w:rsidR="006A078F" w:rsidRDefault="006A078F" w:rsidP="006A078F">
      <w:pPr>
        <w:pStyle w:val="pre"/>
        <w:widowControl/>
      </w:pPr>
      <w:r>
        <w:t xml:space="preserve">     Case 5: The raster data cannot be fit into the model space with a</w:t>
      </w:r>
    </w:p>
    <w:p w14:paraId="2EF575D6" w14:textId="77777777" w:rsidR="006A078F" w:rsidRDefault="006A078F" w:rsidP="006A078F">
      <w:pPr>
        <w:pStyle w:val="pre"/>
        <w:widowControl/>
      </w:pPr>
      <w:r>
        <w:t xml:space="preserve">          simple affine transformation (rubber-sheeting required).</w:t>
      </w:r>
    </w:p>
    <w:p w14:paraId="19B64C5D" w14:textId="77777777" w:rsidR="006A078F" w:rsidRDefault="006A078F" w:rsidP="006A078F">
      <w:pPr>
        <w:pStyle w:val="pre"/>
        <w:widowControl/>
      </w:pPr>
      <w:r>
        <w:t xml:space="preserve">          </w:t>
      </w:r>
    </w:p>
    <w:p w14:paraId="019C596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661EF1E0" w14:textId="77777777" w:rsidR="006A078F" w:rsidRDefault="006A078F" w:rsidP="006A078F">
      <w:pPr>
        <w:pStyle w:val="pre"/>
        <w:widowControl/>
      </w:pPr>
      <w:r>
        <w:t xml:space="preserve">          </w:t>
      </w:r>
      <w:proofErr w:type="spellStart"/>
      <w:r>
        <w:t>tiepoints</w:t>
      </w:r>
      <w:proofErr w:type="spellEnd"/>
      <w:r>
        <w:t xml:space="preserve"> as your application requires. Note, however, that</w:t>
      </w:r>
    </w:p>
    <w:p w14:paraId="4C320B52" w14:textId="77777777" w:rsidR="006A078F" w:rsidRDefault="006A078F" w:rsidP="006A078F">
      <w:pPr>
        <w:pStyle w:val="pre"/>
        <w:widowControl/>
      </w:pPr>
      <w:r>
        <w:t xml:space="preserve">          this is not a Baseline GeoTIFF implementation, and should</w:t>
      </w:r>
    </w:p>
    <w:p w14:paraId="36E93224" w14:textId="77777777" w:rsidR="006A078F" w:rsidRDefault="006A078F" w:rsidP="006A078F">
      <w:pPr>
        <w:pStyle w:val="pre"/>
        <w:widowControl/>
      </w:pPr>
      <w:r>
        <w:t xml:space="preserve">          not be used for interchange; it is recommended that the image be</w:t>
      </w:r>
    </w:p>
    <w:p w14:paraId="2B355164" w14:textId="77777777" w:rsidR="006A078F" w:rsidRDefault="006A078F" w:rsidP="006A078F">
      <w:pPr>
        <w:pStyle w:val="pre"/>
        <w:widowControl/>
      </w:pPr>
      <w:r>
        <w:t xml:space="preserve">          geometrically rectified first, and put into a standard projected</w:t>
      </w:r>
    </w:p>
    <w:p w14:paraId="378039A7" w14:textId="77777777" w:rsidR="00105CB7" w:rsidRDefault="006A078F" w:rsidP="006A078F">
      <w:pPr>
        <w:pStyle w:val="pre"/>
        <w:widowControl/>
      </w:pPr>
      <w:r>
        <w:t xml:space="preserve">          coordinate </w:t>
      </w:r>
      <w:ins w:id="571" w:author="Roger Lott" w:date="2018-05-14T09:00:00Z">
        <w:r w:rsidR="00CE0366">
          <w:t xml:space="preserve">reference </w:t>
        </w:r>
      </w:ins>
      <w:r>
        <w:t>system.</w:t>
      </w:r>
    </w:p>
    <w:p w14:paraId="4D308AB8" w14:textId="77777777" w:rsidR="00105CB7" w:rsidRDefault="006A078F" w:rsidP="006A078F">
      <w:pPr>
        <w:pStyle w:val="pre"/>
        <w:widowControl/>
      </w:pPr>
      <w:r>
        <w:t xml:space="preserve">   Step 4: Install the defined tag values in the TIFF file and close it.</w:t>
      </w:r>
    </w:p>
    <w:p w14:paraId="5A468085" w14:textId="77777777" w:rsidR="0000651E" w:rsidRDefault="0000651E" w:rsidP="006A078F">
      <w:pPr>
        <w:pStyle w:val="pre"/>
        <w:widowControl/>
      </w:pPr>
    </w:p>
    <w:p w14:paraId="5DBD59B0" w14:textId="77777777" w:rsidR="00105CB7" w:rsidRDefault="006A078F" w:rsidP="0000651E">
      <w:pPr>
        <w:pStyle w:val="AnnexLevel1"/>
      </w:pPr>
      <w:bookmarkStart w:id="572" w:name="_Toc279162081"/>
      <w:commentRangeStart w:id="573"/>
      <w:r>
        <w:t>Geocoding Raster Data</w:t>
      </w:r>
      <w:bookmarkEnd w:id="572"/>
      <w:commentRangeEnd w:id="573"/>
      <w:r w:rsidR="001864C2">
        <w:rPr>
          <w:rStyle w:val="CommentReference"/>
          <w:b w:val="0"/>
        </w:rPr>
        <w:commentReference w:id="573"/>
      </w:r>
    </w:p>
    <w:p w14:paraId="442699F1" w14:textId="77777777" w:rsidR="006A078F" w:rsidRDefault="006A078F" w:rsidP="00423A02">
      <w:pPr>
        <w:pStyle w:val="AnnexLevel2"/>
      </w:pPr>
      <w:bookmarkStart w:id="574" w:name="_Toc336252443"/>
      <w:r>
        <w:t>General Approach</w:t>
      </w:r>
      <w:bookmarkEnd w:id="574"/>
    </w:p>
    <w:p w14:paraId="17EC86B3" w14:textId="77777777" w:rsidR="006A078F" w:rsidRDefault="006A078F" w:rsidP="006A078F">
      <w:r>
        <w:t xml:space="preserve">A geocoded image is a georeferenced image as described in section </w:t>
      </w:r>
      <w:r w:rsidRPr="00105CB7">
        <w:rPr>
          <w:highlight w:val="red"/>
        </w:rPr>
        <w:t>2.6</w:t>
      </w:r>
      <w:r>
        <w:t xml:space="preserve">, which also specifies a model space coordinate </w:t>
      </w:r>
      <w:ins w:id="575" w:author="Roger Lott" w:date="2018-05-14T09:00:00Z">
        <w:r w:rsidR="00CE0366">
          <w:t xml:space="preserve">reference </w:t>
        </w:r>
      </w:ins>
      <w:r>
        <w:t>system (CS) between the model space M (to which the raster space has been tied) and the earth. The relationship can be diagrammed, including the associated TIFF tags, as follows:</w:t>
      </w:r>
    </w:p>
    <w:p w14:paraId="67F833D4" w14:textId="77777777" w:rsidR="006A078F" w:rsidRDefault="006A078F" w:rsidP="006A078F">
      <w:pPr>
        <w:pStyle w:val="pre"/>
        <w:widowControl/>
      </w:pPr>
      <w:r>
        <w:t xml:space="preserve">        ModelPixelScaleTag </w:t>
      </w:r>
    </w:p>
    <w:p w14:paraId="37E92BB3" w14:textId="77777777" w:rsidR="006A078F" w:rsidRDefault="006A078F" w:rsidP="006A078F">
      <w:pPr>
        <w:pStyle w:val="pre"/>
        <w:widowControl/>
      </w:pPr>
      <w:r>
        <w:t xml:space="preserve">        ModelTiepointTag                  </w:t>
      </w:r>
      <w:proofErr w:type="spellStart"/>
      <w:r>
        <w:t>GeoKeyDirectoryTag</w:t>
      </w:r>
      <w:proofErr w:type="spellEnd"/>
      <w:r>
        <w:t xml:space="preserve"> CS </w:t>
      </w:r>
    </w:p>
    <w:p w14:paraId="073E4A26" w14:textId="77777777" w:rsidR="006A078F" w:rsidRDefault="006A078F" w:rsidP="006A078F">
      <w:pPr>
        <w:pStyle w:val="pre"/>
        <w:widowControl/>
      </w:pPr>
      <w:r>
        <w:t xml:space="preserve">    </w:t>
      </w:r>
      <w:proofErr w:type="gramStart"/>
      <w:r>
        <w:t>R  --------</w:t>
      </w:r>
      <w:proofErr w:type="gramEnd"/>
      <w:r>
        <w:t xml:space="preserve"> OR ---------------&gt; M  --------- AND  -----------&gt; Earth</w:t>
      </w:r>
    </w:p>
    <w:p w14:paraId="7BAF384B" w14:textId="77777777" w:rsidR="006A078F" w:rsidRDefault="006A078F" w:rsidP="006A078F">
      <w:pPr>
        <w:pStyle w:val="pre"/>
        <w:widowControl/>
      </w:pPr>
      <w:r>
        <w:t xml:space="preserve">        ModelTransformationTag            </w:t>
      </w:r>
      <w:proofErr w:type="spellStart"/>
      <w:r>
        <w:t>GeoDoubleParamsTag</w:t>
      </w:r>
      <w:proofErr w:type="spellEnd"/>
      <w:r>
        <w:t xml:space="preserve">  </w:t>
      </w:r>
    </w:p>
    <w:p w14:paraId="0C0F80B2" w14:textId="77777777" w:rsidR="00105CB7" w:rsidRDefault="006A078F" w:rsidP="006A078F">
      <w:pPr>
        <w:pStyle w:val="pre"/>
        <w:widowControl/>
      </w:pPr>
      <w:r>
        <w:t xml:space="preserve">                                          </w:t>
      </w:r>
      <w:proofErr w:type="spellStart"/>
      <w:r>
        <w:t>GeoAsciiParamsTag</w:t>
      </w:r>
      <w:proofErr w:type="spellEnd"/>
      <w:r>
        <w:t xml:space="preserve">  </w:t>
      </w:r>
    </w:p>
    <w:p w14:paraId="49C8F26C" w14:textId="77777777" w:rsidR="00071FCA" w:rsidRDefault="006A078F" w:rsidP="0045379C">
      <w:r>
        <w:lastRenderedPageBreak/>
        <w:t xml:space="preserve">The geocoding coordinate system is defined by the </w:t>
      </w:r>
      <w:proofErr w:type="spellStart"/>
      <w:r>
        <w:t>GeoKeyDirectoryTag</w:t>
      </w:r>
      <w:proofErr w:type="spellEnd"/>
      <w:r>
        <w:t xml:space="preserve">, while the Georeferencing information (T) is defined by the ModelTiepointTag and the </w:t>
      </w:r>
      <w:proofErr w:type="spellStart"/>
      <w:r>
        <w:t>ModelPixelScale</w:t>
      </w:r>
      <w:proofErr w:type="spellEnd"/>
      <w:r>
        <w:t xml:space="preserve">, or ModelTransformationTag. Since these two systems are independent of each other, the tags used to store the parameters are separated from each other in the GeoTIFF file </w:t>
      </w:r>
      <w:r w:rsidR="00071FCA">
        <w:t>to emphasize the orthogonality.</w:t>
      </w:r>
      <w:r w:rsidR="0045379C">
        <w:br w:type="page"/>
      </w:r>
    </w:p>
    <w:p w14:paraId="3D08F732" w14:textId="77777777" w:rsidR="00071FCA" w:rsidRDefault="00071FCA" w:rsidP="001864C2">
      <w:pPr>
        <w:pStyle w:val="AnnexLevel1"/>
      </w:pPr>
      <w:bookmarkStart w:id="576" w:name="_Toc336252444"/>
      <w:r>
        <w:lastRenderedPageBreak/>
        <w:t>Examples</w:t>
      </w:r>
      <w:bookmarkEnd w:id="576"/>
    </w:p>
    <w:p w14:paraId="1C000A77" w14:textId="77777777" w:rsidR="00071FCA" w:rsidRDefault="00071FCA" w:rsidP="00071FCA">
      <w:r>
        <w:t xml:space="preserve">Examples of how GeoTIFF may be implemented at the Tag and </w:t>
      </w:r>
      <w:proofErr w:type="spellStart"/>
      <w:r>
        <w:t>GeoKey</w:t>
      </w:r>
      <w:proofErr w:type="spellEnd"/>
      <w:r>
        <w:t xml:space="preserve"> level, following the general "Cookbook" approach above. </w:t>
      </w:r>
    </w:p>
    <w:p w14:paraId="489E2DC7" w14:textId="77777777" w:rsidR="00071FCA" w:rsidRDefault="00071FCA" w:rsidP="001864C2">
      <w:pPr>
        <w:pStyle w:val="AnnexLevel2"/>
      </w:pPr>
      <w:bookmarkStart w:id="577" w:name="_Toc279227993"/>
      <w:r>
        <w:t>Common Examples</w:t>
      </w:r>
      <w:bookmarkEnd w:id="577"/>
    </w:p>
    <w:p w14:paraId="774F0E1F" w14:textId="77777777" w:rsidR="00071FCA" w:rsidRDefault="00071FCA" w:rsidP="00DA49B0">
      <w:pPr>
        <w:pStyle w:val="AnnexLevel3"/>
      </w:pPr>
      <w:bookmarkStart w:id="578" w:name="_Toc279227994"/>
      <w:bookmarkStart w:id="579" w:name="_Toc336252445"/>
      <w:r>
        <w:t>UTM Projected Aerial Photo</w:t>
      </w:r>
      <w:bookmarkEnd w:id="578"/>
      <w:bookmarkEnd w:id="579"/>
    </w:p>
    <w:p w14:paraId="2EDDAB81" w14:textId="77777777" w:rsidR="00071FCA" w:rsidRDefault="00071FCA" w:rsidP="00071FCA">
      <w:pPr>
        <w:pStyle w:val="pre"/>
        <w:widowControl/>
      </w:pPr>
      <w:r>
        <w:t xml:space="preserve">   </w:t>
      </w:r>
    </w:p>
    <w:p w14:paraId="0909519A" w14:textId="77777777" w:rsidR="00071FCA" w:rsidRDefault="00071FCA" w:rsidP="00071FCA">
      <w:r>
        <w:t>We have an aerial photo which has been orthorectified and resampled to a UTM grid, zone 60, using WGS</w:t>
      </w:r>
      <w:ins w:id="580" w:author="Roger Lott" w:date="2018-05-14T09:01:00Z">
        <w:r w:rsidR="00CE0366">
          <w:t xml:space="preserve"> </w:t>
        </w:r>
      </w:ins>
      <w:r>
        <w:t xml:space="preserve">84 </w:t>
      </w:r>
      <w:del w:id="581" w:author="Roger Lott" w:date="2018-05-14T09:01:00Z">
        <w:r w:rsidDel="00CE0366">
          <w:delText>datum</w:delText>
        </w:r>
      </w:del>
      <w:ins w:id="582" w:author="Roger Lott" w:date="2018-05-14T09:01:00Z">
        <w:r w:rsidR="00CE0366">
          <w:t>coordinate reference system</w:t>
        </w:r>
      </w:ins>
      <w:r>
        <w:t>; the coordinates of the upper-left corner of the image is are given in easting/northing, as 350807.4m, 5316081.3m. The scanned map pixel scale is 100 meters/pixels (the actual dpi scanning ratio is irrelevant).</w:t>
      </w:r>
    </w:p>
    <w:p w14:paraId="458C3D56" w14:textId="77777777" w:rsidR="00071FCA" w:rsidRDefault="00071FCA" w:rsidP="00071FCA">
      <w:pPr>
        <w:pStyle w:val="pre"/>
        <w:widowControl/>
      </w:pPr>
      <w:r>
        <w:t xml:space="preserve">      ModelTiepointTag       = (0, 0, </w:t>
      </w:r>
      <w:proofErr w:type="gramStart"/>
      <w:r>
        <w:t>0,  350807.4</w:t>
      </w:r>
      <w:proofErr w:type="gramEnd"/>
      <w:r>
        <w:t>, 5316081.3, 0.0)</w:t>
      </w:r>
    </w:p>
    <w:p w14:paraId="3019F585" w14:textId="77777777" w:rsidR="00071FCA" w:rsidRDefault="00071FCA" w:rsidP="00071FCA">
      <w:pPr>
        <w:pStyle w:val="pre"/>
        <w:widowControl/>
      </w:pPr>
      <w:r>
        <w:t xml:space="preserve">      ModelPixelScaleTag      = (100.0, 100.0, 0.0)</w:t>
      </w:r>
    </w:p>
    <w:p w14:paraId="6EECAAA8" w14:textId="77777777" w:rsidR="00071FCA" w:rsidRDefault="00071FCA" w:rsidP="00071FCA">
      <w:pPr>
        <w:pStyle w:val="pre"/>
        <w:widowControl/>
      </w:pPr>
      <w:r>
        <w:t xml:space="preserve">      </w:t>
      </w:r>
      <w:proofErr w:type="spellStart"/>
      <w:r>
        <w:t>GeoKeyDirectoryTag</w:t>
      </w:r>
      <w:proofErr w:type="spellEnd"/>
      <w:r>
        <w:t>:</w:t>
      </w:r>
    </w:p>
    <w:p w14:paraId="085BE9D8"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4926ABD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B9BC6B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5223A310" w14:textId="77777777" w:rsidR="00071FCA" w:rsidRDefault="00071FCA" w:rsidP="00071FCA">
      <w:pPr>
        <w:pStyle w:val="pre"/>
        <w:widowControl/>
      </w:pPr>
      <w:r>
        <w:t xml:space="preserve">            </w:t>
      </w:r>
      <w:proofErr w:type="spellStart"/>
      <w:r>
        <w:t>PCSCitationGeoKey</w:t>
      </w:r>
      <w:proofErr w:type="spellEnd"/>
      <w:r>
        <w:t xml:space="preserve">        </w:t>
      </w:r>
      <w:proofErr w:type="gramStart"/>
      <w:r>
        <w:t>=  "</w:t>
      </w:r>
      <w:proofErr w:type="gramEnd"/>
      <w:r>
        <w:t>UTM Zone 60 N with WGS84"</w:t>
      </w:r>
    </w:p>
    <w:p w14:paraId="3C338065" w14:textId="77777777" w:rsidR="00071FCA" w:rsidRDefault="00071FCA" w:rsidP="00071FCA">
      <w:pPr>
        <w:pStyle w:val="pre"/>
        <w:widowControl/>
      </w:pPr>
      <w:r>
        <w:t xml:space="preserve">            </w:t>
      </w:r>
    </w:p>
    <w:p w14:paraId="1ED16588" w14:textId="77777777" w:rsidR="00071FCA" w:rsidRDefault="00071FCA" w:rsidP="00071FCA">
      <w:pPr>
        <w:pStyle w:val="pre"/>
        <w:widowControl/>
      </w:pPr>
      <w:r>
        <w:t xml:space="preserve">   </w:t>
      </w:r>
    </w:p>
    <w:p w14:paraId="6230C6C8" w14:textId="77777777" w:rsidR="00071FCA" w:rsidRDefault="00071FCA" w:rsidP="00071FCA">
      <w:pPr>
        <w:pStyle w:val="pre"/>
        <w:widowControl/>
      </w:pPr>
      <w:r>
        <w:t xml:space="preserve">   Notes:</w:t>
      </w:r>
    </w:p>
    <w:p w14:paraId="0446BF3A" w14:textId="77777777" w:rsidR="00071FCA" w:rsidRDefault="00071FCA" w:rsidP="00071FCA">
      <w:pPr>
        <w:pStyle w:val="pre"/>
        <w:widowControl/>
      </w:pPr>
    </w:p>
    <w:p w14:paraId="2922BC02"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34936B73" w14:textId="77777777" w:rsidR="00071FCA" w:rsidRDefault="00071FCA" w:rsidP="00071FCA">
      <w:pPr>
        <w:pStyle w:val="pre"/>
        <w:widowControl/>
      </w:pPr>
      <w:r>
        <w:t xml:space="preserve">      PCS_WGS84_UTM_zone_60N codes implies particular </w:t>
      </w:r>
    </w:p>
    <w:p w14:paraId="168DE2A3" w14:textId="77777777" w:rsidR="00071FCA" w:rsidRDefault="00071FCA" w:rsidP="00071FCA">
      <w:pPr>
        <w:pStyle w:val="pre"/>
        <w:widowControl/>
      </w:pPr>
      <w:r>
        <w:t xml:space="preserve">      GCS and units already (WGS_84 and meters). The citation</w:t>
      </w:r>
    </w:p>
    <w:p w14:paraId="5C3C421B" w14:textId="77777777" w:rsidR="00071FCA" w:rsidRDefault="00071FCA" w:rsidP="00071FCA">
      <w:pPr>
        <w:pStyle w:val="pre"/>
        <w:widowControl/>
      </w:pPr>
      <w:r>
        <w:t xml:space="preserve">      was added just for documentation.</w:t>
      </w:r>
    </w:p>
    <w:p w14:paraId="0EC0FD2C" w14:textId="77777777" w:rsidR="00071FCA" w:rsidRDefault="00071FCA" w:rsidP="00071FCA">
      <w:pPr>
        <w:pStyle w:val="pre"/>
        <w:widowControl/>
      </w:pPr>
      <w:r>
        <w:t xml:space="preserve"> </w:t>
      </w:r>
    </w:p>
    <w:p w14:paraId="1CBD4206" w14:textId="77777777" w:rsidR="00071FCA" w:rsidRDefault="00071FCA" w:rsidP="00071FCA">
      <w:pPr>
        <w:pStyle w:val="pre"/>
        <w:widowControl/>
      </w:pPr>
      <w:r>
        <w:t xml:space="preserve">   2)  The "</w:t>
      </w:r>
      <w:proofErr w:type="spellStart"/>
      <w:r>
        <w:t>GeoKeyDirectoryTag</w:t>
      </w:r>
      <w:proofErr w:type="spellEnd"/>
      <w:r>
        <w:t>" is expressed using the "</w:t>
      </w:r>
      <w:proofErr w:type="spellStart"/>
      <w:r>
        <w:t>GeoKey</w:t>
      </w:r>
      <w:proofErr w:type="spellEnd"/>
      <w:r>
        <w:t xml:space="preserve">" </w:t>
      </w:r>
    </w:p>
    <w:p w14:paraId="239AAD22" w14:textId="77777777" w:rsidR="00071FCA" w:rsidRDefault="00071FCA" w:rsidP="00071FCA">
      <w:pPr>
        <w:pStyle w:val="pre"/>
        <w:widowControl/>
      </w:pPr>
      <w:r>
        <w:t xml:space="preserve">   structure defined above. At the TIFF level the tags look like</w:t>
      </w:r>
    </w:p>
    <w:p w14:paraId="7FF0B9BB" w14:textId="77777777" w:rsidR="00071FCA" w:rsidRDefault="00071FCA" w:rsidP="00071FCA">
      <w:pPr>
        <w:pStyle w:val="pre"/>
        <w:widowControl/>
      </w:pPr>
      <w:r>
        <w:t xml:space="preserve">   this:</w:t>
      </w:r>
    </w:p>
    <w:p w14:paraId="5112269B" w14:textId="77777777" w:rsidR="00071FCA" w:rsidRDefault="00071FCA" w:rsidP="00071FCA">
      <w:pPr>
        <w:pStyle w:val="pre"/>
        <w:widowControl/>
      </w:pPr>
    </w:p>
    <w:p w14:paraId="405FE2E6" w14:textId="77777777" w:rsidR="00071FCA" w:rsidRDefault="00071FCA" w:rsidP="00071FCA">
      <w:pPr>
        <w:pStyle w:val="pre"/>
        <w:widowControl/>
      </w:pPr>
      <w:r>
        <w:t xml:space="preserve">      </w:t>
      </w:r>
      <w:proofErr w:type="spellStart"/>
      <w:r>
        <w:t>GeoKeyDirectoryTag</w:t>
      </w:r>
      <w:proofErr w:type="spellEnd"/>
      <w:proofErr w:type="gramStart"/>
      <w:r>
        <w:t xml:space="preserve">=(  </w:t>
      </w:r>
      <w:proofErr w:type="gramEnd"/>
      <w:r>
        <w:t>1,     0,     2,       4,</w:t>
      </w:r>
    </w:p>
    <w:p w14:paraId="39905C2F" w14:textId="77777777" w:rsidR="00071FCA" w:rsidRDefault="00071FCA" w:rsidP="00071FCA">
      <w:pPr>
        <w:pStyle w:val="pre"/>
        <w:widowControl/>
      </w:pPr>
      <w:r>
        <w:t xml:space="preserve">                         </w:t>
      </w:r>
      <w:proofErr w:type="gramStart"/>
      <w:r>
        <w:t xml:space="preserve">1024,   </w:t>
      </w:r>
      <w:proofErr w:type="gramEnd"/>
      <w:r>
        <w:t xml:space="preserve">  0,     1,       1,</w:t>
      </w:r>
    </w:p>
    <w:p w14:paraId="722D4D9D" w14:textId="77777777" w:rsidR="00071FCA" w:rsidRDefault="00071FCA" w:rsidP="00071FCA">
      <w:pPr>
        <w:pStyle w:val="pre"/>
        <w:widowControl/>
      </w:pPr>
      <w:r>
        <w:t xml:space="preserve">                         </w:t>
      </w:r>
      <w:proofErr w:type="gramStart"/>
      <w:r>
        <w:t xml:space="preserve">1025,   </w:t>
      </w:r>
      <w:proofErr w:type="gramEnd"/>
      <w:r>
        <w:t xml:space="preserve">  0,     1,       1,</w:t>
      </w:r>
    </w:p>
    <w:p w14:paraId="4F07785F" w14:textId="77777777" w:rsidR="00071FCA" w:rsidRDefault="00071FCA" w:rsidP="00071FCA">
      <w:pPr>
        <w:pStyle w:val="pre"/>
        <w:widowControl/>
      </w:pPr>
      <w:r>
        <w:t xml:space="preserve">                         </w:t>
      </w:r>
      <w:proofErr w:type="gramStart"/>
      <w:r>
        <w:t xml:space="preserve">3072,   </w:t>
      </w:r>
      <w:proofErr w:type="gramEnd"/>
      <w:r>
        <w:t xml:space="preserve">  0,     1,       32660,</w:t>
      </w:r>
    </w:p>
    <w:p w14:paraId="6CA1A38F" w14:textId="77777777" w:rsidR="00071FCA" w:rsidRDefault="00071FCA" w:rsidP="00071FCA">
      <w:pPr>
        <w:pStyle w:val="pre"/>
        <w:widowControl/>
      </w:pPr>
      <w:r>
        <w:t xml:space="preserve">                         3073, </w:t>
      </w:r>
      <w:proofErr w:type="gramStart"/>
      <w:r>
        <w:t xml:space="preserve">34737,   </w:t>
      </w:r>
      <w:proofErr w:type="gramEnd"/>
      <w:r>
        <w:t xml:space="preserve"> 25,       0 ) </w:t>
      </w:r>
    </w:p>
    <w:p w14:paraId="100C96FE"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4E09536F" w14:textId="77777777" w:rsidR="00071FCA" w:rsidRDefault="00071FCA" w:rsidP="00071FCA">
      <w:pPr>
        <w:pStyle w:val="pre"/>
        <w:widowControl/>
      </w:pPr>
      <w:r>
        <w:t xml:space="preserve">      </w:t>
      </w:r>
    </w:p>
    <w:p w14:paraId="56D295E6" w14:textId="77777777" w:rsidR="00071FCA" w:rsidRDefault="00071FCA" w:rsidP="00071FCA">
      <w:pPr>
        <w:pStyle w:val="pre"/>
        <w:widowControl/>
      </w:pPr>
      <w:r>
        <w:t xml:space="preserve">   For the rest of these examples we will only show the </w:t>
      </w:r>
      <w:proofErr w:type="spellStart"/>
      <w:r>
        <w:t>GeoKey</w:t>
      </w:r>
      <w:proofErr w:type="spellEnd"/>
      <w:r>
        <w:t>-level</w:t>
      </w:r>
    </w:p>
    <w:p w14:paraId="67CD8AD1" w14:textId="77777777" w:rsidR="00071FCA" w:rsidRDefault="00071FCA" w:rsidP="00071FCA">
      <w:pPr>
        <w:pStyle w:val="pre"/>
        <w:widowControl/>
      </w:pPr>
      <w:r>
        <w:t xml:space="preserve">   dump, with the understanding that the actual TIFF-level tag</w:t>
      </w:r>
    </w:p>
    <w:p w14:paraId="53537434" w14:textId="77777777" w:rsidR="00071FCA" w:rsidRDefault="00071FCA" w:rsidP="00071FCA">
      <w:pPr>
        <w:pStyle w:val="pre"/>
        <w:widowControl/>
      </w:pPr>
      <w:r>
        <w:t xml:space="preserve">   representation can be determined from the documentation.</w:t>
      </w:r>
    </w:p>
    <w:p w14:paraId="439DC788" w14:textId="77777777" w:rsidR="00071FCA" w:rsidRDefault="00071FCA" w:rsidP="00071FCA">
      <w:pPr>
        <w:pStyle w:val="pre"/>
        <w:widowControl/>
      </w:pPr>
    </w:p>
    <w:p w14:paraId="16FC81AD" w14:textId="77777777" w:rsidR="00071FCA" w:rsidRDefault="00071FCA" w:rsidP="00DA49B0">
      <w:pPr>
        <w:pStyle w:val="AnnexLevel3"/>
      </w:pPr>
      <w:bookmarkStart w:id="583" w:name="_Toc279227995"/>
      <w:bookmarkStart w:id="584" w:name="_Toc336252446"/>
      <w:r>
        <w:t>Standard State Plane</w:t>
      </w:r>
      <w:bookmarkEnd w:id="583"/>
      <w:bookmarkEnd w:id="584"/>
      <w:r>
        <w:t xml:space="preserve"> </w:t>
      </w:r>
    </w:p>
    <w:p w14:paraId="70079872" w14:textId="77777777" w:rsidR="00071FCA" w:rsidRDefault="00071FCA" w:rsidP="00071FCA">
      <w:r>
        <w:t>We have a USGS State Plane Map of Texas, Central Zone, using NAD83, correctly oriented. The map resolution is 1000 meters/pixel, at origin. There is a grid intersection line in the image at pixel location (50,100</w:t>
      </w:r>
      <w:proofErr w:type="gramStart"/>
      <w:r>
        <w:t>), and</w:t>
      </w:r>
      <w:proofErr w:type="gramEnd"/>
      <w:r>
        <w:t xml:space="preserve"> corresponds to the projected coordinate </w:t>
      </w:r>
      <w:ins w:id="585" w:author="Roger Lott" w:date="2018-05-14T09:02:00Z">
        <w:r w:rsidR="00CE0366">
          <w:t xml:space="preserve">reference </w:t>
        </w:r>
      </w:ins>
      <w:r>
        <w:t>system easting/northing of (949465.0, 3070309.1).</w:t>
      </w:r>
    </w:p>
    <w:p w14:paraId="6E703C01" w14:textId="77777777" w:rsidR="00071FCA" w:rsidRDefault="00071FCA" w:rsidP="00071FCA">
      <w:pPr>
        <w:pStyle w:val="pre"/>
        <w:widowControl/>
      </w:pPr>
      <w:r>
        <w:lastRenderedPageBreak/>
        <w:t xml:space="preserve">      </w:t>
      </w:r>
    </w:p>
    <w:p w14:paraId="62BAF676" w14:textId="77777777" w:rsidR="00071FCA" w:rsidRDefault="00071FCA" w:rsidP="00071FCA">
      <w:pPr>
        <w:pStyle w:val="pre"/>
        <w:widowControl/>
      </w:pPr>
      <w:r>
        <w:t xml:space="preserve">      ModelTiepointTag           = </w:t>
      </w:r>
      <w:proofErr w:type="gramStart"/>
      <w:r>
        <w:t>(  50</w:t>
      </w:r>
      <w:proofErr w:type="gramEnd"/>
      <w:r>
        <w:t xml:space="preserve">,  100, 0, 949465.0, 3070309.1, 0)   </w:t>
      </w:r>
    </w:p>
    <w:p w14:paraId="398DEFB3" w14:textId="77777777" w:rsidR="00071FCA" w:rsidRDefault="00071FCA" w:rsidP="00071FCA">
      <w:pPr>
        <w:pStyle w:val="pre"/>
        <w:widowControl/>
      </w:pPr>
      <w:r>
        <w:t xml:space="preserve">      ModelPixelScaleTag         = (1000, 1000, 0)</w:t>
      </w:r>
    </w:p>
    <w:p w14:paraId="15316FE9" w14:textId="77777777" w:rsidR="00071FCA" w:rsidRDefault="00071FCA" w:rsidP="00071FCA">
      <w:pPr>
        <w:pStyle w:val="pre"/>
        <w:widowControl/>
      </w:pPr>
      <w:r>
        <w:t xml:space="preserve">      </w:t>
      </w:r>
      <w:proofErr w:type="spellStart"/>
      <w:r>
        <w:t>GeoKeyDirectoryTag</w:t>
      </w:r>
      <w:proofErr w:type="spellEnd"/>
      <w:r>
        <w:t>:</w:t>
      </w:r>
    </w:p>
    <w:p w14:paraId="249EF4DE"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0124BD7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9856FBE"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0F1CD359" w14:textId="77777777" w:rsidR="00071FCA" w:rsidRDefault="00071FCA" w:rsidP="00071FCA">
      <w:pPr>
        <w:pStyle w:val="pre"/>
        <w:widowControl/>
      </w:pPr>
    </w:p>
    <w:p w14:paraId="5FE4BDFE" w14:textId="77777777" w:rsidR="00071FCA" w:rsidRDefault="00071FCA" w:rsidP="00071FCA">
      <w:pPr>
        <w:pStyle w:val="pre"/>
        <w:widowControl/>
      </w:pPr>
      <w:r>
        <w:t xml:space="preserve">    Notice that in this case, since the PCS is a standard code, we</w:t>
      </w:r>
    </w:p>
    <w:p w14:paraId="6559B01C" w14:textId="77777777" w:rsidR="00071FCA" w:rsidRDefault="00071FCA" w:rsidP="00071FCA">
      <w:pPr>
        <w:pStyle w:val="pre"/>
        <w:widowControl/>
      </w:pPr>
      <w:r>
        <w:t xml:space="preserve">    do not need to define the GCS, datum, </w:t>
      </w:r>
      <w:proofErr w:type="spellStart"/>
      <w:r>
        <w:t>etc</w:t>
      </w:r>
      <w:proofErr w:type="spellEnd"/>
      <w:r>
        <w:t>, since those are implied</w:t>
      </w:r>
    </w:p>
    <w:p w14:paraId="3CC5FF29" w14:textId="77777777" w:rsidR="00071FCA" w:rsidRDefault="00071FCA" w:rsidP="00071FCA">
      <w:pPr>
        <w:pStyle w:val="pre"/>
        <w:widowControl/>
      </w:pPr>
      <w:r>
        <w:t xml:space="preserve">    by the PCS code. Also, since this is NAD83, meters are used rather</w:t>
      </w:r>
    </w:p>
    <w:p w14:paraId="12DA8B55" w14:textId="77777777" w:rsidR="00071FCA" w:rsidRDefault="00071FCA" w:rsidP="00071FCA">
      <w:pPr>
        <w:pStyle w:val="pre"/>
        <w:widowControl/>
      </w:pPr>
      <w:r>
        <w:t xml:space="preserve">    than US Survey feet (as in NAD 27).</w:t>
      </w:r>
    </w:p>
    <w:p w14:paraId="652001A3" w14:textId="77777777" w:rsidR="00071FCA" w:rsidRDefault="00071FCA" w:rsidP="00DA49B0">
      <w:pPr>
        <w:pStyle w:val="AnnexLevel3"/>
      </w:pPr>
      <w:bookmarkStart w:id="586" w:name="_Toc279227996"/>
      <w:bookmarkStart w:id="587" w:name="_Toc336252447"/>
      <w:r>
        <w:t>Lambert Conformal Conic Aeronautical Chart</w:t>
      </w:r>
      <w:bookmarkEnd w:id="586"/>
      <w:bookmarkEnd w:id="587"/>
    </w:p>
    <w:p w14:paraId="17EBA82D" w14:textId="77777777" w:rsidR="00071FCA" w:rsidRDefault="00071FCA" w:rsidP="00071FCA">
      <w:r>
        <w:t xml:space="preserve">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w:t>
      </w:r>
      <w:proofErr w:type="gramStart"/>
      <w:r>
        <w:t>North, and</w:t>
      </w:r>
      <w:proofErr w:type="gramEnd"/>
      <w:r>
        <w:t xml:space="preserve"> occurs in the image at the raster coordinates (80,100). The origin is given a false easting and northing of 200000m, 1500000m.</w:t>
      </w:r>
    </w:p>
    <w:p w14:paraId="469F97A5" w14:textId="77777777" w:rsidR="00071FCA" w:rsidRDefault="00071FCA" w:rsidP="00071FCA">
      <w:pPr>
        <w:pStyle w:val="pre"/>
        <w:widowControl/>
      </w:pPr>
      <w:r>
        <w:t xml:space="preserve">      </w:t>
      </w:r>
    </w:p>
    <w:p w14:paraId="738971DA" w14:textId="77777777" w:rsidR="00071FCA" w:rsidRDefault="00071FCA" w:rsidP="00071FCA">
      <w:pPr>
        <w:pStyle w:val="pre"/>
        <w:widowControl/>
      </w:pPr>
      <w:r>
        <w:t xml:space="preserve">      ModelTiepointTag          = </w:t>
      </w:r>
      <w:proofErr w:type="gramStart"/>
      <w:r>
        <w:t>(  80</w:t>
      </w:r>
      <w:proofErr w:type="gramEnd"/>
      <w:r>
        <w:t xml:space="preserve">,  100, 0,  200000,  1500000,  0)   </w:t>
      </w:r>
    </w:p>
    <w:p w14:paraId="7AE19B06" w14:textId="77777777" w:rsidR="00071FCA" w:rsidRDefault="00071FCA" w:rsidP="00071FCA">
      <w:pPr>
        <w:pStyle w:val="pre"/>
        <w:widowControl/>
      </w:pPr>
      <w:r>
        <w:t xml:space="preserve">      ModelPixelScaleTag         = (1000, 1000, 0)</w:t>
      </w:r>
    </w:p>
    <w:p w14:paraId="3C05257F" w14:textId="77777777" w:rsidR="00071FCA" w:rsidRDefault="00071FCA" w:rsidP="00071FCA">
      <w:pPr>
        <w:pStyle w:val="pre"/>
        <w:widowControl/>
      </w:pPr>
      <w:r>
        <w:t xml:space="preserve">      </w:t>
      </w:r>
      <w:proofErr w:type="spellStart"/>
      <w:r>
        <w:t>GeoKeyDirectoryTag</w:t>
      </w:r>
      <w:proofErr w:type="spellEnd"/>
      <w:r>
        <w:t>:</w:t>
      </w:r>
    </w:p>
    <w:p w14:paraId="2C7C5DC4"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3A25FFDF"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ED5D56B"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4C6947AE"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7DEFC7EE"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72D600FA"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16F0590E"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1D9526A9" w14:textId="77777777" w:rsidR="00071FCA" w:rsidRDefault="00071FCA" w:rsidP="00071FCA">
      <w:pPr>
        <w:pStyle w:val="pre"/>
        <w:widowControl/>
      </w:pPr>
      <w:r>
        <w:t xml:space="preserve">                 ProjStdParallel1GeoKey     </w:t>
      </w:r>
      <w:proofErr w:type="gramStart"/>
      <w:r>
        <w:t>=  41.333</w:t>
      </w:r>
      <w:proofErr w:type="gramEnd"/>
    </w:p>
    <w:p w14:paraId="7DF8DA30" w14:textId="77777777" w:rsidR="00071FCA" w:rsidRDefault="00071FCA" w:rsidP="00071FCA">
      <w:pPr>
        <w:pStyle w:val="pre"/>
        <w:widowControl/>
      </w:pPr>
      <w:r>
        <w:t xml:space="preserve">                 ProjStdParallel2GeoKey     </w:t>
      </w:r>
      <w:proofErr w:type="gramStart"/>
      <w:r>
        <w:t>=  48.666</w:t>
      </w:r>
      <w:proofErr w:type="gramEnd"/>
    </w:p>
    <w:p w14:paraId="4ED75780" w14:textId="77777777" w:rsidR="00071FCA" w:rsidRDefault="00071FCA" w:rsidP="00071FCA">
      <w:pPr>
        <w:pStyle w:val="pre"/>
        <w:widowControl/>
      </w:pPr>
      <w:r>
        <w:t xml:space="preserve">                 </w:t>
      </w:r>
      <w:proofErr w:type="spellStart"/>
      <w:r>
        <w:t>ProjCenterLongGeoKey</w:t>
      </w:r>
      <w:proofErr w:type="spellEnd"/>
      <w:r>
        <w:t xml:space="preserve">       =-120.0</w:t>
      </w:r>
    </w:p>
    <w:p w14:paraId="3644B147"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0451BA3A" w14:textId="77777777" w:rsidR="00071FCA" w:rsidRDefault="00071FCA" w:rsidP="00071FCA">
      <w:pPr>
        <w:pStyle w:val="pre"/>
        <w:widowControl/>
      </w:pPr>
      <w:r>
        <w:t xml:space="preserve">                 </w:t>
      </w:r>
      <w:proofErr w:type="spellStart"/>
      <w:proofErr w:type="gramStart"/>
      <w:r>
        <w:t>ProjFalseEastingGeoKey</w:t>
      </w:r>
      <w:proofErr w:type="spellEnd"/>
      <w:r>
        <w:t xml:space="preserve">,   </w:t>
      </w:r>
      <w:proofErr w:type="gramEnd"/>
      <w:r>
        <w:t xml:space="preserve"> = 200000.0</w:t>
      </w:r>
    </w:p>
    <w:p w14:paraId="4E61F6D8" w14:textId="77777777" w:rsidR="00071FCA" w:rsidRDefault="00071FCA" w:rsidP="00071FCA">
      <w:pPr>
        <w:pStyle w:val="pre"/>
        <w:widowControl/>
      </w:pPr>
      <w:r>
        <w:t xml:space="preserve">                 </w:t>
      </w:r>
      <w:proofErr w:type="spellStart"/>
      <w:proofErr w:type="gramStart"/>
      <w:r>
        <w:t>ProjFalseNorthingGeoKey</w:t>
      </w:r>
      <w:proofErr w:type="spellEnd"/>
      <w:r>
        <w:t xml:space="preserve">,   </w:t>
      </w:r>
      <w:proofErr w:type="gramEnd"/>
      <w:r>
        <w:t>= 1500000.0</w:t>
      </w:r>
    </w:p>
    <w:p w14:paraId="1F47AA04" w14:textId="77777777" w:rsidR="00071FCA" w:rsidRDefault="00071FCA" w:rsidP="00071FCA">
      <w:pPr>
        <w:pStyle w:val="pre"/>
        <w:widowControl/>
      </w:pPr>
    </w:p>
    <w:p w14:paraId="1B52245C"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949AD25" w14:textId="77777777" w:rsidR="00071FCA" w:rsidRDefault="00071FCA" w:rsidP="00071FCA">
      <w:pPr>
        <w:pStyle w:val="pre"/>
        <w:widowControl/>
      </w:pPr>
      <w:r>
        <w:t xml:space="preserve">   account when tying the raster point (50,100) to the projection origin.</w:t>
      </w:r>
    </w:p>
    <w:p w14:paraId="5A844878" w14:textId="77777777" w:rsidR="00071FCA" w:rsidRDefault="00071FCA" w:rsidP="00DA49B0">
      <w:pPr>
        <w:pStyle w:val="AnnexLevel3"/>
      </w:pPr>
      <w:bookmarkStart w:id="588" w:name="_Toc279227997"/>
      <w:bookmarkStart w:id="589" w:name="_Toc336252448"/>
      <w:r>
        <w:t>DMA ADRG Raster Graphic Map</w:t>
      </w:r>
      <w:bookmarkEnd w:id="588"/>
      <w:bookmarkEnd w:id="589"/>
    </w:p>
    <w:p w14:paraId="1FDD103E" w14:textId="77777777" w:rsidR="00071FCA" w:rsidRDefault="00071FCA" w:rsidP="00071FCA">
      <w:r>
        <w:t xml:space="preserve">The U.S. Defense Mapping Agency produces ARC digitized raster graphics datasets by scanning maps and geometrically resampling them into an equirectangular projection, so that they may be directly indexed with WGS84 geographic coordinates. The scale for one map is 0.2 degrees per pixel horizontally, 0.1 degrees per pixel vertically. If stored in a GeoTIFF </w:t>
      </w:r>
      <w:proofErr w:type="gramStart"/>
      <w:r>
        <w:t>file</w:t>
      </w:r>
      <w:proofErr w:type="gramEnd"/>
      <w:r>
        <w:t xml:space="preserve"> it contains the following information:  </w:t>
      </w:r>
    </w:p>
    <w:p w14:paraId="7EC4DC88" w14:textId="77777777" w:rsidR="00071FCA" w:rsidRDefault="00071FCA" w:rsidP="00071FCA">
      <w:pPr>
        <w:pStyle w:val="pre"/>
        <w:widowControl/>
      </w:pPr>
    </w:p>
    <w:p w14:paraId="614D4E95" w14:textId="77777777" w:rsidR="00071FCA" w:rsidRDefault="00071FCA" w:rsidP="00071FCA">
      <w:pPr>
        <w:pStyle w:val="pre"/>
        <w:widowControl/>
      </w:pPr>
      <w:r>
        <w:lastRenderedPageBreak/>
        <w:t xml:space="preserve">      ModelTiepointTag</w:t>
      </w:r>
      <w:proofErr w:type="gramStart"/>
      <w:r>
        <w:t>=(</w:t>
      </w:r>
      <w:proofErr w:type="gramEnd"/>
      <w:r>
        <w:t>0.0, 0.0, 0.0,  -120.0,       32.0,     0.0)</w:t>
      </w:r>
    </w:p>
    <w:p w14:paraId="6DCC89A9" w14:textId="77777777" w:rsidR="00071FCA" w:rsidRDefault="00071FCA" w:rsidP="00071FCA">
      <w:pPr>
        <w:pStyle w:val="pre"/>
        <w:widowControl/>
      </w:pPr>
      <w:r>
        <w:t xml:space="preserve">      </w:t>
      </w:r>
      <w:proofErr w:type="spellStart"/>
      <w:r>
        <w:t>ModelPixelScale</w:t>
      </w:r>
      <w:proofErr w:type="spellEnd"/>
      <w:r>
        <w:t xml:space="preserve"> = (0.2, 0.1, 0.0) </w:t>
      </w:r>
    </w:p>
    <w:p w14:paraId="5ACA08EF" w14:textId="77777777" w:rsidR="00071FCA" w:rsidRDefault="00071FCA" w:rsidP="00071FCA">
      <w:pPr>
        <w:pStyle w:val="pre"/>
        <w:widowControl/>
      </w:pPr>
      <w:r>
        <w:t xml:space="preserve">      </w:t>
      </w:r>
      <w:proofErr w:type="spellStart"/>
      <w:r>
        <w:t>GeoKeyDirectoryTag</w:t>
      </w:r>
      <w:proofErr w:type="spellEnd"/>
      <w:r>
        <w:t>:</w:t>
      </w:r>
    </w:p>
    <w:p w14:paraId="13C5B270"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225B1E9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CB197FE"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6420BEE4" w14:textId="77777777" w:rsidR="00071FCA" w:rsidRDefault="00071FCA" w:rsidP="00071FCA">
      <w:pPr>
        <w:pStyle w:val="pre"/>
        <w:widowControl/>
      </w:pPr>
      <w:r>
        <w:t xml:space="preserve"> </w:t>
      </w:r>
    </w:p>
    <w:p w14:paraId="574825F1" w14:textId="77777777" w:rsidR="00071FCA" w:rsidRDefault="00071FCA" w:rsidP="00DA49B0">
      <w:pPr>
        <w:pStyle w:val="AnnexLevel2"/>
      </w:pPr>
      <w:bookmarkStart w:id="590" w:name="_Toc279227998"/>
      <w:r>
        <w:t>Less Common Examples</w:t>
      </w:r>
      <w:bookmarkEnd w:id="590"/>
    </w:p>
    <w:p w14:paraId="05E464B9" w14:textId="77777777" w:rsidR="00071FCA" w:rsidRDefault="00071FCA" w:rsidP="00DA49B0">
      <w:pPr>
        <w:pStyle w:val="AnnexLevel3"/>
      </w:pPr>
      <w:bookmarkStart w:id="591" w:name="_Toc279227999"/>
      <w:bookmarkStart w:id="592" w:name="_Toc336252449"/>
      <w:r>
        <w:t xml:space="preserve">Unrectified Aerial photo, known </w:t>
      </w:r>
      <w:proofErr w:type="spellStart"/>
      <w:r>
        <w:t>tiepoints</w:t>
      </w:r>
      <w:proofErr w:type="spellEnd"/>
      <w:r>
        <w:t>, in degrees.</w:t>
      </w:r>
      <w:bookmarkEnd w:id="591"/>
      <w:bookmarkEnd w:id="592"/>
    </w:p>
    <w:p w14:paraId="25F8BC57" w14:textId="77777777" w:rsidR="00071FCA" w:rsidRDefault="00071FCA" w:rsidP="00071FCA">
      <w:r>
        <w:t>We have an aerial photo, and know only the WGS</w:t>
      </w:r>
      <w:ins w:id="593" w:author="Roger Lott" w:date="2018-05-14T09:24:00Z">
        <w:r w:rsidR="00B970E2">
          <w:t xml:space="preserve"> </w:t>
        </w:r>
      </w:ins>
      <w:r>
        <w:t xml:space="preserve">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525E12BF" w14:textId="77777777" w:rsidR="00071FCA" w:rsidRDefault="00071FCA" w:rsidP="00071FCA">
      <w:pPr>
        <w:pStyle w:val="pre"/>
        <w:widowControl/>
      </w:pPr>
      <w:r>
        <w:t xml:space="preserve">   </w:t>
      </w:r>
    </w:p>
    <w:p w14:paraId="7E020B9D" w14:textId="77777777" w:rsidR="00071FCA" w:rsidRDefault="00071FCA" w:rsidP="00071FCA">
      <w:pPr>
        <w:pStyle w:val="pre"/>
        <w:widowControl/>
      </w:pPr>
      <w:r>
        <w:t xml:space="preserve">    ModelTiepointTag</w:t>
      </w:r>
      <w:proofErr w:type="gramStart"/>
      <w:r>
        <w:t xml:space="preserve">=(  </w:t>
      </w:r>
      <w:proofErr w:type="gramEnd"/>
      <w:r>
        <w:t xml:space="preserve"> 0.0,    0.0, 0.0,  -120.0,       32.0,     0.0,</w:t>
      </w:r>
    </w:p>
    <w:p w14:paraId="2F848B42" w14:textId="77777777" w:rsidR="00071FCA" w:rsidRDefault="00071FCA" w:rsidP="00071FCA">
      <w:pPr>
        <w:pStyle w:val="pre"/>
        <w:widowControl/>
      </w:pPr>
      <w:r>
        <w:t xml:space="preserve">                         0.0, 1000.0, 0.0</w:t>
      </w:r>
      <w:proofErr w:type="gramStart"/>
      <w:r>
        <w:t>,  -</w:t>
      </w:r>
      <w:proofErr w:type="gramEnd"/>
      <w:r>
        <w:t>120.0,       30.33333, 0.0,</w:t>
      </w:r>
    </w:p>
    <w:p w14:paraId="0ADF3B52" w14:textId="77777777" w:rsidR="00071FCA" w:rsidRDefault="00071FCA" w:rsidP="00071FCA">
      <w:pPr>
        <w:pStyle w:val="pre"/>
        <w:widowControl/>
      </w:pPr>
      <w:r>
        <w:t xml:space="preserve">                      1000.0, 1000.0, 0.0</w:t>
      </w:r>
      <w:proofErr w:type="gramStart"/>
      <w:r>
        <w:t>,  -</w:t>
      </w:r>
      <w:proofErr w:type="gramEnd"/>
      <w:r>
        <w:t xml:space="preserve">116.6666667, 30.33333, 0.0) </w:t>
      </w:r>
    </w:p>
    <w:p w14:paraId="30F3722F" w14:textId="77777777" w:rsidR="00071FCA" w:rsidRDefault="00071FCA" w:rsidP="00071FCA">
      <w:pPr>
        <w:pStyle w:val="pre"/>
        <w:widowControl/>
      </w:pPr>
      <w:r>
        <w:t xml:space="preserve">      </w:t>
      </w:r>
      <w:proofErr w:type="spellStart"/>
      <w:r>
        <w:t>GeoKeyDirectoryTag</w:t>
      </w:r>
      <w:proofErr w:type="spellEnd"/>
      <w:r>
        <w:t>:</w:t>
      </w:r>
    </w:p>
    <w:p w14:paraId="06705429" w14:textId="77777777" w:rsidR="00071FCA" w:rsidRDefault="00071FCA" w:rsidP="00071FCA">
      <w:pPr>
        <w:pStyle w:val="pre"/>
        <w:widowControl/>
      </w:pPr>
      <w:r>
        <w:t xml:space="preserve">            GTModelTypeGeoKey          =   1 (</w:t>
      </w:r>
      <w:proofErr w:type="spellStart"/>
      <w:r>
        <w:t>ModelTypeGeographic</w:t>
      </w:r>
      <w:proofErr w:type="spellEnd"/>
      <w:r>
        <w:t>)</w:t>
      </w:r>
    </w:p>
    <w:p w14:paraId="1E596FA1" w14:textId="77777777" w:rsidR="00071FCA" w:rsidRDefault="00071FCA" w:rsidP="00071FCA">
      <w:pPr>
        <w:pStyle w:val="pre"/>
        <w:widowControl/>
      </w:pPr>
      <w:r>
        <w:t xml:space="preserve">            </w:t>
      </w:r>
      <w:proofErr w:type="spellStart"/>
      <w:r>
        <w:t>GTRasterTypeGeoKey</w:t>
      </w:r>
      <w:proofErr w:type="spellEnd"/>
      <w:r>
        <w:t xml:space="preserve">         =   1 (</w:t>
      </w:r>
      <w:proofErr w:type="spellStart"/>
      <w:r>
        <w:t>RasterPixelIsArea</w:t>
      </w:r>
      <w:proofErr w:type="spellEnd"/>
      <w:r>
        <w:t>)</w:t>
      </w:r>
    </w:p>
    <w:p w14:paraId="681C38F2"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1DC1845E" w14:textId="77777777" w:rsidR="00071FCA" w:rsidRDefault="00071FCA" w:rsidP="00071FCA">
      <w:pPr>
        <w:pStyle w:val="pre"/>
        <w:widowControl/>
      </w:pPr>
      <w:r>
        <w:t xml:space="preserve">            </w:t>
      </w:r>
    </w:p>
    <w:p w14:paraId="23FFC592" w14:textId="77777777" w:rsidR="00071FCA" w:rsidRDefault="00071FCA" w:rsidP="00071FCA">
      <w:pPr>
        <w:pStyle w:val="pre"/>
        <w:widowControl/>
      </w:pPr>
      <w:r>
        <w:t xml:space="preserve">    Remark: Since we have not specified the ModelPixelScaleTag, clients</w:t>
      </w:r>
    </w:p>
    <w:p w14:paraId="264B2717" w14:textId="77777777" w:rsidR="00071FCA" w:rsidRDefault="00071FCA" w:rsidP="00071FCA">
      <w:pPr>
        <w:pStyle w:val="pre"/>
        <w:widowControl/>
      </w:pPr>
      <w:r>
        <w:t xml:space="preserve">       reading this GeoTIFF file are not permitted to infer that there</w:t>
      </w:r>
    </w:p>
    <w:p w14:paraId="2C2767E9" w14:textId="77777777" w:rsidR="00071FCA" w:rsidRDefault="00071FCA" w:rsidP="00071FCA">
      <w:pPr>
        <w:pStyle w:val="pre"/>
        <w:widowControl/>
      </w:pPr>
      <w:r>
        <w:t xml:space="preserve">       is a simple linear relationship between the raster data and the</w:t>
      </w:r>
    </w:p>
    <w:p w14:paraId="7ECA2537" w14:textId="77777777" w:rsidR="00071FCA" w:rsidRDefault="00071FCA" w:rsidP="00071FCA">
      <w:pPr>
        <w:pStyle w:val="pre"/>
        <w:widowControl/>
      </w:pPr>
      <w:r>
        <w:t xml:space="preserve">       geographic model coordinate space. The only points that are know</w:t>
      </w:r>
    </w:p>
    <w:p w14:paraId="2C02AB70" w14:textId="77777777" w:rsidR="00071FCA" w:rsidRDefault="00071FCA" w:rsidP="00071FCA">
      <w:pPr>
        <w:pStyle w:val="pre"/>
        <w:widowControl/>
      </w:pPr>
      <w:r>
        <w:t xml:space="preserve">       to be exact are the ones specified in the </w:t>
      </w:r>
      <w:proofErr w:type="spellStart"/>
      <w:r>
        <w:t>tiepoint</w:t>
      </w:r>
      <w:proofErr w:type="spellEnd"/>
      <w:r>
        <w:t xml:space="preserve"> tag.   </w:t>
      </w:r>
    </w:p>
    <w:p w14:paraId="7D77B649" w14:textId="77777777" w:rsidR="00071FCA" w:rsidRDefault="00071FCA" w:rsidP="00DA49B0">
      <w:pPr>
        <w:pStyle w:val="AnnexLevel3"/>
      </w:pPr>
      <w:bookmarkStart w:id="594" w:name="_Toc279228000"/>
      <w:bookmarkStart w:id="595" w:name="_Toc336252450"/>
      <w:r>
        <w:t>Rotated Scanned Map</w:t>
      </w:r>
      <w:bookmarkEnd w:id="594"/>
      <w:bookmarkEnd w:id="595"/>
    </w:p>
    <w:p w14:paraId="7498FD1C"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proofErr w:type="gramStart"/>
      <w:r>
        <w:t>easting,northing</w:t>
      </w:r>
      <w:proofErr w:type="spellEnd"/>
      <w:proofErr w:type="gramEnd"/>
      <w:r>
        <w:t xml:space="preserve"> of 400000m, 500000m, relative to the BNG standard false origin. This scanned map has a resolution of 100 meter </w:t>
      </w:r>
      <w:proofErr w:type="gramStart"/>
      <w:r>
        <w:t>pixels, and</w:t>
      </w:r>
      <w:proofErr w:type="gramEnd"/>
      <w:r>
        <w:t xml:space="preserve">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2C331F46" w14:textId="77777777" w:rsidR="00071FCA" w:rsidRDefault="00071FCA" w:rsidP="00071FCA">
      <w:pPr>
        <w:pStyle w:val="pre"/>
        <w:widowControl/>
      </w:pPr>
      <w:r>
        <w:t xml:space="preserve">   </w:t>
      </w:r>
    </w:p>
    <w:p w14:paraId="40437CE6" w14:textId="77777777" w:rsidR="00071FCA" w:rsidRDefault="00071FCA" w:rsidP="00071FCA">
      <w:pPr>
        <w:pStyle w:val="pre"/>
        <w:widowControl/>
      </w:pPr>
      <w:r>
        <w:t xml:space="preserve">      </w:t>
      </w:r>
      <w:proofErr w:type="gramStart"/>
      <w:r>
        <w:t>ModelTransformationTag  =</w:t>
      </w:r>
      <w:proofErr w:type="gramEnd"/>
      <w:r>
        <w:t xml:space="preserve"> (     0, 100.0,     0,   400000.0,</w:t>
      </w:r>
    </w:p>
    <w:p w14:paraId="781B4D6E" w14:textId="77777777" w:rsidR="00071FCA" w:rsidRDefault="00071FCA" w:rsidP="00071FCA">
      <w:pPr>
        <w:pStyle w:val="pre"/>
        <w:widowControl/>
      </w:pPr>
      <w:r>
        <w:t xml:space="preserve">                                  100.0,     </w:t>
      </w:r>
      <w:proofErr w:type="gramStart"/>
      <w:r>
        <w:t xml:space="preserve">0,   </w:t>
      </w:r>
      <w:proofErr w:type="gramEnd"/>
      <w:r>
        <w:t xml:space="preserve">  0,   500000.0,</w:t>
      </w:r>
    </w:p>
    <w:p w14:paraId="4A7678E9" w14:textId="77777777" w:rsidR="00071FCA" w:rsidRDefault="00071FCA" w:rsidP="00071FCA">
      <w:pPr>
        <w:pStyle w:val="pre"/>
        <w:widowControl/>
      </w:pPr>
      <w:r>
        <w:t xml:space="preserve">                                      </w:t>
      </w:r>
      <w:proofErr w:type="gramStart"/>
      <w:r>
        <w:t xml:space="preserve">0,   </w:t>
      </w:r>
      <w:proofErr w:type="gramEnd"/>
      <w:r>
        <w:t xml:space="preserve">  0,     0,          0,</w:t>
      </w:r>
    </w:p>
    <w:p w14:paraId="3E09578A" w14:textId="77777777" w:rsidR="00071FCA" w:rsidRDefault="00071FCA" w:rsidP="00071FCA">
      <w:pPr>
        <w:pStyle w:val="pre"/>
        <w:widowControl/>
      </w:pPr>
      <w:r>
        <w:t xml:space="preserve">                                      </w:t>
      </w:r>
      <w:proofErr w:type="gramStart"/>
      <w:r>
        <w:t xml:space="preserve">0,   </w:t>
      </w:r>
      <w:proofErr w:type="gramEnd"/>
      <w:r>
        <w:t xml:space="preserve">  0,     0,          1)</w:t>
      </w:r>
    </w:p>
    <w:p w14:paraId="07701B42" w14:textId="77777777" w:rsidR="00071FCA" w:rsidRDefault="00071FCA" w:rsidP="00071FCA">
      <w:pPr>
        <w:pStyle w:val="pre"/>
        <w:widowControl/>
      </w:pPr>
      <w:r>
        <w:t xml:space="preserve">      </w:t>
      </w:r>
      <w:proofErr w:type="spellStart"/>
      <w:r>
        <w:t>GeoKeyDirectoryTag</w:t>
      </w:r>
      <w:proofErr w:type="spellEnd"/>
      <w:r>
        <w:t>:</w:t>
      </w:r>
    </w:p>
    <w:p w14:paraId="72D26972" w14:textId="77777777" w:rsidR="00071FCA" w:rsidRDefault="00071FCA" w:rsidP="00071FCA">
      <w:pPr>
        <w:pStyle w:val="pre"/>
        <w:widowControl/>
      </w:pPr>
      <w:r>
        <w:t xml:space="preserve">            GTModelTypeGeoKey        </w:t>
      </w:r>
      <w:proofErr w:type="gramStart"/>
      <w:r>
        <w:t>=  1</w:t>
      </w:r>
      <w:proofErr w:type="gramEnd"/>
      <w:r>
        <w:t xml:space="preserve"> ( </w:t>
      </w:r>
      <w:proofErr w:type="spellStart"/>
      <w:r>
        <w:t>ModelTypeProjected</w:t>
      </w:r>
      <w:proofErr w:type="spellEnd"/>
      <w:r>
        <w:t>)</w:t>
      </w:r>
    </w:p>
    <w:p w14:paraId="0D243CA5"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2372DBB"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59E223B7" w14:textId="77777777" w:rsidR="00071FCA" w:rsidRDefault="00071FCA" w:rsidP="00071FCA">
      <w:pPr>
        <w:pStyle w:val="pre"/>
        <w:widowControl/>
      </w:pPr>
      <w:r>
        <w:lastRenderedPageBreak/>
        <w:t xml:space="preserve">            </w:t>
      </w:r>
      <w:proofErr w:type="spellStart"/>
      <w:r>
        <w:t>PCSCitationGeoKey</w:t>
      </w:r>
      <w:proofErr w:type="spellEnd"/>
      <w:r>
        <w:t xml:space="preserve">        </w:t>
      </w:r>
      <w:proofErr w:type="gramStart"/>
      <w:r>
        <w:t>=  "</w:t>
      </w:r>
      <w:proofErr w:type="gramEnd"/>
      <w:r>
        <w:t>British National Grid, Zone NZ"</w:t>
      </w:r>
    </w:p>
    <w:p w14:paraId="538119F1" w14:textId="77777777" w:rsidR="00071FCA" w:rsidRDefault="00071FCA" w:rsidP="00071FCA"/>
    <w:p w14:paraId="1ACD1310"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860FE7D" w14:textId="77777777" w:rsidR="00071FCA" w:rsidRDefault="00071FCA" w:rsidP="00DA49B0">
      <w:pPr>
        <w:pStyle w:val="AnnexLevel3"/>
      </w:pPr>
      <w:bookmarkStart w:id="596" w:name="_Toc279228001"/>
      <w:bookmarkStart w:id="597" w:name="_Toc336252451"/>
      <w:r>
        <w:t>Digital Elevation Model</w:t>
      </w:r>
      <w:bookmarkEnd w:id="596"/>
      <w:bookmarkEnd w:id="597"/>
    </w:p>
    <w:p w14:paraId="4C0FEBA8" w14:textId="77777777" w:rsidR="00071FCA" w:rsidRDefault="00071FCA" w:rsidP="00071FCA">
      <w:r>
        <w:t>The DMA stores digital elevation models using an equirectangular projection, so that it may be indexed with WGS</w:t>
      </w:r>
      <w:ins w:id="598" w:author="Roger Lott" w:date="2018-05-14T09:25:00Z">
        <w:r w:rsidR="00B970E2">
          <w:t xml:space="preserve"> </w:t>
        </w:r>
      </w:ins>
      <w:r>
        <w:t>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w:t>
      </w:r>
      <w:ins w:id="599" w:author="Roger Lott" w:date="2018-05-14T09:25:00Z">
        <w:r w:rsidR="00B970E2">
          <w:t xml:space="preserve"> </w:t>
        </w:r>
      </w:ins>
      <w:r>
        <w:t>84 reference ellipsoid. The upper left corner is at 120 degrees West, 32 degrees North, and has a pixel scale of 0.2 degrees/pixel longitude, 0.1 degrees/pixel latitude.</w:t>
      </w:r>
    </w:p>
    <w:p w14:paraId="19D07B9A" w14:textId="77777777" w:rsidR="00071FCA" w:rsidRDefault="00071FCA" w:rsidP="00071FCA"/>
    <w:p w14:paraId="6E22882D" w14:textId="77777777" w:rsidR="00071FCA" w:rsidRDefault="00071FCA" w:rsidP="00071FCA">
      <w:pPr>
        <w:pStyle w:val="pre"/>
        <w:widowControl/>
      </w:pPr>
      <w:r>
        <w:t xml:space="preserve">      ModelTiepointTag</w:t>
      </w:r>
      <w:proofErr w:type="gramStart"/>
      <w:r>
        <w:t>=(</w:t>
      </w:r>
      <w:proofErr w:type="gramEnd"/>
      <w:r>
        <w:t>0.0, 0.0, 0.0,  -120.0,       32.0,    1000.0)</w:t>
      </w:r>
    </w:p>
    <w:p w14:paraId="3DCF2042" w14:textId="77777777" w:rsidR="00071FCA" w:rsidRDefault="00071FCA" w:rsidP="00071FCA">
      <w:pPr>
        <w:pStyle w:val="pre"/>
        <w:widowControl/>
      </w:pPr>
      <w:r>
        <w:t xml:space="preserve">      </w:t>
      </w:r>
      <w:proofErr w:type="spellStart"/>
      <w:r>
        <w:t>ModelPixelScale</w:t>
      </w:r>
      <w:proofErr w:type="spellEnd"/>
      <w:r>
        <w:t xml:space="preserve"> = (0.2, 0.1, 1.0) </w:t>
      </w:r>
    </w:p>
    <w:p w14:paraId="4E154BD5" w14:textId="77777777" w:rsidR="00071FCA" w:rsidRDefault="00071FCA" w:rsidP="00071FCA">
      <w:pPr>
        <w:pStyle w:val="pre"/>
        <w:widowControl/>
      </w:pPr>
      <w:r>
        <w:t xml:space="preserve">      </w:t>
      </w:r>
      <w:proofErr w:type="spellStart"/>
      <w:r>
        <w:t>GeoKeyDirectoryTag</w:t>
      </w:r>
      <w:proofErr w:type="spellEnd"/>
      <w:r>
        <w:t>:</w:t>
      </w:r>
    </w:p>
    <w:p w14:paraId="220B0BA3"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1CCA3D3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159B2805" w14:textId="77777777" w:rsidR="00071FCA" w:rsidRDefault="00071FCA" w:rsidP="00071FCA">
      <w:pPr>
        <w:pStyle w:val="pre"/>
        <w:widowControl/>
      </w:pPr>
      <w:r>
        <w:t xml:space="preserve">            </w:t>
      </w:r>
      <w:commentRangeStart w:id="600"/>
      <w:proofErr w:type="spellStart"/>
      <w:r>
        <w:t>GeographicTypeGeoKey</w:t>
      </w:r>
      <w:proofErr w:type="spellEnd"/>
      <w:r>
        <w:t xml:space="preserve">       </w:t>
      </w:r>
      <w:proofErr w:type="gramStart"/>
      <w:r>
        <w:t>=  4326</w:t>
      </w:r>
      <w:proofErr w:type="gramEnd"/>
      <w:r>
        <w:t xml:space="preserve">  (GCS_WGS_84)</w:t>
      </w:r>
    </w:p>
    <w:p w14:paraId="7C5B14C4"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4D3891F2" w14:textId="77777777" w:rsidR="00071FCA" w:rsidRDefault="00071FCA" w:rsidP="00071FCA">
      <w:pPr>
        <w:pStyle w:val="pre"/>
        <w:widowControl/>
      </w:pPr>
      <w:r>
        <w:t xml:space="preserve">            </w:t>
      </w:r>
      <w:proofErr w:type="spellStart"/>
      <w:r>
        <w:t>VerticalCitationGeoKey</w:t>
      </w:r>
      <w:proofErr w:type="spellEnd"/>
      <w:r>
        <w:t xml:space="preserve">     </w:t>
      </w:r>
      <w:proofErr w:type="gramStart"/>
      <w:r>
        <w:t>=  "</w:t>
      </w:r>
      <w:proofErr w:type="gramEnd"/>
      <w:r>
        <w:t>WGS 84 Ellipsoid"</w:t>
      </w:r>
    </w:p>
    <w:p w14:paraId="0E43DCBD"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commentRangeEnd w:id="600"/>
    <w:p w14:paraId="5C7800BF" w14:textId="77777777" w:rsidR="00071FCA" w:rsidRDefault="00631D3D" w:rsidP="00071FCA">
      <w:r>
        <w:rPr>
          <w:rStyle w:val="CommentReference"/>
        </w:rPr>
        <w:commentReference w:id="600"/>
      </w:r>
    </w:p>
    <w:p w14:paraId="02C1812C" w14:textId="77777777" w:rsidR="00071FCA" w:rsidRDefault="00071FCA" w:rsidP="00071FCA">
      <w:pPr>
        <w:pStyle w:val="pre"/>
        <w:widowControl/>
      </w:pPr>
      <w:r>
        <w:t xml:space="preserve">   Remarks: </w:t>
      </w:r>
    </w:p>
    <w:p w14:paraId="54852A08"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13AA65D4" w14:textId="77777777" w:rsidR="00071FCA" w:rsidRDefault="00071FCA" w:rsidP="00071FCA">
      <w:pPr>
        <w:pStyle w:val="pre"/>
        <w:widowControl/>
      </w:pPr>
      <w:r>
        <w:t xml:space="preserve">             the DEM posting of the first pixel is at the raster point</w:t>
      </w:r>
    </w:p>
    <w:p w14:paraId="0B11363C" w14:textId="77777777" w:rsidR="00071FCA" w:rsidRDefault="00071FCA" w:rsidP="00071FCA">
      <w:pPr>
        <w:pStyle w:val="pre"/>
        <w:widowControl/>
      </w:pPr>
      <w:r>
        <w:t xml:space="preserve">             (0,0,0), and therefore corresponds to 120W,32N exactly.</w:t>
      </w:r>
    </w:p>
    <w:p w14:paraId="2E5A4276"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57B47837" w14:textId="77777777" w:rsidR="00071FCA" w:rsidRDefault="00071FCA" w:rsidP="00071FCA">
      <w:pPr>
        <w:pStyle w:val="pre"/>
        <w:widowControl/>
      </w:pPr>
      <w:r>
        <w:t xml:space="preserve">             that a single pixel-value unit corresponds to 1 meter,</w:t>
      </w:r>
    </w:p>
    <w:p w14:paraId="4174BD88" w14:textId="77777777" w:rsidR="00071FCA" w:rsidRDefault="00071FCA" w:rsidP="00071FCA">
      <w:pPr>
        <w:pStyle w:val="pre"/>
        <w:widowControl/>
      </w:pPr>
      <w:r>
        <w:t xml:space="preserve">             and the last </w:t>
      </w:r>
      <w:proofErr w:type="spellStart"/>
      <w:r>
        <w:t>tiepoint</w:t>
      </w:r>
      <w:proofErr w:type="spellEnd"/>
      <w:r>
        <w:t xml:space="preserve"> value indicates that base value</w:t>
      </w:r>
    </w:p>
    <w:p w14:paraId="3697E54C" w14:textId="77777777" w:rsidR="00071FCA" w:rsidRDefault="00071FCA" w:rsidP="00071FCA">
      <w:pPr>
        <w:pStyle w:val="pre"/>
        <w:widowControl/>
      </w:pPr>
      <w:r>
        <w:t xml:space="preserve">             zero indicates 1000m above the reference surface.</w:t>
      </w:r>
    </w:p>
    <w:p w14:paraId="7C4454BF" w14:textId="77777777" w:rsidR="00071FCA" w:rsidRDefault="00071FCA" w:rsidP="006A078F"/>
    <w:p w14:paraId="64740FCE" w14:textId="77777777" w:rsidR="00D0405F" w:rsidRDefault="00D0405F">
      <w:pPr>
        <w:spacing w:after="0"/>
      </w:pPr>
      <w:r>
        <w:br w:type="page"/>
      </w:r>
    </w:p>
    <w:p w14:paraId="538F4BBE" w14:textId="77777777" w:rsidR="00D0405F" w:rsidRDefault="00D0405F" w:rsidP="00D0405F">
      <w:pPr>
        <w:pStyle w:val="AnnexLevel0Title"/>
      </w:pPr>
      <w:commentRangeStart w:id="601"/>
      <w:r>
        <w:lastRenderedPageBreak/>
        <w:t>DGIWG Requirements (Informative)</w:t>
      </w:r>
      <w:commentRangeEnd w:id="601"/>
      <w:r w:rsidR="00631D3D">
        <w:rPr>
          <w:rStyle w:val="CommentReference"/>
          <w:b w:val="0"/>
        </w:rPr>
        <w:commentReference w:id="601"/>
      </w:r>
    </w:p>
    <w:p w14:paraId="3B59A62B" w14:textId="77777777" w:rsidR="00D0405F" w:rsidRDefault="00D0405F" w:rsidP="00D0405F">
      <w:pPr>
        <w:pStyle w:val="AnnexLevel1"/>
      </w:pPr>
      <w:r>
        <w:t>Introduction</w:t>
      </w:r>
    </w:p>
    <w:p w14:paraId="794899E8" w14:textId="77777777" w:rsidR="00D0405F" w:rsidRDefault="00D0405F" w:rsidP="00D0405F">
      <w:r w:rsidRPr="00D0405F">
        <w:t xml:space="preserve">The </w:t>
      </w:r>
      <w:proofErr w:type="spellStart"/>
      <w:r w:rsidRPr="00D0405F">
        <w:rPr>
          <w:bCs/>
        </w:rPr>
        <w:t>Defence</w:t>
      </w:r>
      <w:proofErr w:type="spellEnd"/>
      <w:r w:rsidRPr="00D0405F">
        <w:rPr>
          <w:bCs/>
        </w:rPr>
        <w:t xml:space="preserve"> Geospatial Information Working Group</w:t>
      </w:r>
      <w:r w:rsidRPr="00D0405F">
        <w:t xml:space="preserve"> (D</w:t>
      </w:r>
      <w:r>
        <w:t>GI</w:t>
      </w:r>
      <w:r w:rsidRPr="00D0405F">
        <w:t xml:space="preserve">WG) </w:t>
      </w:r>
      <w:r w:rsidR="003C19D4">
        <w:t>published a profile of GeoTIFF (). Requirements from that profile are included here for information.</w:t>
      </w:r>
    </w:p>
    <w:p w14:paraId="714554C3" w14:textId="77777777" w:rsidR="00D670D0" w:rsidRPr="00D670D0" w:rsidRDefault="00D670D0" w:rsidP="00D670D0">
      <w:pPr>
        <w:pStyle w:val="AnnexLevel1"/>
      </w:pPr>
      <w:r>
        <w:t>Requirements Class DGIWG</w:t>
      </w:r>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07"/>
        <w:gridCol w:w="7113"/>
      </w:tblGrid>
      <w:tr w:rsidR="00D670D0" w14:paraId="04884C33" w14:textId="77777777" w:rsidTr="003178C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BD1A3DF" w14:textId="77777777" w:rsidR="00D670D0" w:rsidRDefault="00D670D0">
            <w:pPr>
              <w:widowControl w:val="0"/>
              <w:autoSpaceDE w:val="0"/>
              <w:autoSpaceDN w:val="0"/>
              <w:adjustRightInd w:val="0"/>
              <w:spacing w:after="0"/>
              <w:rPr>
                <w:rFonts w:ascii="Times" w:hAnsi="Times" w:cs="Times"/>
                <w:sz w:val="32"/>
                <w:szCs w:val="32"/>
              </w:rPr>
            </w:pPr>
            <w:r>
              <w:rPr>
                <w:rFonts w:ascii="Times" w:hAnsi="Times" w:cs="Times"/>
                <w:b/>
                <w:bCs/>
                <w:sz w:val="32"/>
                <w:szCs w:val="32"/>
              </w:rPr>
              <w:t>Requirements Class</w:t>
            </w:r>
          </w:p>
        </w:tc>
      </w:tr>
      <w:tr w:rsidR="00D670D0" w14:paraId="5B24AA93" w14:textId="77777777" w:rsidTr="003178C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DFFE1D" w14:textId="77777777" w:rsidR="00D670D0" w:rsidRPr="00D670D0" w:rsidRDefault="00D670D0">
            <w:pPr>
              <w:widowControl w:val="0"/>
              <w:autoSpaceDE w:val="0"/>
              <w:autoSpaceDN w:val="0"/>
              <w:adjustRightInd w:val="0"/>
              <w:spacing w:after="0"/>
            </w:pPr>
            <w:r w:rsidRPr="00D670D0">
              <w:t>http://www.opengis.net/spec/GeoTIFF/0.0/DGIWG</w:t>
            </w:r>
          </w:p>
        </w:tc>
      </w:tr>
      <w:tr w:rsidR="003178C9" w14:paraId="4DC92E8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0B5F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41F2DE" w14:textId="77777777" w:rsidR="00D670D0" w:rsidRPr="00D670D0" w:rsidRDefault="00D670D0">
            <w:pPr>
              <w:widowControl w:val="0"/>
              <w:autoSpaceDE w:val="0"/>
              <w:autoSpaceDN w:val="0"/>
              <w:adjustRightInd w:val="0"/>
              <w:spacing w:after="0"/>
            </w:pPr>
            <w:r w:rsidRPr="00D670D0">
              <w:t>http://www.opengis.net/spec/GeoTIFF/0.0/DGIWG.bitsPerSample</w:t>
            </w:r>
          </w:p>
          <w:p w14:paraId="630EE738"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BitsPerSample</w:t>
            </w:r>
            <w:proofErr w:type="spellEnd"/>
            <w:r w:rsidRPr="00D670D0">
              <w:rPr>
                <w:i/>
                <w:iCs/>
              </w:rPr>
              <w:t xml:space="preserve"> field in the TIFF Image File Directory defines the number of bits per component</w:t>
            </w:r>
          </w:p>
        </w:tc>
      </w:tr>
      <w:tr w:rsidR="003178C9" w14:paraId="0D1C92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9D89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C5F404" w14:textId="77777777" w:rsidR="00D670D0" w:rsidRPr="00D670D0" w:rsidRDefault="00D670D0">
            <w:pPr>
              <w:widowControl w:val="0"/>
              <w:autoSpaceDE w:val="0"/>
              <w:autoSpaceDN w:val="0"/>
              <w:adjustRightInd w:val="0"/>
              <w:spacing w:after="0"/>
            </w:pPr>
            <w:r w:rsidRPr="00D670D0">
              <w:t>http://www.opengis.net/spec/GeoTIFF/0.0/DGIWG.byteOrder</w:t>
            </w:r>
          </w:p>
          <w:p w14:paraId="132EFFEB" w14:textId="77777777" w:rsidR="00D670D0" w:rsidRPr="00D670D0" w:rsidRDefault="00D670D0">
            <w:pPr>
              <w:widowControl w:val="0"/>
              <w:autoSpaceDE w:val="0"/>
              <w:autoSpaceDN w:val="0"/>
              <w:adjustRightInd w:val="0"/>
              <w:spacing w:after="0"/>
            </w:pPr>
            <w:r w:rsidRPr="00D670D0">
              <w:rPr>
                <w:i/>
                <w:iCs/>
              </w:rPr>
              <w:t>The first two bytes of the GeoTIFF file SHALL be equal to "I" (ASCII) (49 in hexadecimal) for TIFF files encoded using â€˜Little-</w:t>
            </w:r>
            <w:proofErr w:type="spellStart"/>
            <w:r w:rsidRPr="00D670D0">
              <w:rPr>
                <w:i/>
                <w:iCs/>
              </w:rPr>
              <w:t>Endianâ</w:t>
            </w:r>
            <w:proofErr w:type="spellEnd"/>
            <w:r w:rsidRPr="00D670D0">
              <w:rPr>
                <w:i/>
                <w:iCs/>
              </w:rPr>
              <w:t>€™ and SHALL be equal to "M" (ASCII) (4D in hexadecimal) for TIFF files encoded using â€˜Big-</w:t>
            </w:r>
            <w:proofErr w:type="spellStart"/>
            <w:r w:rsidRPr="00D670D0">
              <w:rPr>
                <w:i/>
                <w:iCs/>
              </w:rPr>
              <w:t>Endianâ</w:t>
            </w:r>
            <w:proofErr w:type="spellEnd"/>
            <w:r w:rsidRPr="00D670D0">
              <w:rPr>
                <w:i/>
                <w:iCs/>
              </w:rPr>
              <w:t>€™</w:t>
            </w:r>
          </w:p>
        </w:tc>
      </w:tr>
      <w:tr w:rsidR="003178C9" w14:paraId="58680EA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2427E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1A88CE" w14:textId="77777777" w:rsidR="00D670D0" w:rsidRPr="00D670D0" w:rsidRDefault="00D670D0">
            <w:pPr>
              <w:widowControl w:val="0"/>
              <w:autoSpaceDE w:val="0"/>
              <w:autoSpaceDN w:val="0"/>
              <w:adjustRightInd w:val="0"/>
              <w:spacing w:after="0"/>
            </w:pPr>
            <w:r w:rsidRPr="00D670D0">
              <w:t>http://www.opengis.net/spec/GeoTIFF/0.0/DGIWG.griddedValueDataTypes</w:t>
            </w:r>
          </w:p>
          <w:p w14:paraId="3EFF04CD" w14:textId="77777777" w:rsidR="00D670D0" w:rsidRPr="00D670D0" w:rsidRDefault="00D670D0">
            <w:pPr>
              <w:widowControl w:val="0"/>
              <w:autoSpaceDE w:val="0"/>
              <w:autoSpaceDN w:val="0"/>
              <w:adjustRightInd w:val="0"/>
              <w:spacing w:after="0"/>
            </w:pPr>
            <w:r w:rsidRPr="00D670D0">
              <w:rPr>
                <w:i/>
                <w:iCs/>
              </w:rPr>
              <w:t xml:space="preserve">For gridded data (e.g. elevation data, matrices of </w:t>
            </w:r>
            <w:proofErr w:type="spellStart"/>
            <w:r w:rsidRPr="00D670D0">
              <w:rPr>
                <w:i/>
                <w:iCs/>
              </w:rPr>
              <w:t>lat</w:t>
            </w:r>
            <w:proofErr w:type="spellEnd"/>
            <w:r w:rsidRPr="00D670D0">
              <w:rPr>
                <w:i/>
                <w:iCs/>
              </w:rPr>
              <w:t>/</w:t>
            </w:r>
            <w:proofErr w:type="spellStart"/>
            <w:r w:rsidRPr="00D670D0">
              <w:rPr>
                <w:i/>
                <w:iCs/>
              </w:rPr>
              <w:t>lon</w:t>
            </w:r>
            <w:proofErr w:type="spellEnd"/>
            <w:r w:rsidRPr="00D670D0">
              <w:rPr>
                <w:i/>
                <w:iCs/>
              </w:rPr>
              <w:t xml:space="preserve"> values, etc.), the range (data) values MAY be stored in additional representations to include 8-bit and 16-bit signed integer and 32-bit floating point.</w:t>
            </w:r>
          </w:p>
        </w:tc>
      </w:tr>
      <w:tr w:rsidR="003178C9" w14:paraId="798907F7"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060E6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627B8D" w14:textId="77777777" w:rsidR="00D670D0" w:rsidRPr="00D670D0" w:rsidRDefault="00D670D0">
            <w:pPr>
              <w:widowControl w:val="0"/>
              <w:autoSpaceDE w:val="0"/>
              <w:autoSpaceDN w:val="0"/>
              <w:adjustRightInd w:val="0"/>
              <w:spacing w:after="0"/>
            </w:pPr>
            <w:r w:rsidRPr="00D670D0">
              <w:t>http://www.opengis.net/spec/GeoTIFF/0.0/DGIWG.IFD</w:t>
            </w:r>
          </w:p>
          <w:p w14:paraId="372AA1AC" w14:textId="77777777" w:rsidR="00D670D0" w:rsidRPr="00D670D0" w:rsidRDefault="00D670D0">
            <w:pPr>
              <w:widowControl w:val="0"/>
              <w:autoSpaceDE w:val="0"/>
              <w:autoSpaceDN w:val="0"/>
              <w:adjustRightInd w:val="0"/>
              <w:spacing w:after="0"/>
            </w:pPr>
            <w:r w:rsidRPr="00D670D0">
              <w:rPr>
                <w:i/>
                <w:iCs/>
              </w:rPr>
              <w:t>There must be at least 1 IFD in a TIFF file and each IFD must have at least one entry.</w:t>
            </w:r>
          </w:p>
        </w:tc>
      </w:tr>
      <w:tr w:rsidR="003178C9" w14:paraId="2D284A3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038FAF"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ABF747" w14:textId="77777777" w:rsidR="00D670D0" w:rsidRPr="00D670D0" w:rsidRDefault="00D670D0">
            <w:pPr>
              <w:widowControl w:val="0"/>
              <w:autoSpaceDE w:val="0"/>
              <w:autoSpaceDN w:val="0"/>
              <w:adjustRightInd w:val="0"/>
              <w:spacing w:after="0"/>
            </w:pPr>
            <w:r w:rsidRPr="00D670D0">
              <w:t>http://www.opengis.net/spec/GeoTIFF/0.0/DGIWG.IFDCount</w:t>
            </w:r>
          </w:p>
          <w:p w14:paraId="383A3C4E" w14:textId="77777777" w:rsidR="00D670D0" w:rsidRPr="00D670D0" w:rsidRDefault="00D670D0">
            <w:pPr>
              <w:widowControl w:val="0"/>
              <w:autoSpaceDE w:val="0"/>
              <w:autoSpaceDN w:val="0"/>
              <w:adjustRightInd w:val="0"/>
              <w:spacing w:after="0"/>
            </w:pPr>
            <w:r w:rsidRPr="00D670D0">
              <w:rPr>
                <w:i/>
                <w:iCs/>
              </w:rPr>
              <w:t xml:space="preserve">The maximum </w:t>
            </w:r>
            <w:proofErr w:type="spellStart"/>
            <w:r w:rsidRPr="00D670D0">
              <w:rPr>
                <w:i/>
                <w:iCs/>
              </w:rPr>
              <w:t>nuber</w:t>
            </w:r>
            <w:proofErr w:type="spellEnd"/>
            <w:r w:rsidRPr="00D670D0">
              <w:rPr>
                <w:i/>
                <w:iCs/>
              </w:rPr>
              <w:t xml:space="preserve"> of IFDs in a GeoTIFF is two, with the second IFD only used to support a transparency mask.</w:t>
            </w:r>
          </w:p>
        </w:tc>
      </w:tr>
      <w:tr w:rsidR="003178C9" w14:paraId="288B09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DB2E2B5"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B040B3" w14:textId="77777777" w:rsidR="00D670D0" w:rsidRPr="00D670D0" w:rsidRDefault="00D670D0">
            <w:pPr>
              <w:widowControl w:val="0"/>
              <w:autoSpaceDE w:val="0"/>
              <w:autoSpaceDN w:val="0"/>
              <w:adjustRightInd w:val="0"/>
              <w:spacing w:after="0"/>
            </w:pPr>
            <w:r w:rsidRPr="00D670D0">
              <w:t>http://www.opengis.net/spec/GeoTIFF/0.0/DGIWG.imageryValueDataTypes</w:t>
            </w:r>
          </w:p>
          <w:p w14:paraId="4EAEF21C" w14:textId="77777777" w:rsidR="00D670D0" w:rsidRPr="00D670D0" w:rsidRDefault="00D670D0">
            <w:pPr>
              <w:widowControl w:val="0"/>
              <w:autoSpaceDE w:val="0"/>
              <w:autoSpaceDN w:val="0"/>
              <w:adjustRightInd w:val="0"/>
              <w:spacing w:after="0"/>
            </w:pPr>
            <w:r w:rsidRPr="00D670D0">
              <w:rPr>
                <w:i/>
                <w:iCs/>
              </w:rPr>
              <w:t>For imagery, the range (data) values SHALL be unsigned integer data, 8 or 16-bits-per-band.</w:t>
            </w:r>
          </w:p>
        </w:tc>
      </w:tr>
      <w:tr w:rsidR="003178C9" w14:paraId="542051B8"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EF618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7D3A22" w14:textId="77777777" w:rsidR="00D670D0" w:rsidRPr="00D670D0" w:rsidRDefault="00D670D0">
            <w:pPr>
              <w:widowControl w:val="0"/>
              <w:autoSpaceDE w:val="0"/>
              <w:autoSpaceDN w:val="0"/>
              <w:adjustRightInd w:val="0"/>
              <w:spacing w:after="0"/>
            </w:pPr>
            <w:r w:rsidRPr="00D670D0">
              <w:t>http://www.opengis.net/spec/GeoTIFF/0.0/DGIWG.DateTime</w:t>
            </w:r>
          </w:p>
          <w:p w14:paraId="692BE5EB" w14:textId="77777777" w:rsidR="00D670D0" w:rsidRPr="00D670D0" w:rsidRDefault="00D670D0">
            <w:pPr>
              <w:widowControl w:val="0"/>
              <w:autoSpaceDE w:val="0"/>
              <w:autoSpaceDN w:val="0"/>
              <w:adjustRightInd w:val="0"/>
              <w:spacing w:after="0"/>
            </w:pPr>
            <w:r w:rsidRPr="00D670D0">
              <w:rPr>
                <w:i/>
                <w:iCs/>
              </w:rPr>
              <w:t xml:space="preserve">The format for the field in ASCII type is </w:t>
            </w:r>
            <w:proofErr w:type="spellStart"/>
            <w:r w:rsidRPr="00D670D0">
              <w:rPr>
                <w:i/>
                <w:iCs/>
              </w:rPr>
              <w:t>â€œYYYY:MM:DD</w:t>
            </w:r>
            <w:proofErr w:type="spellEnd"/>
            <w:r w:rsidRPr="00D670D0">
              <w:rPr>
                <w:i/>
                <w:iCs/>
              </w:rPr>
              <w:t xml:space="preserve"> </w:t>
            </w:r>
            <w:proofErr w:type="spellStart"/>
            <w:r w:rsidRPr="00D670D0">
              <w:rPr>
                <w:i/>
                <w:iCs/>
              </w:rPr>
              <w:t>HH:</w:t>
            </w:r>
            <w:proofErr w:type="gramStart"/>
            <w:r w:rsidRPr="00D670D0">
              <w:rPr>
                <w:i/>
                <w:iCs/>
              </w:rPr>
              <w:t>MM:SSâ</w:t>
            </w:r>
            <w:proofErr w:type="spellEnd"/>
            <w:proofErr w:type="gramEnd"/>
            <w:r w:rsidRPr="00D670D0">
              <w:rPr>
                <w:i/>
                <w:iCs/>
              </w:rPr>
              <w:t>€</w:t>
            </w:r>
            <w:r w:rsidRPr="00D670D0">
              <w:rPr>
                <w:rFonts w:ascii="Baoli SC Regular" w:hAnsi="Baoli SC Regular" w:cs="Baoli SC Regular"/>
                <w:i/>
                <w:iCs/>
              </w:rPr>
              <w:t></w:t>
            </w:r>
            <w:r w:rsidRPr="00D670D0">
              <w:rPr>
                <w:i/>
                <w:iCs/>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178C9" w14:paraId="171C3C2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EBE88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4406A4" w14:textId="77777777" w:rsidR="00D670D0" w:rsidRPr="00D670D0" w:rsidRDefault="00D670D0">
            <w:pPr>
              <w:widowControl w:val="0"/>
              <w:autoSpaceDE w:val="0"/>
              <w:autoSpaceDN w:val="0"/>
              <w:adjustRightInd w:val="0"/>
              <w:spacing w:after="0"/>
            </w:pPr>
            <w:r w:rsidRPr="00D670D0">
              <w:t>http://www.opengis.net/spec/GeoTIFF/0.0/DGIWG.DGIWGReference</w:t>
            </w:r>
          </w:p>
          <w:p w14:paraId="73BF90A0" w14:textId="77777777" w:rsidR="00D670D0" w:rsidRPr="00D670D0" w:rsidRDefault="00D670D0">
            <w:pPr>
              <w:widowControl w:val="0"/>
              <w:autoSpaceDE w:val="0"/>
              <w:autoSpaceDN w:val="0"/>
              <w:adjustRightInd w:val="0"/>
              <w:spacing w:after="0"/>
            </w:pPr>
            <w:r w:rsidRPr="00D670D0">
              <w:rPr>
                <w:i/>
                <w:iCs/>
              </w:rPr>
              <w:t>WGS84 + may include Reference document citation (EPSG, DGIWG Registry or [DMA TR 8350.2])</w:t>
            </w:r>
          </w:p>
        </w:tc>
      </w:tr>
      <w:tr w:rsidR="003178C9" w14:paraId="56AE68F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3D02C8" w14:textId="77777777" w:rsidR="00D670D0" w:rsidRPr="00D670D0" w:rsidRDefault="00D670D0">
            <w:pPr>
              <w:widowControl w:val="0"/>
              <w:autoSpaceDE w:val="0"/>
              <w:autoSpaceDN w:val="0"/>
              <w:adjustRightInd w:val="0"/>
              <w:spacing w:after="0"/>
            </w:pPr>
            <w:r w:rsidRPr="00D670D0">
              <w:lastRenderedPageBreak/>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CA07F3D" w14:textId="77777777" w:rsidR="00D670D0" w:rsidRPr="00D670D0" w:rsidRDefault="00D670D0">
            <w:pPr>
              <w:widowControl w:val="0"/>
              <w:autoSpaceDE w:val="0"/>
              <w:autoSpaceDN w:val="0"/>
              <w:adjustRightInd w:val="0"/>
              <w:spacing w:after="0"/>
            </w:pPr>
            <w:r w:rsidRPr="00D670D0">
              <w:t>http://www.opengis.net/spec/GeoTIFF/0.0/DGIWG.DGIWGValues</w:t>
            </w:r>
          </w:p>
          <w:p w14:paraId="043DECB4" w14:textId="77777777" w:rsidR="00D670D0" w:rsidRPr="00D670D0" w:rsidRDefault="00D670D0">
            <w:pPr>
              <w:widowControl w:val="0"/>
              <w:autoSpaceDE w:val="0"/>
              <w:autoSpaceDN w:val="0"/>
              <w:adjustRightInd w:val="0"/>
              <w:spacing w:after="0"/>
            </w:pPr>
            <w:r w:rsidRPr="00D670D0">
              <w:rPr>
                <w:i/>
                <w:iCs/>
              </w:rPr>
              <w:t xml:space="preserve">SHALL be 4326 (GCS_WGS84) or </w:t>
            </w:r>
            <w:commentRangeStart w:id="602"/>
            <w:r w:rsidRPr="00D670D0">
              <w:rPr>
                <w:i/>
                <w:iCs/>
              </w:rPr>
              <w:t>4030</w:t>
            </w:r>
            <w:commentRangeEnd w:id="602"/>
            <w:r w:rsidR="00795A28">
              <w:rPr>
                <w:rStyle w:val="CommentReference"/>
              </w:rPr>
              <w:commentReference w:id="602"/>
            </w:r>
            <w:r w:rsidRPr="00D670D0">
              <w:rPr>
                <w:i/>
                <w:iCs/>
              </w:rPr>
              <w:t xml:space="preserve"> (GCSE_WGS84, not recommended by GeoTIFF)</w:t>
            </w:r>
          </w:p>
        </w:tc>
      </w:tr>
      <w:tr w:rsidR="003178C9" w14:paraId="724FD50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FCBE3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193312" w14:textId="77777777" w:rsidR="00D670D0" w:rsidRPr="00D670D0" w:rsidRDefault="00D670D0">
            <w:pPr>
              <w:widowControl w:val="0"/>
              <w:autoSpaceDE w:val="0"/>
              <w:autoSpaceDN w:val="0"/>
              <w:adjustRightInd w:val="0"/>
              <w:spacing w:after="0"/>
            </w:pPr>
            <w:r w:rsidRPr="00D670D0">
              <w:t>http://www.opengis.net/spec/GeoTIFF/0.0/DGIWG.cardinality</w:t>
            </w:r>
          </w:p>
          <w:p w14:paraId="23C9084A" w14:textId="77777777" w:rsidR="00D670D0" w:rsidRPr="00D670D0" w:rsidRDefault="00D670D0">
            <w:pPr>
              <w:widowControl w:val="0"/>
              <w:autoSpaceDE w:val="0"/>
              <w:autoSpaceDN w:val="0"/>
              <w:adjustRightInd w:val="0"/>
              <w:spacing w:after="0"/>
            </w:pPr>
            <w:r w:rsidRPr="00D670D0">
              <w:rPr>
                <w:i/>
                <w:iCs/>
              </w:rPr>
              <w:t>The private TIFF tag for holding XML metadata MAY be used more than once in a single GeoTIFF file.</w:t>
            </w:r>
          </w:p>
        </w:tc>
      </w:tr>
      <w:tr w:rsidR="003178C9" w14:paraId="08D6BD6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AD293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D130690" w14:textId="77777777" w:rsidR="00D670D0" w:rsidRPr="00D670D0" w:rsidRDefault="00D670D0">
            <w:pPr>
              <w:widowControl w:val="0"/>
              <w:autoSpaceDE w:val="0"/>
              <w:autoSpaceDN w:val="0"/>
              <w:adjustRightInd w:val="0"/>
              <w:spacing w:after="0"/>
            </w:pPr>
            <w:r w:rsidRPr="00D670D0">
              <w:t>http://www.opengis.net/spec/GeoTIFF/0.0/DGIWG.ID</w:t>
            </w:r>
          </w:p>
          <w:p w14:paraId="1DEF853A" w14:textId="77777777" w:rsidR="00D670D0" w:rsidRPr="00D670D0" w:rsidRDefault="00D670D0">
            <w:pPr>
              <w:widowControl w:val="0"/>
              <w:autoSpaceDE w:val="0"/>
              <w:autoSpaceDN w:val="0"/>
              <w:adjustRightInd w:val="0"/>
              <w:spacing w:after="0"/>
            </w:pPr>
            <w:r w:rsidRPr="00D670D0">
              <w:rPr>
                <w:i/>
                <w:iCs/>
              </w:rPr>
              <w:t>The private TIFF tag for holding XML metadata SHALL have ID=50909</w:t>
            </w:r>
          </w:p>
        </w:tc>
      </w:tr>
      <w:tr w:rsidR="003178C9" w14:paraId="0A222FB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2D5F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C6E251" w14:textId="77777777" w:rsidR="00D670D0" w:rsidRPr="00D670D0" w:rsidRDefault="00D670D0">
            <w:pPr>
              <w:widowControl w:val="0"/>
              <w:autoSpaceDE w:val="0"/>
              <w:autoSpaceDN w:val="0"/>
              <w:adjustRightInd w:val="0"/>
              <w:spacing w:after="0"/>
            </w:pPr>
            <w:r w:rsidRPr="00D670D0">
              <w:t>http://www.opengis.net/spec/GeoTIFF/0.0/DGIWG.Name</w:t>
            </w:r>
          </w:p>
          <w:p w14:paraId="4CE50CA0" w14:textId="77777777" w:rsidR="00D670D0" w:rsidRPr="00D670D0" w:rsidRDefault="00D670D0">
            <w:pPr>
              <w:widowControl w:val="0"/>
              <w:autoSpaceDE w:val="0"/>
              <w:autoSpaceDN w:val="0"/>
              <w:adjustRightInd w:val="0"/>
              <w:spacing w:after="0"/>
            </w:pPr>
            <w:r w:rsidRPr="00D670D0">
              <w:rPr>
                <w:i/>
                <w:iCs/>
              </w:rPr>
              <w:t>The private TIFF tag for holding XML metadata SHALL be named GEO_METADATA</w:t>
            </w:r>
          </w:p>
        </w:tc>
      </w:tr>
      <w:tr w:rsidR="003178C9" w14:paraId="3607523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8E48C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8B5322" w14:textId="77777777" w:rsidR="00D670D0" w:rsidRPr="00D670D0" w:rsidRDefault="00D670D0">
            <w:pPr>
              <w:widowControl w:val="0"/>
              <w:autoSpaceDE w:val="0"/>
              <w:autoSpaceDN w:val="0"/>
              <w:adjustRightInd w:val="0"/>
              <w:spacing w:after="0"/>
            </w:pPr>
            <w:r w:rsidRPr="00D670D0">
              <w:t>http://www.opengis.net/spec/GeoTIFF/0.0/DGIWG.count</w:t>
            </w:r>
          </w:p>
          <w:p w14:paraId="510132D1"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ModelTiePointTag</w:t>
            </w:r>
            <w:proofErr w:type="spellEnd"/>
            <w:r w:rsidRPr="00D670D0">
              <w:rPr>
                <w:i/>
                <w:iCs/>
              </w:rPr>
              <w:t xml:space="preserve"> SHALL only hold one </w:t>
            </w:r>
            <w:proofErr w:type="spellStart"/>
            <w:r w:rsidRPr="00D670D0">
              <w:rPr>
                <w:i/>
                <w:iCs/>
              </w:rPr>
              <w:t>tiepoint</w:t>
            </w:r>
            <w:proofErr w:type="spellEnd"/>
            <w:r w:rsidRPr="00D670D0">
              <w:rPr>
                <w:i/>
                <w:iCs/>
              </w:rPr>
              <w:t xml:space="preserve"> that corresponds to the upper left corner of the image.</w:t>
            </w:r>
          </w:p>
        </w:tc>
      </w:tr>
      <w:tr w:rsidR="003178C9" w14:paraId="72CBA55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EAF7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3726E7" w14:textId="77777777" w:rsidR="00D670D0" w:rsidRPr="00D670D0" w:rsidRDefault="00D670D0">
            <w:pPr>
              <w:widowControl w:val="0"/>
              <w:autoSpaceDE w:val="0"/>
              <w:autoSpaceDN w:val="0"/>
              <w:adjustRightInd w:val="0"/>
              <w:spacing w:after="0"/>
            </w:pPr>
            <w:r w:rsidRPr="00D670D0">
              <w:t>http://www.opengis.net/spec/GeoTIFF/0.0/DGIWG.notAllowed</w:t>
            </w:r>
          </w:p>
          <w:p w14:paraId="64DC4EE5" w14:textId="77777777" w:rsidR="00D670D0" w:rsidRPr="00D670D0" w:rsidRDefault="00D670D0">
            <w:pPr>
              <w:widowControl w:val="0"/>
              <w:autoSpaceDE w:val="0"/>
              <w:autoSpaceDN w:val="0"/>
              <w:adjustRightInd w:val="0"/>
              <w:spacing w:after="0"/>
            </w:pPr>
            <w:r w:rsidRPr="00D670D0">
              <w:rPr>
                <w:i/>
                <w:iCs/>
              </w:rPr>
              <w:t>The ModelTransformationTag SHALL not be used.</w:t>
            </w:r>
          </w:p>
        </w:tc>
      </w:tr>
      <w:tr w:rsidR="003178C9" w14:paraId="1B614E16"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9402D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3E6134" w14:textId="77777777" w:rsidR="00D670D0" w:rsidRPr="00D670D0" w:rsidRDefault="00D670D0">
            <w:pPr>
              <w:widowControl w:val="0"/>
              <w:autoSpaceDE w:val="0"/>
              <w:autoSpaceDN w:val="0"/>
              <w:adjustRightInd w:val="0"/>
              <w:spacing w:after="0"/>
            </w:pPr>
            <w:r w:rsidRPr="00D670D0">
              <w:t>http://www.opengis.net/spec/GeoTIFF/0.0/DGIWG.KeyValues</w:t>
            </w:r>
          </w:p>
          <w:p w14:paraId="0A23D2F9" w14:textId="77777777" w:rsidR="00D670D0" w:rsidRPr="00D670D0" w:rsidRDefault="00D670D0">
            <w:pPr>
              <w:widowControl w:val="0"/>
              <w:autoSpaceDE w:val="0"/>
              <w:autoSpaceDN w:val="0"/>
              <w:adjustRightInd w:val="0"/>
              <w:spacing w:after="0"/>
            </w:pPr>
            <w:r w:rsidRPr="00D670D0">
              <w:rPr>
                <w:i/>
                <w:iCs/>
              </w:rPr>
              <w:t>326zz â</w:t>
            </w:r>
            <w:proofErr w:type="gramStart"/>
            <w:r w:rsidRPr="00D670D0">
              <w:rPr>
                <w:i/>
                <w:iCs/>
              </w:rPr>
              <w:t>€“ UTM</w:t>
            </w:r>
            <w:proofErr w:type="gramEnd"/>
            <w:r w:rsidRPr="00D670D0">
              <w:rPr>
                <w:i/>
                <w:iCs/>
              </w:rPr>
              <w:t xml:space="preserve"> Northern Hemisphere, 327zz â€“ UTM Southern Hemisphere (Where </w:t>
            </w:r>
            <w:proofErr w:type="spellStart"/>
            <w:r w:rsidRPr="00D670D0">
              <w:rPr>
                <w:i/>
                <w:iCs/>
              </w:rPr>
              <w:t>zz</w:t>
            </w:r>
            <w:proofErr w:type="spellEnd"/>
            <w:r w:rsidRPr="00D670D0">
              <w:rPr>
                <w:i/>
                <w:iCs/>
              </w:rPr>
              <w:t xml:space="preserve"> is the UTM zone number), Other PCS allowed by this standard (in conformance with DGIWG Geodetic Codes and Parameters Registry) 12 Present only for cartographic data. In this case, GTModelTypeGeoKey = 1 and </w:t>
            </w:r>
            <w:proofErr w:type="spellStart"/>
            <w:r w:rsidRPr="00D670D0">
              <w:rPr>
                <w:i/>
                <w:iCs/>
              </w:rPr>
              <w:t>GeographicTypeGeoKey</w:t>
            </w:r>
            <w:proofErr w:type="spellEnd"/>
            <w:r w:rsidRPr="00D670D0">
              <w:rPr>
                <w:i/>
                <w:iCs/>
              </w:rPr>
              <w:t xml:space="preserve"> is absent</w:t>
            </w:r>
          </w:p>
        </w:tc>
      </w:tr>
      <w:tr w:rsidR="003178C9" w14:paraId="4BC4A66D"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EFD5B3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A2044E" w14:textId="77777777" w:rsidR="00D670D0" w:rsidRPr="00D670D0" w:rsidRDefault="00D670D0">
            <w:pPr>
              <w:widowControl w:val="0"/>
              <w:autoSpaceDE w:val="0"/>
              <w:autoSpaceDN w:val="0"/>
              <w:adjustRightInd w:val="0"/>
              <w:spacing w:after="0"/>
            </w:pPr>
            <w:r w:rsidRPr="00D670D0">
              <w:t>http://www.opengis.net/spec/GeoTIFF/0.0/DGIWG.KeyValues</w:t>
            </w:r>
          </w:p>
          <w:p w14:paraId="5A8C19BF" w14:textId="77777777" w:rsidR="00D670D0" w:rsidRPr="00D670D0" w:rsidRDefault="00D670D0">
            <w:pPr>
              <w:widowControl w:val="0"/>
              <w:autoSpaceDE w:val="0"/>
              <w:autoSpaceDN w:val="0"/>
              <w:adjustRightInd w:val="0"/>
              <w:spacing w:after="0"/>
            </w:pPr>
            <w:r w:rsidRPr="00D670D0">
              <w:rPr>
                <w:i/>
                <w:iCs/>
              </w:rPr>
              <w:t xml:space="preserve">WGS84 Ellipsoid, EGM84, EGM96, EGM2008, MSL height, MSL </w:t>
            </w:r>
            <w:proofErr w:type="gramStart"/>
            <w:r w:rsidRPr="00D670D0">
              <w:rPr>
                <w:i/>
                <w:iCs/>
              </w:rPr>
              <w:t>depth ,</w:t>
            </w:r>
            <w:proofErr w:type="gramEnd"/>
            <w:r w:rsidRPr="00D670D0">
              <w:rPr>
                <w:i/>
                <w:iCs/>
              </w:rPr>
              <w:t xml:space="preserve"> or the name of the Sounding datum identified in DGIWG Geodetic registry (S-1 to S-40), or description </w:t>
            </w:r>
            <w:proofErr w:type="spellStart"/>
            <w:r w:rsidRPr="00D670D0">
              <w:rPr>
                <w:i/>
                <w:iCs/>
              </w:rPr>
              <w:t>os</w:t>
            </w:r>
            <w:proofErr w:type="spellEnd"/>
            <w:r w:rsidRPr="00D670D0">
              <w:rPr>
                <w:i/>
                <w:iCs/>
              </w:rPr>
              <w:t xml:space="preserve"> user-defined vertical CRS</w:t>
            </w:r>
          </w:p>
        </w:tc>
      </w:tr>
      <w:tr w:rsidR="003178C9" w14:paraId="42357E3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2318EF8"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46A519" w14:textId="77777777" w:rsidR="00D670D0" w:rsidRPr="00D670D0" w:rsidRDefault="00D670D0">
            <w:pPr>
              <w:widowControl w:val="0"/>
              <w:autoSpaceDE w:val="0"/>
              <w:autoSpaceDN w:val="0"/>
              <w:adjustRightInd w:val="0"/>
              <w:spacing w:after="0"/>
            </w:pPr>
            <w:r w:rsidRPr="00D670D0">
              <w:t>http://www.opengis.net/spec/GeoTIFF/0.0/DGIWG.KeyValues</w:t>
            </w:r>
          </w:p>
          <w:p w14:paraId="7B388439" w14:textId="77777777" w:rsidR="00D670D0" w:rsidRPr="00D670D0" w:rsidRDefault="00D670D0">
            <w:pPr>
              <w:widowControl w:val="0"/>
              <w:autoSpaceDE w:val="0"/>
              <w:autoSpaceDN w:val="0"/>
              <w:adjustRightInd w:val="0"/>
              <w:spacing w:after="0"/>
            </w:pPr>
            <w:r w:rsidRPr="00D670D0">
              <w:rPr>
                <w:i/>
                <w:iCs/>
              </w:rPr>
              <w:t>4979 (WGS84 3D ellipsoid), 5773 (EGM96), 3855 (EGM08), 5798 (EGM84), 5714 (MSL height), 5715 (MSL depth), 32767 for other Sounding datums identified in DGIWG Geodetic registry, or user defined Vertical CRS</w:t>
            </w:r>
          </w:p>
        </w:tc>
      </w:tr>
      <w:tr w:rsidR="003178C9" w14:paraId="28A1B802"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A3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EA3D8B" w14:textId="77777777" w:rsidR="00D670D0" w:rsidRPr="00D670D0" w:rsidRDefault="00D670D0">
            <w:pPr>
              <w:widowControl w:val="0"/>
              <w:autoSpaceDE w:val="0"/>
              <w:autoSpaceDN w:val="0"/>
              <w:adjustRightInd w:val="0"/>
              <w:spacing w:after="0"/>
            </w:pPr>
            <w:r w:rsidRPr="00D670D0">
              <w:t>http://www.opengis.net/spec/GeoTIFF/0.0/DGIWG.KeyValues</w:t>
            </w:r>
          </w:p>
          <w:p w14:paraId="3147C01C" w14:textId="77777777" w:rsidR="00D670D0" w:rsidRPr="00D670D0" w:rsidRDefault="00D670D0">
            <w:pPr>
              <w:widowControl w:val="0"/>
              <w:autoSpaceDE w:val="0"/>
              <w:autoSpaceDN w:val="0"/>
              <w:adjustRightInd w:val="0"/>
              <w:spacing w:after="0"/>
            </w:pPr>
            <w:r w:rsidRPr="00D670D0">
              <w:rPr>
                <w:i/>
                <w:iCs/>
              </w:rPr>
              <w:t xml:space="preserve">9001 (meaning </w:t>
            </w:r>
            <w:proofErr w:type="spellStart"/>
            <w:r w:rsidRPr="00D670D0">
              <w:rPr>
                <w:i/>
                <w:iCs/>
              </w:rPr>
              <w:t>Linear_Meter</w:t>
            </w:r>
            <w:proofErr w:type="spellEnd"/>
            <w:r w:rsidRPr="00D670D0">
              <w:rPr>
                <w:i/>
                <w:iCs/>
              </w:rPr>
              <w:t>)</w:t>
            </w:r>
          </w:p>
        </w:tc>
      </w:tr>
      <w:tr w:rsidR="003178C9" w14:paraId="45A072B3"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1CE34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48816B" w14:textId="77777777" w:rsidR="00D670D0" w:rsidRPr="00D670D0" w:rsidRDefault="00D670D0">
            <w:pPr>
              <w:widowControl w:val="0"/>
              <w:autoSpaceDE w:val="0"/>
              <w:autoSpaceDN w:val="0"/>
              <w:adjustRightInd w:val="0"/>
              <w:spacing w:after="0"/>
            </w:pPr>
            <w:r w:rsidRPr="00D670D0">
              <w:t>http://www.opengis.net/spec/GeoTIFF/0.0/DGIWG.ID</w:t>
            </w:r>
          </w:p>
          <w:p w14:paraId="6299E985" w14:textId="77777777" w:rsidR="00D670D0" w:rsidRPr="00D670D0" w:rsidRDefault="00D670D0">
            <w:pPr>
              <w:widowControl w:val="0"/>
              <w:autoSpaceDE w:val="0"/>
              <w:autoSpaceDN w:val="0"/>
              <w:adjustRightInd w:val="0"/>
              <w:spacing w:after="0"/>
            </w:pPr>
            <w:r w:rsidRPr="00D670D0">
              <w:rPr>
                <w:i/>
                <w:iCs/>
              </w:rPr>
              <w:t>The private TIFF tag for defining void areas SHALL have ID = 42113.</w:t>
            </w:r>
          </w:p>
        </w:tc>
      </w:tr>
      <w:tr w:rsidR="003178C9" w14:paraId="67B6C5A8" w14:textId="77777777" w:rsidTr="003178C9">
        <w:tblPrEx>
          <w:tblBorders>
            <w:top w:val="none" w:sz="0" w:space="0" w:color="auto"/>
            <w:bottom w:val="single" w:sz="8" w:space="0" w:color="6D6D6D"/>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5D1F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36531" w14:textId="77777777" w:rsidR="00D670D0" w:rsidRPr="00D670D0" w:rsidRDefault="00D670D0">
            <w:pPr>
              <w:widowControl w:val="0"/>
              <w:autoSpaceDE w:val="0"/>
              <w:autoSpaceDN w:val="0"/>
              <w:adjustRightInd w:val="0"/>
              <w:spacing w:after="0"/>
            </w:pPr>
            <w:r w:rsidRPr="00D670D0">
              <w:t>http://www.opengis.net/spec/GeoTIFF/0.0/DGIWG.Name</w:t>
            </w:r>
          </w:p>
          <w:p w14:paraId="539DCC63" w14:textId="77777777" w:rsidR="00D670D0" w:rsidRPr="00D670D0" w:rsidRDefault="00D670D0">
            <w:pPr>
              <w:widowControl w:val="0"/>
              <w:autoSpaceDE w:val="0"/>
              <w:autoSpaceDN w:val="0"/>
              <w:adjustRightInd w:val="0"/>
              <w:spacing w:after="0"/>
              <w:rPr>
                <w:i/>
                <w:iCs/>
              </w:rPr>
            </w:pPr>
            <w:r w:rsidRPr="00D670D0">
              <w:rPr>
                <w:i/>
                <w:iCs/>
              </w:rPr>
              <w:t xml:space="preserve">The private TIFF tag for defining void areas SHALL be named GDAL_NODATA. (GDAL_NODATA is not defined in the GeoTIFF standard, however, this is </w:t>
            </w:r>
            <w:proofErr w:type="gramStart"/>
            <w:r w:rsidRPr="00D670D0">
              <w:rPr>
                <w:i/>
                <w:iCs/>
              </w:rPr>
              <w:t>an</w:t>
            </w:r>
            <w:proofErr w:type="gramEnd"/>
            <w:r w:rsidRPr="00D670D0">
              <w:rPr>
                <w:i/>
                <w:iCs/>
              </w:rPr>
              <w:t xml:space="preserve"> private TIFF tag that may be used for the purpose of declaring these values.)</w:t>
            </w:r>
          </w:p>
        </w:tc>
      </w:tr>
    </w:tbl>
    <w:p w14:paraId="69C9BA1C" w14:textId="77777777" w:rsidR="00D670D0" w:rsidRDefault="00D670D0" w:rsidP="00D0405F"/>
    <w:sectPr w:rsidR="00D670D0"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oger Lott" w:date="2018-05-14T10:16:00Z" w:initials="RL">
    <w:p w14:paraId="4C31967A" w14:textId="77777777" w:rsidR="00E82AB4" w:rsidRDefault="00E82AB4" w:rsidP="00DC4B4A">
      <w:pPr>
        <w:pStyle w:val="CommentText"/>
      </w:pPr>
      <w:r>
        <w:rPr>
          <w:rStyle w:val="CommentReference"/>
        </w:rPr>
        <w:annotationRef/>
      </w:r>
      <w:r>
        <w:t xml:space="preserve">Several of the terms in this document are not given in the GeoTIFF v1.0 Glossary. </w:t>
      </w:r>
    </w:p>
    <w:p w14:paraId="2566B404" w14:textId="77777777" w:rsidR="00E82AB4" w:rsidRDefault="00E82AB4" w:rsidP="00DC4B4A">
      <w:pPr>
        <w:pStyle w:val="CommentText"/>
      </w:pPr>
      <w:r>
        <w:t>As this first OGC version is to be a minimum-change porting, why are we not just using the GeoTIFF v1 Glossary content exactly?</w:t>
      </w:r>
    </w:p>
    <w:p w14:paraId="7014D44B" w14:textId="77777777" w:rsidR="00E82AB4" w:rsidRDefault="00E82AB4" w:rsidP="00DC4B4A">
      <w:pPr>
        <w:pStyle w:val="CommentText"/>
      </w:pPr>
    </w:p>
    <w:p w14:paraId="6A212F17" w14:textId="77777777" w:rsidR="00E82AB4" w:rsidRDefault="00E82AB4" w:rsidP="00DC4B4A">
      <w:pPr>
        <w:pStyle w:val="CommentText"/>
      </w:pPr>
      <w:r>
        <w:t xml:space="preserve">Many of the GeoTIFF v1.0 terms and definitions conflict with those given in other OGC documents. For </w:t>
      </w:r>
      <w:proofErr w:type="gramStart"/>
      <w:r>
        <w:t>example</w:t>
      </w:r>
      <w:proofErr w:type="gramEnd"/>
      <w:r>
        <w:t xml:space="preserve"> the geodetic terms and definitions often differ from those in OGC Abstract Spec. Topic 2.</w:t>
      </w:r>
    </w:p>
    <w:p w14:paraId="16186A49" w14:textId="77777777" w:rsidR="00E82AB4" w:rsidRDefault="00E82AB4" w:rsidP="00DC4B4A">
      <w:pPr>
        <w:pStyle w:val="CommentText"/>
      </w:pPr>
      <w:r>
        <w:t xml:space="preserve">What is the policy for </w:t>
      </w:r>
      <w:proofErr w:type="spellStart"/>
      <w:r>
        <w:t>harmonisation</w:t>
      </w:r>
      <w:proofErr w:type="spellEnd"/>
      <w:r>
        <w:t xml:space="preserve"> of terms?</w:t>
      </w:r>
    </w:p>
    <w:p w14:paraId="41B23FB2" w14:textId="77777777" w:rsidR="00E82AB4" w:rsidRDefault="00E82AB4" w:rsidP="00DC4B4A">
      <w:pPr>
        <w:pStyle w:val="CommentText"/>
      </w:pPr>
    </w:p>
    <w:p w14:paraId="6E426CF3" w14:textId="77777777" w:rsidR="00E82AB4" w:rsidRDefault="00E82AB4" w:rsidP="00DC4B4A">
      <w:pPr>
        <w:pStyle w:val="CommentText"/>
      </w:pPr>
      <w:r>
        <w:t>The formatting of some of the terms in this draft does not follow ISO Directive rules, e.g. definitions must not start with definite or indefinite article (the, a), must not use upper case except if proper nouns, must not finish with full stop (period), etc.</w:t>
      </w:r>
    </w:p>
    <w:p w14:paraId="055A8597" w14:textId="77777777" w:rsidR="00E82AB4" w:rsidRDefault="00E82AB4" w:rsidP="00DC4B4A">
      <w:pPr>
        <w:pStyle w:val="CommentText"/>
      </w:pPr>
      <w:r>
        <w:t xml:space="preserve">What is the policy for </w:t>
      </w:r>
      <w:proofErr w:type="spellStart"/>
      <w:r>
        <w:t>harmonisation</w:t>
      </w:r>
      <w:proofErr w:type="spellEnd"/>
      <w:r>
        <w:t xml:space="preserve"> of formatting?</w:t>
      </w:r>
    </w:p>
    <w:p w14:paraId="7CC3A720" w14:textId="77777777" w:rsidR="00E82AB4" w:rsidRDefault="00E82AB4" w:rsidP="00DC4B4A">
      <w:pPr>
        <w:pStyle w:val="CommentText"/>
      </w:pPr>
    </w:p>
    <w:p w14:paraId="78EF7C72" w14:textId="77777777" w:rsidR="00E82AB4" w:rsidRDefault="00E82AB4" w:rsidP="00DC4B4A">
      <w:pPr>
        <w:pStyle w:val="CommentText"/>
      </w:pPr>
      <w:r>
        <w:t>If we are to do anything other than just port the GeoTIFF v1.0 Glossary, I have numerous comments on the terms and their definitions. Making them is beyond the scope of fixing EPSG references.</w:t>
      </w:r>
    </w:p>
    <w:p w14:paraId="16860B24" w14:textId="77777777" w:rsidR="00E82AB4" w:rsidRDefault="00E82AB4" w:rsidP="00DC4B4A">
      <w:pPr>
        <w:pStyle w:val="CommentText"/>
      </w:pPr>
    </w:p>
    <w:p w14:paraId="2F6622F2" w14:textId="77777777" w:rsidR="00E82AB4" w:rsidRDefault="00E82AB4" w:rsidP="00DC4B4A">
      <w:pPr>
        <w:pStyle w:val="CommentText"/>
      </w:pPr>
      <w:r>
        <w:t>Some of the entries (e.g. USGS) should be in a separate Symbols and Abbreviations subclause following the terms and definitions.</w:t>
      </w:r>
    </w:p>
  </w:comment>
  <w:comment w:id="34" w:author="Roger Lott" w:date="2018-05-14T12:09:00Z" w:initials="RL">
    <w:p w14:paraId="7C576099" w14:textId="77777777" w:rsidR="00E82AB4" w:rsidRDefault="00E82AB4">
      <w:pPr>
        <w:pStyle w:val="CommentText"/>
      </w:pPr>
      <w:r>
        <w:rPr>
          <w:rStyle w:val="CommentReference"/>
        </w:rPr>
        <w:annotationRef/>
      </w:r>
      <w:r>
        <w:t>Some of this range (1024-32766) overlaps with the EPSG range and should no longer be reserved.</w:t>
      </w:r>
    </w:p>
    <w:p w14:paraId="3F21C0BF" w14:textId="77777777" w:rsidR="00E82AB4" w:rsidRDefault="00E82AB4">
      <w:pPr>
        <w:pStyle w:val="CommentText"/>
      </w:pPr>
    </w:p>
    <w:p w14:paraId="0CEC4046" w14:textId="77777777" w:rsidR="00E82AB4" w:rsidRDefault="00E82AB4">
      <w:pPr>
        <w:pStyle w:val="CommentText"/>
      </w:pPr>
      <w:r>
        <w:t xml:space="preserve">Could be changed to (in this case) 1001-1023. Alternatively because the key </w:t>
      </w:r>
      <w:proofErr w:type="gramStart"/>
      <w:r>
        <w:t>includes .reserved</w:t>
      </w:r>
      <w:proofErr w:type="gramEnd"/>
      <w:r>
        <w:t xml:space="preserve"> maybe leaving this as is will be ok.</w:t>
      </w:r>
    </w:p>
    <w:p w14:paraId="5E6A6B96" w14:textId="77777777" w:rsidR="00E82AB4" w:rsidRDefault="00E82AB4">
      <w:pPr>
        <w:pStyle w:val="CommentText"/>
      </w:pPr>
    </w:p>
    <w:p w14:paraId="33AE2F23" w14:textId="77777777" w:rsidR="00E82AB4" w:rsidRDefault="00E82AB4">
      <w:pPr>
        <w:pStyle w:val="CommentText"/>
      </w:pPr>
      <w:r>
        <w:t>Whatever is done for this, similar applies to all keys below where I have changed the EPSG code range.</w:t>
      </w:r>
    </w:p>
  </w:comment>
  <w:comment w:id="37" w:author="Roger Lott" w:date="2018-05-14T10:16:00Z" w:initials="RL">
    <w:p w14:paraId="3C531CCB" w14:textId="77777777" w:rsidR="00E82AB4" w:rsidRDefault="00E82AB4">
      <w:pPr>
        <w:pStyle w:val="CommentText"/>
      </w:pPr>
      <w:r>
        <w:rPr>
          <w:rStyle w:val="CommentReference"/>
        </w:rPr>
        <w:annotationRef/>
      </w:r>
      <w:r>
        <w:t>Is a reference to EPSG Datum Code required?</w:t>
      </w:r>
    </w:p>
  </w:comment>
  <w:comment w:id="71" w:author="Roger Lott" w:date="2018-05-14T10:16:00Z" w:initials="RL">
    <w:p w14:paraId="5B8471BC" w14:textId="77777777" w:rsidR="00E82AB4" w:rsidRDefault="00E82AB4">
      <w:pPr>
        <w:pStyle w:val="CommentText"/>
      </w:pPr>
      <w:r>
        <w:rPr>
          <w:rStyle w:val="CommentReference"/>
        </w:rPr>
        <w:annotationRef/>
      </w:r>
      <w:r>
        <w:t>Is a reference to EPSG Datum Code required?</w:t>
      </w:r>
    </w:p>
  </w:comment>
  <w:comment w:id="94" w:author="Ted Habermann" w:date="2018-05-14T10:16:00Z" w:initials="TH">
    <w:p w14:paraId="030C18E9" w14:textId="77777777" w:rsidR="00E82AB4" w:rsidRDefault="00E82AB4">
      <w:pPr>
        <w:pStyle w:val="CommentText"/>
      </w:pPr>
      <w:r>
        <w:rPr>
          <w:rStyle w:val="CommentReference"/>
        </w:rPr>
        <w:annotationRef/>
      </w:r>
      <w:r>
        <w:t>This text came from section 1.14 of the GeoTIFF Spec</w:t>
      </w:r>
    </w:p>
  </w:comment>
  <w:comment w:id="96" w:author="Ted Habermann" w:date="2018-05-14T10:16:00Z" w:initials="TH">
    <w:p w14:paraId="02244D6F" w14:textId="77777777" w:rsidR="00E82AB4" w:rsidRDefault="00E82AB4">
      <w:pPr>
        <w:pStyle w:val="CommentText"/>
      </w:pPr>
      <w:r>
        <w:rPr>
          <w:rStyle w:val="CommentReference"/>
        </w:rPr>
        <w:annotationRef/>
      </w:r>
      <w:r>
        <w:t>from section 2.2 of the GeoTIFF specification</w:t>
      </w:r>
    </w:p>
  </w:comment>
  <w:comment w:id="98" w:author="Ted Habermann" w:date="2018-05-14T10:16:00Z" w:initials="TH">
    <w:p w14:paraId="45BB43F0" w14:textId="77777777" w:rsidR="00E82AB4" w:rsidRDefault="00E82AB4">
      <w:pPr>
        <w:pStyle w:val="CommentText"/>
      </w:pPr>
      <w:r>
        <w:rPr>
          <w:rStyle w:val="CommentReference"/>
        </w:rPr>
        <w:annotationRef/>
      </w:r>
      <w:r>
        <w:t xml:space="preserve">from </w:t>
      </w:r>
      <w:proofErr w:type="gramStart"/>
      <w:r>
        <w:t>section  2.3</w:t>
      </w:r>
      <w:proofErr w:type="gramEnd"/>
      <w:r>
        <w:t xml:space="preserve"> of the GeoTIFF specification</w:t>
      </w:r>
    </w:p>
  </w:comment>
  <w:comment w:id="99" w:author="Ted Habermann" w:date="2018-05-14T10:16:00Z" w:initials="TH">
    <w:p w14:paraId="3C2A29E5" w14:textId="77777777" w:rsidR="00E82AB4" w:rsidRDefault="00E82AB4">
      <w:pPr>
        <w:pStyle w:val="CommentText"/>
      </w:pPr>
      <w:r>
        <w:rPr>
          <w:rStyle w:val="CommentReference"/>
        </w:rPr>
        <w:annotationRef/>
      </w:r>
      <w:r>
        <w:t>this text comes from section 2.4 of the GeoTIFF specification</w:t>
      </w:r>
    </w:p>
  </w:comment>
  <w:comment w:id="100" w:author="Ted Habermann" w:date="2018-05-14T10:16:00Z" w:initials="TH">
    <w:p w14:paraId="389614FA" w14:textId="77777777" w:rsidR="00E82AB4" w:rsidRDefault="00E82AB4">
      <w:pPr>
        <w:pStyle w:val="CommentText"/>
      </w:pPr>
      <w:r>
        <w:rPr>
          <w:rStyle w:val="CommentReference"/>
        </w:rPr>
        <w:annotationRef/>
      </w:r>
      <w:r>
        <w:t>this text comes from section 2.4 of the GeoTIFF specification</w:t>
      </w:r>
    </w:p>
  </w:comment>
  <w:comment w:id="102" w:author="Roger Lott" w:date="2018-05-14T10:16:00Z" w:initials="RL">
    <w:p w14:paraId="70AF8C0A" w14:textId="77777777" w:rsidR="00E82AB4" w:rsidRDefault="00E82AB4">
      <w:pPr>
        <w:pStyle w:val="CommentText"/>
      </w:pPr>
      <w:r>
        <w:rPr>
          <w:rStyle w:val="CommentReference"/>
        </w:rPr>
        <w:annotationRef/>
      </w:r>
      <w:r>
        <w:t>GeoTIFF v1.0 uses the term 'coordinate system'. OGC Topic 2 has the terms 'coordinate system' and 'coordinate reference system'. The two uses of the term 'coordinate system' have different definitions/meanings. Most of the time a GeoTIFFv1.0 'coordinate system' = OGC Topic 2 'coordinate reference system'.</w:t>
      </w:r>
    </w:p>
    <w:p w14:paraId="199C57F1" w14:textId="77777777" w:rsidR="00E82AB4" w:rsidRDefault="00E82AB4">
      <w:pPr>
        <w:pStyle w:val="CommentText"/>
      </w:pPr>
      <w:r>
        <w:t xml:space="preserve">EPSG follows the Topic 2 definitions </w:t>
      </w:r>
      <w:proofErr w:type="gramStart"/>
      <w:r>
        <w:t>of  '</w:t>
      </w:r>
      <w:proofErr w:type="gramEnd"/>
      <w:r>
        <w:t>coordinate system' and 'coordinate reference system'. To map unambiguously to EPSG codes it is necessary to change most GeoTIFFv1.0 occurrences of 'coordinate system' to 'coordinate reference system'.</w:t>
      </w:r>
    </w:p>
  </w:comment>
  <w:comment w:id="105" w:author="Ted Habermann" w:date="2018-05-14T10:16:00Z" w:initials="TH">
    <w:p w14:paraId="1DE67937" w14:textId="77777777" w:rsidR="00E82AB4" w:rsidRDefault="00E82AB4">
      <w:pPr>
        <w:pStyle w:val="CommentText"/>
      </w:pPr>
      <w:r>
        <w:rPr>
          <w:rStyle w:val="CommentReference"/>
        </w:rPr>
        <w:annotationRef/>
      </w:r>
      <w:r>
        <w:t>this text is from section 2.5 of the GeoTIFF specification</w:t>
      </w:r>
    </w:p>
  </w:comment>
  <w:comment w:id="110" w:author="Ted Habermann" w:date="2018-05-14T10:16:00Z" w:initials="TH">
    <w:p w14:paraId="2DC50374" w14:textId="77777777" w:rsidR="00E82AB4" w:rsidRDefault="00E82AB4">
      <w:pPr>
        <w:pStyle w:val="CommentText"/>
      </w:pPr>
      <w:r>
        <w:rPr>
          <w:rStyle w:val="CommentReference"/>
        </w:rPr>
        <w:annotationRef/>
      </w:r>
      <w:r>
        <w:t>This text is from section of 2.5.1 of GeoTIFF specification</w:t>
      </w:r>
    </w:p>
  </w:comment>
  <w:comment w:id="112" w:author="Ted Habermann" w:date="2018-05-14T10:16:00Z" w:initials="TH">
    <w:p w14:paraId="7A225620" w14:textId="77777777" w:rsidR="00E82AB4" w:rsidRDefault="00E82AB4">
      <w:pPr>
        <w:pStyle w:val="CommentText"/>
      </w:pPr>
      <w:r>
        <w:rPr>
          <w:rStyle w:val="CommentReference"/>
        </w:rPr>
        <w:annotationRef/>
      </w:r>
      <w:r>
        <w:t xml:space="preserve">this section comes from </w:t>
      </w:r>
      <w:proofErr w:type="gramStart"/>
      <w:r>
        <w:t>section  2.5.2</w:t>
      </w:r>
      <w:proofErr w:type="gramEnd"/>
      <w:r>
        <w:t xml:space="preserve"> of the GeoTIFF specification</w:t>
      </w:r>
    </w:p>
  </w:comment>
  <w:comment w:id="129" w:author="Roger Lott" w:date="2018-05-14T10:16:00Z" w:initials="RL">
    <w:p w14:paraId="124EF36D" w14:textId="77777777" w:rsidR="00E82AB4" w:rsidRDefault="00E82AB4">
      <w:pPr>
        <w:pStyle w:val="CommentText"/>
      </w:pPr>
      <w:r>
        <w:rPr>
          <w:rStyle w:val="CommentReference"/>
        </w:rPr>
        <w:annotationRef/>
      </w:r>
      <w:r>
        <w:t>True for the 1995 document but that 'list' is reference to an external list in this document.</w:t>
      </w:r>
    </w:p>
    <w:p w14:paraId="79DD625A" w14:textId="77777777" w:rsidR="00E82AB4" w:rsidRDefault="00E82AB4">
      <w:pPr>
        <w:pStyle w:val="CommentText"/>
      </w:pPr>
      <w:r>
        <w:t>Change this to 'a reference to a registry...</w:t>
      </w:r>
      <w:proofErr w:type="gramStart"/>
      <w:r>
        <w:t>' ?</w:t>
      </w:r>
      <w:proofErr w:type="gramEnd"/>
    </w:p>
  </w:comment>
  <w:comment w:id="141" w:author="Roger Lott" w:date="2018-05-14T10:16:00Z" w:initials="RL">
    <w:p w14:paraId="3D131B05" w14:textId="77777777" w:rsidR="00E82AB4" w:rsidRDefault="00E82AB4">
      <w:pPr>
        <w:pStyle w:val="CommentText"/>
      </w:pPr>
      <w:r>
        <w:rPr>
          <w:rStyle w:val="CommentReference"/>
        </w:rPr>
        <w:annotationRef/>
      </w:r>
      <w:r>
        <w:t xml:space="preserve">Strictly speaking, to be consistent with Topic 2 this should be 'conversion' </w:t>
      </w:r>
    </w:p>
  </w:comment>
  <w:comment w:id="152" w:author="Roger Lott" w:date="2018-05-14T10:16:00Z" w:initials="RL">
    <w:p w14:paraId="21006044" w14:textId="77777777" w:rsidR="00E82AB4" w:rsidRDefault="00E82AB4">
      <w:pPr>
        <w:pStyle w:val="CommentText"/>
      </w:pPr>
      <w:r>
        <w:rPr>
          <w:rStyle w:val="CommentReference"/>
        </w:rPr>
        <w:annotationRef/>
      </w:r>
      <w:r>
        <w:t xml:space="preserve"> I believe this phrase is trying to say that one </w:t>
      </w:r>
      <w:proofErr w:type="spellStart"/>
      <w:r>
        <w:t>GeoKey</w:t>
      </w:r>
      <w:proofErr w:type="spellEnd"/>
      <w:r>
        <w:t xml:space="preserve"> cannot refer to a complete set of zoned system definitions.</w:t>
      </w:r>
    </w:p>
    <w:p w14:paraId="2679D531" w14:textId="77777777" w:rsidR="00E82AB4" w:rsidRDefault="00E82AB4">
      <w:pPr>
        <w:pStyle w:val="CommentText"/>
      </w:pPr>
      <w:r>
        <w:t>I suggest that the phrase be deleted.</w:t>
      </w:r>
    </w:p>
  </w:comment>
  <w:comment w:id="206" w:author="Roger Lott" w:date="2018-05-14T10:16:00Z" w:initials="RL">
    <w:p w14:paraId="2AF46D07" w14:textId="77777777" w:rsidR="00E82AB4" w:rsidRDefault="00E82AB4">
      <w:pPr>
        <w:pStyle w:val="CommentText"/>
      </w:pPr>
      <w:r>
        <w:rPr>
          <w:rStyle w:val="CommentReference"/>
        </w:rPr>
        <w:annotationRef/>
      </w:r>
      <w:r>
        <w:t xml:space="preserve">These are in GeoTIFFv1.0 sections 6.3 (6.3.1.3 onwards) and 6.4. </w:t>
      </w:r>
    </w:p>
    <w:p w14:paraId="7E07702B" w14:textId="77777777" w:rsidR="00E82AB4" w:rsidRDefault="00E82AB4">
      <w:pPr>
        <w:pStyle w:val="CommentText"/>
      </w:pPr>
      <w:r>
        <w:t>Is the general 'removes the reference' I have used adequate, or is a more specific reference to the old GeoTIFF documentation needed?</w:t>
      </w:r>
    </w:p>
  </w:comment>
  <w:comment w:id="224" w:author="Ted Habermann" w:date="2018-05-14T10:16:00Z" w:initials="TH">
    <w:p w14:paraId="7E671E86" w14:textId="77777777" w:rsidR="00E82AB4" w:rsidRDefault="00E82AB4">
      <w:pPr>
        <w:pStyle w:val="CommentText"/>
      </w:pPr>
      <w:r>
        <w:rPr>
          <w:rStyle w:val="CommentReference"/>
        </w:rPr>
        <w:annotationRef/>
      </w:r>
      <w:r>
        <w:t>Neither of these resolves.</w:t>
      </w:r>
    </w:p>
  </w:comment>
  <w:comment w:id="430" w:author="Ted Habermann" w:date="2018-05-14T10:16:00Z" w:initials="TH">
    <w:p w14:paraId="550AF317" w14:textId="77777777" w:rsidR="00E82AB4" w:rsidRDefault="00E82AB4">
      <w:pPr>
        <w:pStyle w:val="CommentText"/>
      </w:pPr>
      <w:r>
        <w:rPr>
          <w:rStyle w:val="CommentReference"/>
        </w:rPr>
        <w:annotationRef/>
      </w:r>
      <w:r>
        <w:t>this section comes from section 2.6 of the GeoTIFF specification</w:t>
      </w:r>
    </w:p>
  </w:comment>
  <w:comment w:id="433" w:author="Roger Lott" w:date="2018-05-14T10:16:00Z" w:initials="RL">
    <w:p w14:paraId="201C8F4D" w14:textId="77777777" w:rsidR="00E82AB4" w:rsidRDefault="00E82AB4">
      <w:pPr>
        <w:pStyle w:val="CommentText"/>
      </w:pPr>
      <w:r>
        <w:rPr>
          <w:rStyle w:val="CommentReference"/>
        </w:rPr>
        <w:annotationRef/>
      </w:r>
      <w:r>
        <w:t>This diagram is missing the vertical datum component.</w:t>
      </w:r>
    </w:p>
    <w:p w14:paraId="02B23D91" w14:textId="77777777" w:rsidR="00E82AB4" w:rsidRDefault="00E82AB4">
      <w:pPr>
        <w:pStyle w:val="CommentText"/>
      </w:pPr>
    </w:p>
    <w:p w14:paraId="0AF086D2" w14:textId="77777777" w:rsidR="00E82AB4" w:rsidRDefault="00E82AB4">
      <w:pPr>
        <w:pStyle w:val="CommentText"/>
      </w:pPr>
      <w:r>
        <w:t>It is also nothing whatsoever to do with its title 'coordinate transformation data flow</w:t>
      </w:r>
      <w:proofErr w:type="gramStart"/>
      <w:r>
        <w:t>', but</w:t>
      </w:r>
      <w:proofErr w:type="gramEnd"/>
      <w:r>
        <w:t xml:space="preserve"> is showing the nested structure of CRS definitions (omitting the coordinate system element).</w:t>
      </w:r>
    </w:p>
    <w:p w14:paraId="4870E109" w14:textId="77777777" w:rsidR="00E82AB4" w:rsidRDefault="00E82AB4">
      <w:pPr>
        <w:pStyle w:val="CommentText"/>
      </w:pPr>
    </w:p>
    <w:p w14:paraId="2D75F053" w14:textId="77777777" w:rsidR="00E82AB4" w:rsidRDefault="00E82AB4">
      <w:pPr>
        <w:pStyle w:val="CommentText"/>
      </w:pPr>
      <w:r>
        <w:t>I suggest that the whole subclause be removed.</w:t>
      </w:r>
    </w:p>
  </w:comment>
  <w:comment w:id="560" w:author="Ted Habermann" w:date="2018-05-14T10:16:00Z" w:initials="TH">
    <w:p w14:paraId="20917772" w14:textId="77777777" w:rsidR="00E82AB4" w:rsidRDefault="00E82AB4">
      <w:pPr>
        <w:pStyle w:val="CommentText"/>
      </w:pPr>
      <w:r>
        <w:rPr>
          <w:rStyle w:val="CommentReference"/>
        </w:rPr>
        <w:annotationRef/>
      </w:r>
      <w:r>
        <w:t>comes from section 2.6.3 of GeoTIFF specification</w:t>
      </w:r>
    </w:p>
  </w:comment>
  <w:comment w:id="573" w:author="Ted Habermann" w:date="2018-05-14T10:16:00Z" w:initials="TH">
    <w:p w14:paraId="07A01B59" w14:textId="77777777" w:rsidR="00E82AB4" w:rsidRDefault="00E82AB4">
      <w:pPr>
        <w:pStyle w:val="CommentText"/>
      </w:pPr>
      <w:r>
        <w:rPr>
          <w:rStyle w:val="CommentReference"/>
        </w:rPr>
        <w:annotationRef/>
      </w:r>
      <w:r>
        <w:t xml:space="preserve">section 2.7 of the </w:t>
      </w:r>
      <w:proofErr w:type="spellStart"/>
      <w:r>
        <w:t>GeotTIFF</w:t>
      </w:r>
      <w:proofErr w:type="spellEnd"/>
      <w:r>
        <w:t xml:space="preserve"> specification</w:t>
      </w:r>
    </w:p>
  </w:comment>
  <w:comment w:id="600" w:author="Roger Lott" w:date="2018-05-14T10:16:00Z" w:initials="RL">
    <w:p w14:paraId="2445CB06" w14:textId="77777777" w:rsidR="00E82AB4" w:rsidRDefault="00E82AB4" w:rsidP="00631D3D">
      <w:pPr>
        <w:pStyle w:val="CommentText"/>
      </w:pPr>
      <w:r>
        <w:rPr>
          <w:rStyle w:val="CommentReference"/>
        </w:rPr>
        <w:annotationRef/>
      </w:r>
      <w:r>
        <w:t>This example is wrong.</w:t>
      </w:r>
    </w:p>
    <w:p w14:paraId="248A66AB" w14:textId="77777777" w:rsidR="00E82AB4" w:rsidRDefault="00E82AB4" w:rsidP="00631D3D">
      <w:pPr>
        <w:pStyle w:val="CommentText"/>
      </w:pPr>
      <w:r>
        <w:t xml:space="preserve">If ellipsoidal height is being used, the reference should be to a geographic 3D CRS, </w:t>
      </w:r>
      <w:proofErr w:type="gramStart"/>
      <w:r>
        <w:t>EPSG::</w:t>
      </w:r>
      <w:proofErr w:type="gramEnd"/>
      <w:r>
        <w:t>4979.</w:t>
      </w:r>
    </w:p>
  </w:comment>
  <w:comment w:id="601" w:author="Roger Lott" w:date="2018-05-14T10:16:00Z" w:initials="RL">
    <w:p w14:paraId="6C917E84" w14:textId="77777777" w:rsidR="00E82AB4" w:rsidRDefault="00E82AB4">
      <w:pPr>
        <w:pStyle w:val="CommentText"/>
      </w:pPr>
      <w:r>
        <w:rPr>
          <w:rStyle w:val="CommentReference"/>
        </w:rPr>
        <w:annotationRef/>
      </w:r>
      <w:r>
        <w:t>This is not in the 1995 GeoTIFF documentation so is including it within the scope of just moving the spec into OGC format?</w:t>
      </w:r>
    </w:p>
  </w:comment>
  <w:comment w:id="602" w:author="Roger Lott" w:date="2018-05-14T10:16:00Z" w:initials="RL">
    <w:p w14:paraId="24AF8A56" w14:textId="77777777" w:rsidR="00E82AB4" w:rsidRDefault="00E82AB4">
      <w:pPr>
        <w:pStyle w:val="CommentText"/>
      </w:pPr>
      <w:r>
        <w:rPr>
          <w:rStyle w:val="CommentReference"/>
        </w:rPr>
        <w:annotationRef/>
      </w:r>
      <w:proofErr w:type="spellStart"/>
      <w:proofErr w:type="gramStart"/>
      <w:r>
        <w:t>crs:EPSG</w:t>
      </w:r>
      <w:proofErr w:type="spellEnd"/>
      <w:r>
        <w:t>::</w:t>
      </w:r>
      <w:proofErr w:type="gramEnd"/>
      <w:r>
        <w:t xml:space="preserve">4030 is "Unknown datum based upon the WGS 84 ellipsoid". It is definitely not </w:t>
      </w:r>
      <w:proofErr w:type="gramStart"/>
      <w:r>
        <w:t>recommended !!</w:t>
      </w:r>
      <w:proofErr w:type="gramEnd"/>
      <w:r>
        <w:t xml:space="preserve"> CRSs must be </w:t>
      </w:r>
      <w:proofErr w:type="gramStart"/>
      <w:r>
        <w:t>known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622F2" w15:done="0"/>
  <w15:commentEx w15:paraId="33AE2F23" w15:done="0"/>
  <w15:commentEx w15:paraId="3C531CCB" w15:done="0"/>
  <w15:commentEx w15:paraId="5B8471BC" w15:done="0"/>
  <w15:commentEx w15:paraId="030C18E9" w15:done="0"/>
  <w15:commentEx w15:paraId="02244D6F" w15:done="0"/>
  <w15:commentEx w15:paraId="45BB43F0" w15:done="0"/>
  <w15:commentEx w15:paraId="3C2A29E5" w15:done="0"/>
  <w15:commentEx w15:paraId="389614FA" w15:done="0"/>
  <w15:commentEx w15:paraId="199C57F1" w15:done="0"/>
  <w15:commentEx w15:paraId="1DE67937" w15:done="0"/>
  <w15:commentEx w15:paraId="2DC50374" w15:done="0"/>
  <w15:commentEx w15:paraId="7A225620" w15:done="0"/>
  <w15:commentEx w15:paraId="79DD625A" w15:done="0"/>
  <w15:commentEx w15:paraId="3D131B05" w15:done="0"/>
  <w15:commentEx w15:paraId="2679D531" w15:done="0"/>
  <w15:commentEx w15:paraId="7E07702B" w15:done="0"/>
  <w15:commentEx w15:paraId="7E671E86" w15:done="0"/>
  <w15:commentEx w15:paraId="550AF317" w15:done="0"/>
  <w15:commentEx w15:paraId="2D75F053" w15:done="0"/>
  <w15:commentEx w15:paraId="20917772" w15:done="0"/>
  <w15:commentEx w15:paraId="07A01B59" w15:done="0"/>
  <w15:commentEx w15:paraId="248A66AB" w15:done="0"/>
  <w15:commentEx w15:paraId="6C917E84" w15:done="0"/>
  <w15:commentEx w15:paraId="24AF8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622F2" w16cid:durableId="1EAD5575"/>
  <w16cid:commentId w16cid:paraId="33AE2F23" w16cid:durableId="1EAD5576"/>
  <w16cid:commentId w16cid:paraId="3C531CCB" w16cid:durableId="1EAD5577"/>
  <w16cid:commentId w16cid:paraId="5B8471BC" w16cid:durableId="1EAD5578"/>
  <w16cid:commentId w16cid:paraId="030C18E9" w16cid:durableId="1EAD5579"/>
  <w16cid:commentId w16cid:paraId="02244D6F" w16cid:durableId="1EAD557A"/>
  <w16cid:commentId w16cid:paraId="45BB43F0" w16cid:durableId="1EAD557B"/>
  <w16cid:commentId w16cid:paraId="3C2A29E5" w16cid:durableId="1EAD557C"/>
  <w16cid:commentId w16cid:paraId="389614FA" w16cid:durableId="1EAD557D"/>
  <w16cid:commentId w16cid:paraId="199C57F1" w16cid:durableId="1EAD557E"/>
  <w16cid:commentId w16cid:paraId="1DE67937" w16cid:durableId="1EAD557F"/>
  <w16cid:commentId w16cid:paraId="2DC50374" w16cid:durableId="1EAD5580"/>
  <w16cid:commentId w16cid:paraId="7A225620" w16cid:durableId="1EAD5581"/>
  <w16cid:commentId w16cid:paraId="79DD625A" w16cid:durableId="1EAD5582"/>
  <w16cid:commentId w16cid:paraId="3D131B05" w16cid:durableId="1EAD5583"/>
  <w16cid:commentId w16cid:paraId="2679D531" w16cid:durableId="1EAD5584"/>
  <w16cid:commentId w16cid:paraId="7E07702B" w16cid:durableId="1EAD5585"/>
  <w16cid:commentId w16cid:paraId="7E671E86" w16cid:durableId="1EAD5586"/>
  <w16cid:commentId w16cid:paraId="550AF317" w16cid:durableId="1EAD5587"/>
  <w16cid:commentId w16cid:paraId="2D75F053" w16cid:durableId="1EAD5588"/>
  <w16cid:commentId w16cid:paraId="20917772" w16cid:durableId="1EAD5589"/>
  <w16cid:commentId w16cid:paraId="07A01B59" w16cid:durableId="1EAD558A"/>
  <w16cid:commentId w16cid:paraId="248A66AB" w16cid:durableId="1EAD558B"/>
  <w16cid:commentId w16cid:paraId="6C917E84" w16cid:durableId="1EAD558C"/>
  <w16cid:commentId w16cid:paraId="24AF8A56" w16cid:durableId="1EAD5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70D1" w14:textId="77777777" w:rsidR="009D1F82" w:rsidRDefault="009D1F82">
      <w:pPr>
        <w:spacing w:after="0"/>
      </w:pPr>
      <w:r>
        <w:separator/>
      </w:r>
    </w:p>
    <w:p w14:paraId="04BDECA1" w14:textId="77777777" w:rsidR="009D1F82" w:rsidRDefault="009D1F82"/>
  </w:endnote>
  <w:endnote w:type="continuationSeparator" w:id="0">
    <w:p w14:paraId="7144DF29" w14:textId="77777777" w:rsidR="009D1F82" w:rsidRDefault="009D1F82">
      <w:pPr>
        <w:spacing w:after="0"/>
      </w:pPr>
      <w:r>
        <w:continuationSeparator/>
      </w:r>
    </w:p>
    <w:p w14:paraId="7A32240C" w14:textId="77777777" w:rsidR="009D1F82" w:rsidRDefault="009D1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Baoli SC Regular">
    <w:altName w:val="Microsoft YaHei Light"/>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3586EFD0" w14:textId="77777777" w:rsidR="00E82AB4" w:rsidRDefault="00E82AB4">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14AABD21" w14:textId="77777777" w:rsidR="00E82AB4" w:rsidRPr="0079517D" w:rsidRDefault="00E82AB4"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75266829" w14:textId="77777777" w:rsidR="00E82AB4" w:rsidRDefault="00E82A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E0C40" w14:textId="77777777" w:rsidR="009D1F82" w:rsidRDefault="009D1F82">
      <w:pPr>
        <w:spacing w:after="0"/>
      </w:pPr>
      <w:r>
        <w:separator/>
      </w:r>
    </w:p>
    <w:p w14:paraId="21A8DE40" w14:textId="77777777" w:rsidR="009D1F82" w:rsidRDefault="009D1F82"/>
  </w:footnote>
  <w:footnote w:type="continuationSeparator" w:id="0">
    <w:p w14:paraId="7EED47E4" w14:textId="77777777" w:rsidR="009D1F82" w:rsidRDefault="009D1F82">
      <w:pPr>
        <w:spacing w:after="0"/>
      </w:pPr>
      <w:r>
        <w:continuationSeparator/>
      </w:r>
    </w:p>
    <w:p w14:paraId="6FEBF37B" w14:textId="77777777" w:rsidR="009D1F82" w:rsidRDefault="009D1F82"/>
  </w:footnote>
  <w:footnote w:id="1">
    <w:p w14:paraId="38911158" w14:textId="77777777" w:rsidR="00E82AB4" w:rsidRDefault="00E82AB4">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15:restartNumberingAfterBreak="0">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15:restartNumberingAfterBreak="0">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15:restartNumberingAfterBreak="0">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15:restartNumberingAfterBreak="0">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15:restartNumberingAfterBreak="0">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15:restartNumberingAfterBreak="0">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15:restartNumberingAfterBreak="0">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15:restartNumberingAfterBreak="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15:restartNumberingAfterBreak="0">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15:restartNumberingAfterBreak="0">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15:restartNumberingAfterBreak="0">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15:restartNumberingAfterBreak="0">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15:restartNumberingAfterBreak="0">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15:restartNumberingAfterBreak="0">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d Habermann">
    <w15:presenceInfo w15:providerId="Windows Live" w15:userId="1d49bf17-6ba3-4e1b-b85e-84e6c9c9d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0"/>
    <w:rsid w:val="000009F5"/>
    <w:rsid w:val="0000651E"/>
    <w:rsid w:val="000276B3"/>
    <w:rsid w:val="00037C82"/>
    <w:rsid w:val="00071FCA"/>
    <w:rsid w:val="00074D76"/>
    <w:rsid w:val="00076055"/>
    <w:rsid w:val="00083D1B"/>
    <w:rsid w:val="0008536F"/>
    <w:rsid w:val="00086998"/>
    <w:rsid w:val="000A11F8"/>
    <w:rsid w:val="000B17EB"/>
    <w:rsid w:val="000C14BA"/>
    <w:rsid w:val="000D7633"/>
    <w:rsid w:val="000E1F71"/>
    <w:rsid w:val="000E3D4F"/>
    <w:rsid w:val="00105CB7"/>
    <w:rsid w:val="00131CDF"/>
    <w:rsid w:val="0013283D"/>
    <w:rsid w:val="00152AAA"/>
    <w:rsid w:val="00154114"/>
    <w:rsid w:val="00165E04"/>
    <w:rsid w:val="00166BF9"/>
    <w:rsid w:val="001811FA"/>
    <w:rsid w:val="001864C2"/>
    <w:rsid w:val="001E7CFB"/>
    <w:rsid w:val="001F3045"/>
    <w:rsid w:val="00211657"/>
    <w:rsid w:val="002154B1"/>
    <w:rsid w:val="0021600A"/>
    <w:rsid w:val="0025166B"/>
    <w:rsid w:val="002532A4"/>
    <w:rsid w:val="00253B45"/>
    <w:rsid w:val="00255A57"/>
    <w:rsid w:val="00256D33"/>
    <w:rsid w:val="00274AAD"/>
    <w:rsid w:val="002B3DEA"/>
    <w:rsid w:val="002C0B9E"/>
    <w:rsid w:val="002D769B"/>
    <w:rsid w:val="00302201"/>
    <w:rsid w:val="0031519F"/>
    <w:rsid w:val="003178C9"/>
    <w:rsid w:val="00322C7C"/>
    <w:rsid w:val="0032549D"/>
    <w:rsid w:val="003557DE"/>
    <w:rsid w:val="00362500"/>
    <w:rsid w:val="003678BC"/>
    <w:rsid w:val="00370502"/>
    <w:rsid w:val="00377235"/>
    <w:rsid w:val="00383B8E"/>
    <w:rsid w:val="00390D2A"/>
    <w:rsid w:val="003B5D4E"/>
    <w:rsid w:val="003C19D4"/>
    <w:rsid w:val="003E3EBD"/>
    <w:rsid w:val="003F35A9"/>
    <w:rsid w:val="004145C7"/>
    <w:rsid w:val="004203F0"/>
    <w:rsid w:val="00423A02"/>
    <w:rsid w:val="00423FFE"/>
    <w:rsid w:val="004428A6"/>
    <w:rsid w:val="0044777B"/>
    <w:rsid w:val="0045379C"/>
    <w:rsid w:val="004554A4"/>
    <w:rsid w:val="00455C62"/>
    <w:rsid w:val="004A077B"/>
    <w:rsid w:val="004A0B62"/>
    <w:rsid w:val="004A5507"/>
    <w:rsid w:val="004B748F"/>
    <w:rsid w:val="004C43DA"/>
    <w:rsid w:val="004D026C"/>
    <w:rsid w:val="004E1001"/>
    <w:rsid w:val="004E325F"/>
    <w:rsid w:val="004F51E1"/>
    <w:rsid w:val="00516005"/>
    <w:rsid w:val="0056236C"/>
    <w:rsid w:val="00566BED"/>
    <w:rsid w:val="005B2A84"/>
    <w:rsid w:val="005D0298"/>
    <w:rsid w:val="005D1AC9"/>
    <w:rsid w:val="005D4DDB"/>
    <w:rsid w:val="005E0E75"/>
    <w:rsid w:val="005F3AA6"/>
    <w:rsid w:val="00630D09"/>
    <w:rsid w:val="00631D3D"/>
    <w:rsid w:val="00644EF0"/>
    <w:rsid w:val="00684C85"/>
    <w:rsid w:val="006A078F"/>
    <w:rsid w:val="006C2AAB"/>
    <w:rsid w:val="006E7F3A"/>
    <w:rsid w:val="006F5B66"/>
    <w:rsid w:val="007400B0"/>
    <w:rsid w:val="007759AA"/>
    <w:rsid w:val="007927D6"/>
    <w:rsid w:val="0079517D"/>
    <w:rsid w:val="00795A28"/>
    <w:rsid w:val="007A1F7C"/>
    <w:rsid w:val="007B7C68"/>
    <w:rsid w:val="007E2203"/>
    <w:rsid w:val="007F6680"/>
    <w:rsid w:val="00802D1D"/>
    <w:rsid w:val="00820B4C"/>
    <w:rsid w:val="008224CB"/>
    <w:rsid w:val="00823FC7"/>
    <w:rsid w:val="00864838"/>
    <w:rsid w:val="008656D8"/>
    <w:rsid w:val="00884854"/>
    <w:rsid w:val="00885944"/>
    <w:rsid w:val="008A4A86"/>
    <w:rsid w:val="008D60B2"/>
    <w:rsid w:val="008D7E75"/>
    <w:rsid w:val="008E2570"/>
    <w:rsid w:val="008F547D"/>
    <w:rsid w:val="00901E39"/>
    <w:rsid w:val="00917642"/>
    <w:rsid w:val="00935A80"/>
    <w:rsid w:val="009412CB"/>
    <w:rsid w:val="00941ABD"/>
    <w:rsid w:val="00952DE5"/>
    <w:rsid w:val="00956E17"/>
    <w:rsid w:val="00961CD9"/>
    <w:rsid w:val="009971DB"/>
    <w:rsid w:val="009A7B37"/>
    <w:rsid w:val="009C1FE8"/>
    <w:rsid w:val="009C6180"/>
    <w:rsid w:val="009D1F82"/>
    <w:rsid w:val="009E106A"/>
    <w:rsid w:val="009E1F57"/>
    <w:rsid w:val="009E50F8"/>
    <w:rsid w:val="009F02E4"/>
    <w:rsid w:val="00A21351"/>
    <w:rsid w:val="00A35280"/>
    <w:rsid w:val="00A37EDC"/>
    <w:rsid w:val="00A616A8"/>
    <w:rsid w:val="00A7757F"/>
    <w:rsid w:val="00A94EE6"/>
    <w:rsid w:val="00A96390"/>
    <w:rsid w:val="00A97BDA"/>
    <w:rsid w:val="00AC2E40"/>
    <w:rsid w:val="00AE0777"/>
    <w:rsid w:val="00AE0821"/>
    <w:rsid w:val="00AF7701"/>
    <w:rsid w:val="00B04DB5"/>
    <w:rsid w:val="00B30B68"/>
    <w:rsid w:val="00B31486"/>
    <w:rsid w:val="00B42DFC"/>
    <w:rsid w:val="00B45B68"/>
    <w:rsid w:val="00B65153"/>
    <w:rsid w:val="00B8228B"/>
    <w:rsid w:val="00B90BF0"/>
    <w:rsid w:val="00B970E2"/>
    <w:rsid w:val="00BC0DFB"/>
    <w:rsid w:val="00BC25E6"/>
    <w:rsid w:val="00BD0039"/>
    <w:rsid w:val="00BD7744"/>
    <w:rsid w:val="00BE7856"/>
    <w:rsid w:val="00C02A18"/>
    <w:rsid w:val="00C40BA0"/>
    <w:rsid w:val="00C54E4B"/>
    <w:rsid w:val="00C61406"/>
    <w:rsid w:val="00C820C0"/>
    <w:rsid w:val="00CC1190"/>
    <w:rsid w:val="00CC4E6D"/>
    <w:rsid w:val="00CD33DC"/>
    <w:rsid w:val="00CD3C2B"/>
    <w:rsid w:val="00CD653B"/>
    <w:rsid w:val="00CE0366"/>
    <w:rsid w:val="00CE4C6A"/>
    <w:rsid w:val="00D00884"/>
    <w:rsid w:val="00D0286B"/>
    <w:rsid w:val="00D0405F"/>
    <w:rsid w:val="00D16DF3"/>
    <w:rsid w:val="00D5712A"/>
    <w:rsid w:val="00D670D0"/>
    <w:rsid w:val="00D67844"/>
    <w:rsid w:val="00D70664"/>
    <w:rsid w:val="00D70CF5"/>
    <w:rsid w:val="00D90E87"/>
    <w:rsid w:val="00DA49B0"/>
    <w:rsid w:val="00DB1F99"/>
    <w:rsid w:val="00DC4B4A"/>
    <w:rsid w:val="00DE2CD3"/>
    <w:rsid w:val="00E01A7D"/>
    <w:rsid w:val="00E32271"/>
    <w:rsid w:val="00E50724"/>
    <w:rsid w:val="00E5266D"/>
    <w:rsid w:val="00E62168"/>
    <w:rsid w:val="00E66EA9"/>
    <w:rsid w:val="00E70397"/>
    <w:rsid w:val="00E74EC0"/>
    <w:rsid w:val="00E82AB4"/>
    <w:rsid w:val="00E844DA"/>
    <w:rsid w:val="00EB4B05"/>
    <w:rsid w:val="00EB5CCB"/>
    <w:rsid w:val="00F0075A"/>
    <w:rsid w:val="00F27D5A"/>
    <w:rsid w:val="00F423FA"/>
    <w:rsid w:val="00F60CB2"/>
    <w:rsid w:val="00F75B2D"/>
    <w:rsid w:val="00F76A88"/>
    <w:rsid w:val="00FC1F1E"/>
    <w:rsid w:val="00FD2062"/>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4F0D9"/>
  <w15:docId w15:val="{E5E1E6F4-E74E-F643-B3FD-6DF18086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unhideWhenUsed/>
    <w:rsid w:val="00D70664"/>
  </w:style>
  <w:style w:type="character" w:customStyle="1" w:styleId="CommentTextChar">
    <w:name w:val="Comment Text Char"/>
    <w:basedOn w:val="DefaultParagraphFont"/>
    <w:link w:val="CommentText"/>
    <w:uiPriority w:val="99"/>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doc-type/standard/1.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opengeospatial.org/lega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5FAE3-16B9-6C4A-A470-084E61FF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56</Pages>
  <Words>17474</Words>
  <Characters>99607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116848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4</cp:revision>
  <dcterms:created xsi:type="dcterms:W3CDTF">2018-07-01T22:56:00Z</dcterms:created>
  <dcterms:modified xsi:type="dcterms:W3CDTF">2018-07-02T15:26:00Z</dcterms:modified>
</cp:coreProperties>
</file>