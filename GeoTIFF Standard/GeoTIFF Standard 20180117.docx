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C3099" w14:textId="77777777" w:rsidR="00EF70A2" w:rsidRDefault="0093256E">
      <w:pPr>
        <w:jc w:val="right"/>
        <w:rPr>
          <w:b/>
          <w:color w:val="0000FF"/>
          <w:sz w:val="36"/>
          <w:szCs w:val="36"/>
        </w:rPr>
      </w:pPr>
      <w:r>
        <w:rPr>
          <w:b/>
          <w:sz w:val="36"/>
          <w:szCs w:val="36"/>
        </w:rPr>
        <w:t>Open Geospatial Consortium</w:t>
      </w:r>
      <w:r>
        <w:rPr>
          <w:b/>
          <w:color w:val="0000FF"/>
          <w:sz w:val="36"/>
          <w:szCs w:val="36"/>
        </w:rPr>
        <w:t xml:space="preserve"> </w:t>
      </w:r>
    </w:p>
    <w:p w14:paraId="7761274F" w14:textId="77777777" w:rsidR="00EF70A2" w:rsidRDefault="0093256E">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-mm&gt;</w:t>
      </w:r>
    </w:p>
    <w:p w14:paraId="652DF7B6" w14:textId="77777777" w:rsidR="00EF70A2" w:rsidRDefault="0093256E">
      <w:pPr>
        <w:jc w:val="right"/>
        <w:rPr>
          <w:color w:val="FF0000"/>
          <w:sz w:val="20"/>
          <w:szCs w:val="20"/>
        </w:rPr>
      </w:pPr>
      <w:r>
        <w:rPr>
          <w:sz w:val="20"/>
          <w:szCs w:val="20"/>
        </w:rPr>
        <w:t>Approval Date:</w:t>
      </w:r>
      <w:r>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-mm&gt;</w:t>
      </w:r>
    </w:p>
    <w:p w14:paraId="2F84DE41" w14:textId="77777777" w:rsidR="00EF70A2" w:rsidRDefault="0093256E">
      <w:pPr>
        <w:jc w:val="right"/>
        <w:rPr>
          <w:color w:val="FF0000"/>
          <w:sz w:val="20"/>
          <w:szCs w:val="20"/>
        </w:rPr>
      </w:pPr>
      <w:r>
        <w:rPr>
          <w:sz w:val="20"/>
          <w:szCs w:val="20"/>
        </w:rPr>
        <w:t>Publication Date:</w:t>
      </w:r>
      <w:r>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-mm&gt;</w:t>
      </w:r>
      <w:r>
        <w:rPr>
          <w:b/>
          <w:color w:val="0000FF"/>
          <w:sz w:val="20"/>
          <w:szCs w:val="20"/>
        </w:rPr>
        <w:t xml:space="preserve"> </w:t>
      </w:r>
    </w:p>
    <w:p w14:paraId="174F34FD" w14:textId="77777777" w:rsidR="00EF70A2" w:rsidRDefault="0093256E">
      <w:pPr>
        <w:jc w:val="right"/>
      </w:pPr>
      <w:bookmarkStart w:id="0" w:name="Cover_RemoveText2"/>
      <w:r>
        <w:rPr>
          <w:sz w:val="20"/>
          <w:szCs w:val="20"/>
        </w:rPr>
        <w:t>External identifier of this OGC</w:t>
      </w:r>
      <w:r>
        <w:rPr>
          <w:sz w:val="20"/>
          <w:szCs w:val="20"/>
          <w:vertAlign w:val="superscript"/>
        </w:rPr>
        <w:t>®</w:t>
      </w:r>
      <w:r>
        <w:rPr>
          <w:sz w:val="20"/>
          <w:szCs w:val="20"/>
        </w:rPr>
        <w:t xml:space="preserve"> document:</w:t>
      </w:r>
      <w:r>
        <w:rPr>
          <w:color w:val="0000FF"/>
          <w:sz w:val="20"/>
          <w:szCs w:val="20"/>
        </w:rPr>
        <w:t xml:space="preserve"> &lt;</w:t>
      </w:r>
      <w:hyperlink r:id="rId8">
        <w:r>
          <w:rPr>
            <w:rStyle w:val="LienInternet"/>
            <w:sz w:val="20"/>
            <w:szCs w:val="20"/>
          </w:rPr>
          <w:t>http://www.opengis.net/def/doc-type/standard/1.0</w:t>
        </w:r>
      </w:hyperlink>
      <w:r>
        <w:rPr>
          <w:sz w:val="20"/>
          <w:szCs w:val="20"/>
        </w:rPr>
        <w:t>&gt;</w:t>
      </w:r>
    </w:p>
    <w:p w14:paraId="54B08B6D" w14:textId="77777777" w:rsidR="00EF70A2" w:rsidRDefault="0093256E">
      <w:pPr>
        <w:jc w:val="right"/>
        <w:rPr>
          <w:sz w:val="20"/>
          <w:szCs w:val="20"/>
        </w:rPr>
      </w:pPr>
      <w:r>
        <w:rPr>
          <w:sz w:val="20"/>
          <w:szCs w:val="20"/>
        </w:rPr>
        <w:t>Internal reference number of this OGC</w:t>
      </w:r>
      <w:r>
        <w:rPr>
          <w:sz w:val="20"/>
          <w:szCs w:val="20"/>
          <w:vertAlign w:val="superscript"/>
        </w:rPr>
        <w:t>®</w:t>
      </w:r>
      <w:r>
        <w:rPr>
          <w:sz w:val="20"/>
          <w:szCs w:val="20"/>
        </w:rPr>
        <w:t xml:space="preserve"> document:</w:t>
      </w:r>
      <w:r>
        <w:rPr>
          <w:color w:val="0000FF"/>
          <w:sz w:val="20"/>
          <w:szCs w:val="20"/>
        </w:rPr>
        <w:t>   </w:t>
      </w:r>
      <w:bookmarkEnd w:id="0"/>
      <w:r>
        <w:rPr>
          <w:sz w:val="20"/>
          <w:szCs w:val="20"/>
        </w:rPr>
        <w:t> </w:t>
      </w:r>
      <w:r>
        <w:rPr>
          <w:color w:val="FF0000"/>
          <w:sz w:val="20"/>
          <w:szCs w:val="20"/>
        </w:rPr>
        <w:t>YY-</w:t>
      </w:r>
      <w:proofErr w:type="spellStart"/>
      <w:r>
        <w:rPr>
          <w:color w:val="FF0000"/>
          <w:sz w:val="20"/>
          <w:szCs w:val="20"/>
        </w:rPr>
        <w:t>nnnrx</w:t>
      </w:r>
      <w:proofErr w:type="spellEnd"/>
      <w:r>
        <w:rPr>
          <w:sz w:val="20"/>
          <w:szCs w:val="20"/>
        </w:rPr>
        <w:t xml:space="preserve"> </w:t>
      </w:r>
    </w:p>
    <w:p w14:paraId="13E1B34F" w14:textId="77777777" w:rsidR="00EF70A2" w:rsidRDefault="0093256E">
      <w:pPr>
        <w:jc w:val="right"/>
        <w:rPr>
          <w:sz w:val="20"/>
          <w:szCs w:val="20"/>
        </w:rPr>
      </w:pPr>
      <w:r>
        <w:rPr>
          <w:sz w:val="20"/>
          <w:szCs w:val="20"/>
        </w:rPr>
        <w:t xml:space="preserve">Version: </w:t>
      </w:r>
      <w:proofErr w:type="spellStart"/>
      <w:r>
        <w:rPr>
          <w:color w:val="FF0000"/>
          <w:sz w:val="20"/>
          <w:szCs w:val="20"/>
        </w:rPr>
        <w:t>n.n.n</w:t>
      </w:r>
      <w:proofErr w:type="spellEnd"/>
    </w:p>
    <w:p w14:paraId="54A8A7F4" w14:textId="77777777" w:rsidR="00EF70A2" w:rsidRDefault="0093256E">
      <w:pPr>
        <w:jc w:val="right"/>
        <w:rPr>
          <w:sz w:val="20"/>
          <w:szCs w:val="20"/>
        </w:rPr>
      </w:pPr>
      <w:r>
        <w:rPr>
          <w:sz w:val="20"/>
          <w:szCs w:val="20"/>
        </w:rPr>
        <w:t>Category: OGC</w:t>
      </w:r>
      <w:r>
        <w:rPr>
          <w:sz w:val="20"/>
          <w:szCs w:val="20"/>
          <w:vertAlign w:val="superscript"/>
        </w:rPr>
        <w:t>®</w:t>
      </w:r>
      <w:r>
        <w:rPr>
          <w:color w:val="0000FF"/>
          <w:sz w:val="20"/>
          <w:szCs w:val="20"/>
        </w:rPr>
        <w:t xml:space="preserve"> </w:t>
      </w:r>
      <w:r>
        <w:rPr>
          <w:color w:val="FF0000"/>
          <w:sz w:val="20"/>
          <w:szCs w:val="20"/>
        </w:rPr>
        <w:t>&lt;Implementation / Abstract Specification / Best Practice&gt;</w:t>
      </w:r>
    </w:p>
    <w:p w14:paraId="654015B4" w14:textId="77777777" w:rsidR="00EF70A2" w:rsidRDefault="0093256E">
      <w:pPr>
        <w:jc w:val="right"/>
        <w:rPr>
          <w:b/>
          <w:color w:val="FF0000"/>
          <w:sz w:val="20"/>
          <w:szCs w:val="20"/>
          <w:lang w:val="en-GB"/>
        </w:rPr>
      </w:pPr>
      <w:r>
        <w:rPr>
          <w:sz w:val="20"/>
          <w:szCs w:val="20"/>
        </w:rPr>
        <w:t>Editor:</w:t>
      </w:r>
      <w:r>
        <w:rPr>
          <w:color w:val="0000FF"/>
          <w:sz w:val="20"/>
          <w:szCs w:val="20"/>
        </w:rPr>
        <w:t>   </w:t>
      </w:r>
      <w:r>
        <w:rPr>
          <w:color w:val="FF0000"/>
          <w:sz w:val="20"/>
          <w:szCs w:val="20"/>
        </w:rPr>
        <w:t>Ted Habermann</w:t>
      </w:r>
      <w:r>
        <w:rPr>
          <w:b/>
          <w:color w:val="0000FF"/>
          <w:sz w:val="20"/>
          <w:szCs w:val="20"/>
        </w:rPr>
        <w:t xml:space="preserve"> </w:t>
      </w:r>
    </w:p>
    <w:p w14:paraId="668D80F7" w14:textId="77777777" w:rsidR="00EF70A2" w:rsidRDefault="00EF70A2">
      <w:pPr>
        <w:jc w:val="right"/>
        <w:rPr>
          <w:b/>
          <w:color w:val="FF0000"/>
          <w:sz w:val="28"/>
          <w:szCs w:val="28"/>
          <w:lang w:val="en-GB"/>
        </w:rPr>
      </w:pPr>
    </w:p>
    <w:p w14:paraId="5D99771E" w14:textId="77777777" w:rsidR="00EF70A2" w:rsidRDefault="00EF70A2">
      <w:pPr>
        <w:jc w:val="right"/>
        <w:rPr>
          <w:b/>
          <w:color w:val="FF0000"/>
          <w:sz w:val="28"/>
          <w:szCs w:val="28"/>
          <w:lang w:val="en-GB"/>
        </w:rPr>
      </w:pPr>
    </w:p>
    <w:p w14:paraId="637BAF9C" w14:textId="77777777" w:rsidR="00EF70A2" w:rsidRDefault="00EF70A2">
      <w:pPr>
        <w:jc w:val="right"/>
        <w:rPr>
          <w:b/>
          <w:color w:val="FF0000"/>
          <w:sz w:val="28"/>
          <w:szCs w:val="28"/>
          <w:lang w:val="en-GB"/>
        </w:rPr>
      </w:pPr>
    </w:p>
    <w:p w14:paraId="1B0CDB3A" w14:textId="77777777" w:rsidR="00EF70A2" w:rsidRDefault="0093256E">
      <w:pPr>
        <w:jc w:val="center"/>
        <w:rPr>
          <w:sz w:val="36"/>
          <w:szCs w:val="36"/>
        </w:rPr>
      </w:pPr>
      <w:r>
        <w:rPr>
          <w:sz w:val="36"/>
          <w:szCs w:val="36"/>
        </w:rPr>
        <w:t xml:space="preserve">OGC </w:t>
      </w:r>
      <w:r>
        <w:rPr>
          <w:color w:val="FF0000"/>
          <w:sz w:val="36"/>
          <w:szCs w:val="36"/>
        </w:rPr>
        <w:t>GeoTIFF Standard</w:t>
      </w:r>
    </w:p>
    <w:p w14:paraId="5742F498" w14:textId="77777777" w:rsidR="00EF70A2" w:rsidRDefault="00EF70A2">
      <w:pPr>
        <w:pStyle w:val="zzCopyright"/>
        <w:jc w:val="center"/>
        <w:rPr>
          <w:b/>
          <w:color w:val="00000A"/>
        </w:rPr>
      </w:pPr>
    </w:p>
    <w:p w14:paraId="3EAE51B9" w14:textId="77777777" w:rsidR="00EF70A2" w:rsidRDefault="00EF70A2">
      <w:pPr>
        <w:rPr>
          <w:lang w:val="en-GB"/>
        </w:rPr>
      </w:pPr>
    </w:p>
    <w:p w14:paraId="4081EC44" w14:textId="77777777" w:rsidR="00EF70A2" w:rsidRDefault="0093256E">
      <w:pPr>
        <w:pStyle w:val="zzCopyright"/>
        <w:jc w:val="center"/>
        <w:rPr>
          <w:b/>
          <w:color w:val="00000A"/>
        </w:rPr>
      </w:pPr>
      <w:r>
        <w:rPr>
          <w:b/>
          <w:color w:val="00000A"/>
        </w:rPr>
        <w:t>Copyright notice</w:t>
      </w:r>
    </w:p>
    <w:p w14:paraId="5351C02C" w14:textId="77777777" w:rsidR="00EF70A2" w:rsidRDefault="0093256E">
      <w:pPr>
        <w:jc w:val="center"/>
      </w:pPr>
      <w:r>
        <w:t xml:space="preserve">Copyright © </w:t>
      </w:r>
      <w:r>
        <w:rPr>
          <w:color w:val="FF0000"/>
        </w:rPr>
        <w:t>2015</w:t>
      </w:r>
      <w:r>
        <w:t xml:space="preserve"> Open Geospatial Consortium</w:t>
      </w:r>
      <w:r>
        <w:br/>
        <w:t xml:space="preserve">To obtain additional rights of use, visit </w:t>
      </w:r>
      <w:hyperlink r:id="rId9">
        <w:r>
          <w:rPr>
            <w:rStyle w:val="LienInternet"/>
            <w:color w:val="00000A"/>
          </w:rPr>
          <w:t>http://www.opengeospatial.org/legal/</w:t>
        </w:r>
      </w:hyperlink>
      <w:r>
        <w:t>.</w:t>
      </w:r>
    </w:p>
    <w:p w14:paraId="02463F2A" w14:textId="77777777" w:rsidR="00EF70A2" w:rsidRDefault="00EF70A2">
      <w:pPr>
        <w:jc w:val="center"/>
        <w:rPr>
          <w:b/>
          <w:bCs/>
        </w:rPr>
      </w:pPr>
    </w:p>
    <w:p w14:paraId="5BF1E64E" w14:textId="77777777" w:rsidR="00EF70A2" w:rsidRDefault="0093256E">
      <w:pPr>
        <w:jc w:val="center"/>
        <w:rPr>
          <w:b/>
          <w:bCs/>
        </w:rPr>
      </w:pPr>
      <w:r>
        <w:rPr>
          <w:b/>
          <w:bCs/>
        </w:rPr>
        <w:t>Warning</w:t>
      </w:r>
    </w:p>
    <w:p w14:paraId="6A1D1314" w14:textId="77777777" w:rsidR="00EF70A2" w:rsidRDefault="0093256E">
      <w:r>
        <w:t>This document is not an OGC Standard. This document is distributed for review and comment. This document is subject to change without notice and may not be referred to as an OGC Standard.</w:t>
      </w:r>
    </w:p>
    <w:p w14:paraId="7871E7D0" w14:textId="77777777" w:rsidR="00EF70A2" w:rsidRPr="00C05784" w:rsidRDefault="0093256E">
      <w:pPr>
        <w:pStyle w:val="zzCover"/>
        <w:framePr w:w="3252" w:h="924" w:hRule="exact" w:wrap="auto" w:vAnchor="page" w:hAnchor="page" w:x="798" w:y="13865"/>
        <w:tabs>
          <w:tab w:val="left" w:pos="1980"/>
        </w:tabs>
        <w:suppressAutoHyphens/>
        <w:spacing w:after="0"/>
        <w:jc w:val="left"/>
        <w:rPr>
          <w:lang w:val="fr-FR"/>
          <w:rPrChange w:id="1" w:author="Emmanuel Devys" w:date="2018-01-15T10:13:00Z">
            <w:rPr/>
          </w:rPrChange>
        </w:rPr>
      </w:pPr>
      <w:r w:rsidRPr="00C05784">
        <w:rPr>
          <w:b w:val="0"/>
          <w:color w:val="00000A"/>
          <w:sz w:val="20"/>
          <w:lang w:val="fr-FR"/>
          <w:rPrChange w:id="2" w:author="Emmanuel Devys" w:date="2018-01-15T10:13:00Z">
            <w:rPr>
              <w:b w:val="0"/>
              <w:color w:val="00000A"/>
              <w:sz w:val="20"/>
            </w:rPr>
          </w:rPrChange>
        </w:rPr>
        <w:t>Document type:   </w:t>
      </w:r>
      <w:r w:rsidRPr="00C05784">
        <w:rPr>
          <w:b w:val="0"/>
          <w:color w:val="00000A"/>
          <w:sz w:val="20"/>
          <w:lang w:val="fr-FR"/>
          <w:rPrChange w:id="3" w:author="Emmanuel Devys" w:date="2018-01-15T10:13:00Z">
            <w:rPr>
              <w:b w:val="0"/>
              <w:color w:val="00000A"/>
              <w:sz w:val="20"/>
            </w:rPr>
          </w:rPrChange>
        </w:rPr>
        <w:tab/>
        <w:t>OGC</w:t>
      </w:r>
      <w:r w:rsidRPr="00C05784">
        <w:rPr>
          <w:b w:val="0"/>
          <w:color w:val="00000A"/>
          <w:sz w:val="20"/>
          <w:vertAlign w:val="superscript"/>
          <w:lang w:val="fr-FR"/>
          <w:rPrChange w:id="4" w:author="Emmanuel Devys" w:date="2018-01-15T10:13:00Z">
            <w:rPr>
              <w:b w:val="0"/>
              <w:color w:val="00000A"/>
              <w:sz w:val="20"/>
              <w:vertAlign w:val="superscript"/>
            </w:rPr>
          </w:rPrChange>
        </w:rPr>
        <w:t>®</w:t>
      </w:r>
      <w:r w:rsidRPr="00C05784">
        <w:rPr>
          <w:b w:val="0"/>
          <w:color w:val="00000A"/>
          <w:sz w:val="20"/>
          <w:lang w:val="fr-FR"/>
          <w:rPrChange w:id="5" w:author="Emmanuel Devys" w:date="2018-01-15T10:13:00Z">
            <w:rPr>
              <w:b w:val="0"/>
              <w:color w:val="00000A"/>
              <w:sz w:val="20"/>
            </w:rPr>
          </w:rPrChange>
        </w:rPr>
        <w:t xml:space="preserve"> </w:t>
      </w:r>
      <w:r w:rsidRPr="00C05784">
        <w:rPr>
          <w:b w:val="0"/>
          <w:color w:val="FF0000"/>
          <w:sz w:val="20"/>
          <w:lang w:val="fr-FR"/>
          <w:rPrChange w:id="6" w:author="Emmanuel Devys" w:date="2018-01-15T10:13:00Z">
            <w:rPr>
              <w:b w:val="0"/>
              <w:color w:val="FF0000"/>
              <w:sz w:val="20"/>
            </w:rPr>
          </w:rPrChange>
        </w:rPr>
        <w:t>Standard</w:t>
      </w:r>
    </w:p>
    <w:p w14:paraId="44D718F0" w14:textId="77777777" w:rsidR="00EF70A2" w:rsidRPr="00C05784" w:rsidRDefault="0093256E">
      <w:pPr>
        <w:pStyle w:val="zzCover"/>
        <w:framePr w:w="3252" w:h="924" w:hRule="exact" w:wrap="auto" w:vAnchor="page" w:hAnchor="page" w:x="798" w:y="13865"/>
        <w:tabs>
          <w:tab w:val="left" w:pos="1980"/>
        </w:tabs>
        <w:suppressAutoHyphens/>
        <w:spacing w:after="0"/>
        <w:jc w:val="left"/>
        <w:rPr>
          <w:lang w:val="fr-FR"/>
          <w:rPrChange w:id="7" w:author="Emmanuel Devys" w:date="2018-01-15T10:13:00Z">
            <w:rPr/>
          </w:rPrChange>
        </w:rPr>
      </w:pPr>
      <w:r w:rsidRPr="00C05784">
        <w:rPr>
          <w:b w:val="0"/>
          <w:color w:val="00000A"/>
          <w:sz w:val="20"/>
          <w:lang w:val="fr-FR"/>
          <w:rPrChange w:id="8" w:author="Emmanuel Devys" w:date="2018-01-15T10:13:00Z">
            <w:rPr>
              <w:b w:val="0"/>
              <w:color w:val="00000A"/>
              <w:sz w:val="20"/>
            </w:rPr>
          </w:rPrChange>
        </w:rPr>
        <w:t xml:space="preserve">Document </w:t>
      </w:r>
      <w:proofErr w:type="spellStart"/>
      <w:r w:rsidRPr="00C05784">
        <w:rPr>
          <w:b w:val="0"/>
          <w:color w:val="00000A"/>
          <w:sz w:val="20"/>
          <w:lang w:val="fr-FR"/>
          <w:rPrChange w:id="9" w:author="Emmanuel Devys" w:date="2018-01-15T10:13:00Z">
            <w:rPr>
              <w:b w:val="0"/>
              <w:color w:val="00000A"/>
              <w:sz w:val="20"/>
            </w:rPr>
          </w:rPrChange>
        </w:rPr>
        <w:t>subtype</w:t>
      </w:r>
      <w:proofErr w:type="spellEnd"/>
      <w:r w:rsidRPr="00C05784">
        <w:rPr>
          <w:b w:val="0"/>
          <w:color w:val="00000A"/>
          <w:sz w:val="20"/>
          <w:lang w:val="fr-FR"/>
          <w:rPrChange w:id="10" w:author="Emmanuel Devys" w:date="2018-01-15T10:13:00Z">
            <w:rPr>
              <w:b w:val="0"/>
              <w:color w:val="00000A"/>
              <w:sz w:val="20"/>
            </w:rPr>
          </w:rPrChange>
        </w:rPr>
        <w:t>:   </w:t>
      </w:r>
      <w:r w:rsidRPr="00C05784">
        <w:rPr>
          <w:b w:val="0"/>
          <w:color w:val="00000A"/>
          <w:sz w:val="20"/>
          <w:lang w:val="fr-FR"/>
          <w:rPrChange w:id="11" w:author="Emmanuel Devys" w:date="2018-01-15T10:13:00Z">
            <w:rPr>
              <w:b w:val="0"/>
              <w:color w:val="00000A"/>
              <w:sz w:val="20"/>
            </w:rPr>
          </w:rPrChange>
        </w:rPr>
        <w:tab/>
        <w:t>if applicable</w:t>
      </w:r>
    </w:p>
    <w:p w14:paraId="0AE48B21" w14:textId="77777777" w:rsidR="00EF70A2" w:rsidRDefault="0093256E">
      <w:pPr>
        <w:pStyle w:val="zzCover"/>
        <w:framePr w:w="3252" w:h="924" w:hRule="exact" w:wrap="auto" w:vAnchor="page" w:hAnchor="page" w:x="798" w:y="13865"/>
        <w:tabs>
          <w:tab w:val="left" w:pos="1980"/>
        </w:tabs>
        <w:suppressAutoHyphens/>
        <w:spacing w:after="0"/>
        <w:jc w:val="left"/>
      </w:pPr>
      <w:r>
        <w:rPr>
          <w:b w:val="0"/>
          <w:color w:val="00000A"/>
          <w:sz w:val="20"/>
        </w:rPr>
        <w:t>Document stage:   </w:t>
      </w:r>
      <w:r>
        <w:rPr>
          <w:b w:val="0"/>
          <w:color w:val="00000A"/>
          <w:sz w:val="20"/>
        </w:rPr>
        <w:tab/>
        <w:t>Draft</w:t>
      </w:r>
    </w:p>
    <w:p w14:paraId="7CBA1F97" w14:textId="77777777" w:rsidR="00EF70A2" w:rsidRDefault="0093256E">
      <w:pPr>
        <w:pStyle w:val="zzCover"/>
        <w:framePr w:w="3252" w:h="924" w:hRule="exact" w:wrap="auto" w:vAnchor="page" w:hAnchor="page" w:x="798" w:y="13865"/>
        <w:tabs>
          <w:tab w:val="left" w:pos="1980"/>
        </w:tabs>
        <w:suppressAutoHyphens/>
        <w:spacing w:after="0"/>
        <w:jc w:val="left"/>
      </w:pPr>
      <w:r>
        <w:rPr>
          <w:b w:val="0"/>
          <w:color w:val="00000A"/>
          <w:sz w:val="20"/>
        </w:rPr>
        <w:t>Document language: </w:t>
      </w:r>
      <w:r>
        <w:rPr>
          <w:b w:val="0"/>
          <w:color w:val="00000A"/>
          <w:sz w:val="20"/>
        </w:rPr>
        <w:tab/>
        <w:t>English</w:t>
      </w:r>
    </w:p>
    <w:p w14:paraId="0B5AE350" w14:textId="77777777" w:rsidR="00EF70A2" w:rsidRDefault="0093256E">
      <w:pPr>
        <w:rPr>
          <w:sz w:val="16"/>
          <w:szCs w:val="16"/>
        </w:rPr>
      </w:pPr>
      <w:r>
        <w:rPr>
          <w:sz w:val="16"/>
          <w:szCs w:val="16"/>
        </w:rPr>
        <w:t>License Agreement</w:t>
      </w:r>
    </w:p>
    <w:p w14:paraId="38CF267D" w14:textId="77777777" w:rsidR="00EF70A2" w:rsidRDefault="0093256E">
      <w:pPr>
        <w:rPr>
          <w:sz w:val="16"/>
          <w:szCs w:val="16"/>
        </w:rPr>
      </w:pPr>
      <w:r>
        <w:rPr>
          <w:sz w:val="16"/>
          <w:szCs w:val="16"/>
        </w:rPr>
        <w:t xml:space="preserve">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w:t>
      </w:r>
      <w:r>
        <w:rPr>
          <w:sz w:val="16"/>
          <w:szCs w:val="16"/>
        </w:rPr>
        <w:lastRenderedPageBreak/>
        <w:t>property are retained intact and that each person to whom the Intellectual Property is furnished agrees to the terms of this Agreement.</w:t>
      </w:r>
    </w:p>
    <w:p w14:paraId="7E046C9D" w14:textId="77777777" w:rsidR="00EF70A2" w:rsidRDefault="0093256E">
      <w:pPr>
        <w:rPr>
          <w:sz w:val="16"/>
          <w:szCs w:val="16"/>
        </w:rPr>
      </w:pPr>
      <w:r>
        <w:rPr>
          <w:sz w:val="16"/>
          <w:szCs w:val="16"/>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0AC7AFC2" w14:textId="77777777" w:rsidR="00EF70A2" w:rsidRDefault="0093256E">
      <w:pPr>
        <w:rPr>
          <w:sz w:val="16"/>
          <w:szCs w:val="16"/>
        </w:rPr>
      </w:pPr>
      <w:r>
        <w:rPr>
          <w:sz w:val="16"/>
          <w:szCs w:val="16"/>
        </w:rPr>
        <w:t>THIS LICENSE IS A COPYRIGHT LICENSE ONLY, AND DOES NOT CONVEY ANY RIGHTS UNDER ANY PATENTS THAT MAY BE IN FORCE ANYWHERE IN THE WORLD.</w:t>
      </w:r>
    </w:p>
    <w:p w14:paraId="29AE6E89" w14:textId="77777777" w:rsidR="00EF70A2" w:rsidRDefault="0093256E">
      <w:pPr>
        <w:rPr>
          <w:sz w:val="16"/>
          <w:szCs w:val="16"/>
        </w:rPr>
      </w:pPr>
      <w:r>
        <w:rPr>
          <w:sz w:val="16"/>
          <w:szCs w:val="16"/>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23D33512" w14:textId="77777777" w:rsidR="00EF70A2" w:rsidRDefault="0093256E">
      <w:pPr>
        <w:rPr>
          <w:sz w:val="16"/>
          <w:szCs w:val="16"/>
        </w:rPr>
      </w:pPr>
      <w:r>
        <w:rPr>
          <w:sz w:val="16"/>
          <w:szCs w:val="16"/>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78A7A8F6" w14:textId="77777777" w:rsidR="00EF70A2" w:rsidRDefault="0093256E">
      <w:pPr>
        <w:rPr>
          <w:sz w:val="16"/>
          <w:szCs w:val="16"/>
        </w:rPr>
      </w:pPr>
      <w:r>
        <w:rPr>
          <w:sz w:val="16"/>
          <w:szCs w:val="16"/>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5309D2C3" w14:textId="77777777" w:rsidR="00EF70A2" w:rsidRDefault="0093256E">
      <w:r>
        <w:br w:type="page"/>
      </w:r>
    </w:p>
    <w:p w14:paraId="3AE7642C" w14:textId="77777777" w:rsidR="00EF70A2" w:rsidRDefault="0093256E">
      <w:pPr>
        <w:pStyle w:val="TOCHeading"/>
      </w:pPr>
      <w:bookmarkStart w:id="12" w:name="_Toc500260285"/>
      <w:r>
        <w:lastRenderedPageBreak/>
        <w:t>Contents</w:t>
      </w:r>
      <w:bookmarkEnd w:id="12"/>
    </w:p>
    <w:p w14:paraId="59FAC3F3" w14:textId="77777777" w:rsidR="00EF70A2" w:rsidRDefault="0093256E">
      <w:pPr>
        <w:pStyle w:val="TOC1"/>
        <w:tabs>
          <w:tab w:val="left" w:pos="420"/>
          <w:tab w:val="right" w:leader="dot" w:pos="8630"/>
        </w:tabs>
        <w:rPr>
          <w:rFonts w:eastAsiaTheme="minorEastAsia" w:cstheme="minorBidi"/>
          <w:lang w:eastAsia="ja-JP"/>
        </w:rPr>
      </w:pPr>
      <w:r>
        <w:fldChar w:fldCharType="begin"/>
      </w:r>
      <w:r>
        <w:instrText>TOC \o "1-1" \t "Annex Level 2,3"</w:instrText>
      </w:r>
      <w:r>
        <w:fldChar w:fldCharType="separate"/>
      </w:r>
      <w:r>
        <w:t>1.</w:t>
      </w:r>
      <w:r>
        <w:rPr>
          <w:rFonts w:eastAsiaTheme="minorEastAsia" w:cstheme="minorBidi"/>
          <w:lang w:eastAsia="ja-JP"/>
        </w:rPr>
        <w:tab/>
      </w:r>
      <w:r>
        <w:t>Scope</w:t>
      </w:r>
      <w:r>
        <w:tab/>
        <w:t>9</w:t>
      </w:r>
    </w:p>
    <w:p w14:paraId="043C2490" w14:textId="77777777" w:rsidR="00EF70A2" w:rsidRDefault="0093256E">
      <w:pPr>
        <w:pStyle w:val="TOC1"/>
        <w:tabs>
          <w:tab w:val="left" w:pos="420"/>
          <w:tab w:val="right" w:leader="dot" w:pos="8630"/>
        </w:tabs>
        <w:rPr>
          <w:rFonts w:eastAsiaTheme="minorEastAsia" w:cstheme="minorBidi"/>
          <w:lang w:eastAsia="ja-JP"/>
        </w:rPr>
      </w:pPr>
      <w:r>
        <w:t>2.</w:t>
      </w:r>
      <w:r>
        <w:rPr>
          <w:rFonts w:eastAsiaTheme="minorEastAsia" w:cstheme="minorBidi"/>
          <w:lang w:eastAsia="ja-JP"/>
        </w:rPr>
        <w:tab/>
      </w:r>
      <w:r>
        <w:t>Conformance</w:t>
      </w:r>
      <w:r>
        <w:tab/>
        <w:t>9</w:t>
      </w:r>
    </w:p>
    <w:p w14:paraId="12534F47" w14:textId="77777777" w:rsidR="00EF70A2" w:rsidRDefault="0093256E">
      <w:pPr>
        <w:pStyle w:val="TOC1"/>
        <w:tabs>
          <w:tab w:val="left" w:pos="420"/>
          <w:tab w:val="right" w:leader="dot" w:pos="8630"/>
        </w:tabs>
        <w:rPr>
          <w:rFonts w:eastAsiaTheme="minorEastAsia" w:cstheme="minorBidi"/>
          <w:lang w:eastAsia="ja-JP"/>
        </w:rPr>
      </w:pPr>
      <w:r>
        <w:t>3.</w:t>
      </w:r>
      <w:r>
        <w:rPr>
          <w:rFonts w:eastAsiaTheme="minorEastAsia" w:cstheme="minorBidi"/>
          <w:lang w:eastAsia="ja-JP"/>
        </w:rPr>
        <w:tab/>
      </w:r>
      <w:r>
        <w:t>References</w:t>
      </w:r>
      <w:r>
        <w:tab/>
        <w:t>10</w:t>
      </w:r>
    </w:p>
    <w:p w14:paraId="21151BA7" w14:textId="77777777" w:rsidR="00EF70A2" w:rsidRDefault="0093256E">
      <w:pPr>
        <w:pStyle w:val="TOC1"/>
        <w:tabs>
          <w:tab w:val="left" w:pos="420"/>
          <w:tab w:val="right" w:leader="dot" w:pos="8630"/>
        </w:tabs>
        <w:rPr>
          <w:rFonts w:eastAsiaTheme="minorEastAsia" w:cstheme="minorBidi"/>
          <w:lang w:eastAsia="ja-JP"/>
        </w:rPr>
      </w:pPr>
      <w:r>
        <w:t>4.</w:t>
      </w:r>
      <w:r>
        <w:rPr>
          <w:rFonts w:eastAsiaTheme="minorEastAsia" w:cstheme="minorBidi"/>
          <w:lang w:eastAsia="ja-JP"/>
        </w:rPr>
        <w:tab/>
      </w:r>
      <w:r>
        <w:t>Terms and Definitions</w:t>
      </w:r>
      <w:r>
        <w:tab/>
        <w:t>10</w:t>
      </w:r>
    </w:p>
    <w:p w14:paraId="41D2ACBC" w14:textId="77777777" w:rsidR="00EF70A2" w:rsidRDefault="0093256E">
      <w:pPr>
        <w:pStyle w:val="TOC1"/>
        <w:tabs>
          <w:tab w:val="left" w:pos="420"/>
          <w:tab w:val="right" w:leader="dot" w:pos="8630"/>
        </w:tabs>
        <w:rPr>
          <w:rFonts w:eastAsiaTheme="minorEastAsia" w:cstheme="minorBidi"/>
          <w:lang w:eastAsia="ja-JP"/>
        </w:rPr>
      </w:pPr>
      <w:r>
        <w:t>5.</w:t>
      </w:r>
      <w:r>
        <w:rPr>
          <w:rFonts w:eastAsiaTheme="minorEastAsia" w:cstheme="minorBidi"/>
          <w:lang w:eastAsia="ja-JP"/>
        </w:rPr>
        <w:tab/>
      </w:r>
      <w:r>
        <w:t>Conventions</w:t>
      </w:r>
      <w:r>
        <w:tab/>
        <w:t>15</w:t>
      </w:r>
    </w:p>
    <w:p w14:paraId="4A3984AF" w14:textId="77777777" w:rsidR="00EF70A2" w:rsidRDefault="0093256E">
      <w:pPr>
        <w:pStyle w:val="TOC1"/>
        <w:tabs>
          <w:tab w:val="left" w:pos="420"/>
          <w:tab w:val="right" w:leader="dot" w:pos="8630"/>
        </w:tabs>
        <w:rPr>
          <w:rFonts w:eastAsiaTheme="minorEastAsia" w:cstheme="minorBidi"/>
          <w:lang w:eastAsia="ja-JP"/>
        </w:rPr>
      </w:pPr>
      <w:r>
        <w:t>6.</w:t>
      </w:r>
      <w:r>
        <w:rPr>
          <w:rFonts w:eastAsiaTheme="minorEastAsia" w:cstheme="minorBidi"/>
          <w:lang w:eastAsia="ja-JP"/>
        </w:rPr>
        <w:tab/>
      </w:r>
      <w:r>
        <w:t>Clauses not Containing Normative Material</w:t>
      </w:r>
      <w:r>
        <w:tab/>
        <w:t>15</w:t>
      </w:r>
    </w:p>
    <w:p w14:paraId="1BA405FE" w14:textId="77777777" w:rsidR="00EF70A2" w:rsidRDefault="0093256E">
      <w:pPr>
        <w:pStyle w:val="TOC2"/>
        <w:tabs>
          <w:tab w:val="left" w:pos="780"/>
          <w:tab w:val="right" w:leader="dot" w:pos="8630"/>
        </w:tabs>
        <w:rPr>
          <w:rFonts w:eastAsiaTheme="minorEastAsia" w:cstheme="minorBidi"/>
          <w:lang w:eastAsia="ja-JP"/>
        </w:rPr>
      </w:pPr>
      <w:r>
        <w:t>6.1</w:t>
      </w:r>
      <w:r>
        <w:rPr>
          <w:rFonts w:eastAsiaTheme="minorEastAsia" w:cstheme="minorBidi"/>
          <w:lang w:eastAsia="ja-JP"/>
        </w:rPr>
        <w:tab/>
      </w:r>
      <w:r>
        <w:t>Clauses not containing normative material sub-clause 1</w:t>
      </w:r>
      <w:r>
        <w:tab/>
        <w:t>16</w:t>
      </w:r>
    </w:p>
    <w:p w14:paraId="7E86A1A2" w14:textId="77777777" w:rsidR="00EF70A2" w:rsidRDefault="0093256E">
      <w:pPr>
        <w:pStyle w:val="TOC3"/>
        <w:tabs>
          <w:tab w:val="left" w:pos="1200"/>
          <w:tab w:val="right" w:leader="dot" w:pos="8630"/>
        </w:tabs>
        <w:rPr>
          <w:rFonts w:eastAsiaTheme="minorEastAsia" w:cstheme="minorBidi"/>
          <w:lang w:eastAsia="ja-JP"/>
        </w:rPr>
      </w:pPr>
      <w:r>
        <w:t>6.1.1</w:t>
      </w:r>
      <w:r>
        <w:rPr>
          <w:rFonts w:eastAsiaTheme="minorEastAsia" w:cstheme="minorBidi"/>
          <w:lang w:eastAsia="ja-JP"/>
        </w:rPr>
        <w:tab/>
      </w:r>
      <w:r>
        <w:t>Clauses not containing normative material sub-clause 2</w:t>
      </w:r>
      <w:r>
        <w:tab/>
        <w:t>16</w:t>
      </w:r>
    </w:p>
    <w:p w14:paraId="0DF3C52E" w14:textId="77777777" w:rsidR="00EF70A2" w:rsidRDefault="0093256E">
      <w:pPr>
        <w:pStyle w:val="TOC1"/>
        <w:tabs>
          <w:tab w:val="left" w:pos="420"/>
          <w:tab w:val="right" w:leader="dot" w:pos="8630"/>
        </w:tabs>
        <w:rPr>
          <w:rFonts w:eastAsiaTheme="minorEastAsia" w:cstheme="minorBidi"/>
          <w:lang w:eastAsia="ja-JP"/>
        </w:rPr>
      </w:pPr>
      <w:r>
        <w:t>7.</w:t>
      </w:r>
      <w:r>
        <w:rPr>
          <w:rFonts w:eastAsiaTheme="minorEastAsia" w:cstheme="minorBidi"/>
          <w:lang w:eastAsia="ja-JP"/>
        </w:rPr>
        <w:tab/>
      </w:r>
      <w:r>
        <w:t>Requirements</w:t>
      </w:r>
      <w:r>
        <w:tab/>
        <w:t>16</w:t>
      </w:r>
    </w:p>
    <w:p w14:paraId="5BE03CF7" w14:textId="77777777" w:rsidR="00EF70A2" w:rsidRDefault="0093256E">
      <w:pPr>
        <w:pStyle w:val="TOC2"/>
        <w:tabs>
          <w:tab w:val="left" w:pos="780"/>
          <w:tab w:val="right" w:leader="dot" w:pos="8630"/>
        </w:tabs>
        <w:rPr>
          <w:rFonts w:eastAsiaTheme="minorEastAsia" w:cstheme="minorBidi"/>
          <w:lang w:eastAsia="ja-JP"/>
        </w:rPr>
      </w:pPr>
      <w:r>
        <w:t>7.1</w:t>
      </w:r>
      <w:r>
        <w:rPr>
          <w:rFonts w:eastAsiaTheme="minorEastAsia" w:cstheme="minorBidi"/>
          <w:lang w:eastAsia="ja-JP"/>
        </w:rPr>
        <w:tab/>
      </w:r>
      <w:r>
        <w:t>Underlying TIFF Requirements</w:t>
      </w:r>
      <w:r>
        <w:tab/>
        <w:t>16</w:t>
      </w:r>
    </w:p>
    <w:p w14:paraId="448FC5F8" w14:textId="77777777" w:rsidR="00EF70A2" w:rsidRDefault="0093256E">
      <w:pPr>
        <w:pStyle w:val="TOC3"/>
        <w:tabs>
          <w:tab w:val="left" w:pos="1200"/>
          <w:tab w:val="right" w:leader="dot" w:pos="8630"/>
        </w:tabs>
        <w:rPr>
          <w:rFonts w:eastAsiaTheme="minorEastAsia" w:cstheme="minorBidi"/>
          <w:lang w:eastAsia="ja-JP"/>
        </w:rPr>
      </w:pPr>
      <w:r>
        <w:t>7.1.1</w:t>
      </w:r>
      <w:r>
        <w:rPr>
          <w:rFonts w:eastAsiaTheme="minorEastAsia" w:cstheme="minorBidi"/>
          <w:lang w:eastAsia="ja-JP"/>
        </w:rPr>
        <w:tab/>
      </w:r>
      <w:r>
        <w:t>Requirements Class TIFF</w:t>
      </w:r>
      <w:r>
        <w:tab/>
        <w:t>16</w:t>
      </w:r>
    </w:p>
    <w:p w14:paraId="5AAA86B2" w14:textId="77777777" w:rsidR="00EF70A2" w:rsidRDefault="0093256E">
      <w:pPr>
        <w:pStyle w:val="TOC2"/>
        <w:tabs>
          <w:tab w:val="left" w:pos="780"/>
          <w:tab w:val="right" w:leader="dot" w:pos="8630"/>
        </w:tabs>
        <w:rPr>
          <w:rFonts w:eastAsiaTheme="minorEastAsia" w:cstheme="minorBidi"/>
          <w:lang w:eastAsia="ja-JP"/>
        </w:rPr>
      </w:pPr>
      <w:r>
        <w:t>7.2</w:t>
      </w:r>
      <w:r>
        <w:rPr>
          <w:rFonts w:eastAsiaTheme="minorEastAsia" w:cstheme="minorBidi"/>
          <w:lang w:eastAsia="ja-JP"/>
        </w:rPr>
        <w:tab/>
      </w:r>
      <w:r>
        <w:t>GeoTIFF Requirements</w:t>
      </w:r>
      <w:r>
        <w:tab/>
        <w:t>16</w:t>
      </w:r>
    </w:p>
    <w:p w14:paraId="5AFE3F11" w14:textId="77777777" w:rsidR="00EF70A2" w:rsidRDefault="0093256E">
      <w:pPr>
        <w:pStyle w:val="TOC3"/>
        <w:tabs>
          <w:tab w:val="left" w:pos="1200"/>
          <w:tab w:val="right" w:leader="dot" w:pos="8630"/>
        </w:tabs>
        <w:rPr>
          <w:rFonts w:eastAsiaTheme="minorEastAsia" w:cstheme="minorBidi"/>
          <w:lang w:eastAsia="ja-JP"/>
        </w:rPr>
      </w:pPr>
      <w:r>
        <w:t>7.2.1</w:t>
      </w:r>
      <w:r>
        <w:rPr>
          <w:rFonts w:eastAsiaTheme="minorEastAsia" w:cstheme="minorBidi"/>
          <w:lang w:eastAsia="ja-JP"/>
        </w:rPr>
        <w:tab/>
      </w:r>
      <w:r>
        <w:t>Requirements Class GeoKeyDirectoryTag</w:t>
      </w:r>
      <w:r>
        <w:tab/>
        <w:t>16</w:t>
      </w:r>
    </w:p>
    <w:p w14:paraId="66C6584C" w14:textId="77777777" w:rsidR="00EF70A2" w:rsidRDefault="0093256E">
      <w:pPr>
        <w:pStyle w:val="TOC3"/>
        <w:tabs>
          <w:tab w:val="left" w:pos="1200"/>
          <w:tab w:val="right" w:leader="dot" w:pos="8630"/>
        </w:tabs>
        <w:rPr>
          <w:rFonts w:eastAsiaTheme="minorEastAsia" w:cstheme="minorBidi"/>
          <w:lang w:eastAsia="ja-JP"/>
        </w:rPr>
      </w:pPr>
      <w:r>
        <w:t>7.2.2</w:t>
      </w:r>
      <w:r>
        <w:rPr>
          <w:rFonts w:eastAsiaTheme="minorEastAsia" w:cstheme="minorBidi"/>
          <w:lang w:eastAsia="ja-JP"/>
        </w:rPr>
        <w:tab/>
      </w:r>
      <w:r>
        <w:t>Requirements Class GeoKeyCode</w:t>
      </w:r>
      <w:r>
        <w:tab/>
        <w:t>17</w:t>
      </w:r>
    </w:p>
    <w:p w14:paraId="623655BE" w14:textId="77777777" w:rsidR="00EF70A2" w:rsidRDefault="0093256E">
      <w:pPr>
        <w:pStyle w:val="TOC3"/>
        <w:tabs>
          <w:tab w:val="left" w:pos="1200"/>
          <w:tab w:val="right" w:leader="dot" w:pos="8630"/>
        </w:tabs>
        <w:rPr>
          <w:rFonts w:eastAsiaTheme="minorEastAsia" w:cstheme="minorBidi"/>
          <w:lang w:eastAsia="ja-JP"/>
        </w:rPr>
      </w:pPr>
      <w:r>
        <w:t>7.2.3</w:t>
      </w:r>
      <w:r>
        <w:rPr>
          <w:rFonts w:eastAsiaTheme="minorEastAsia" w:cstheme="minorBidi"/>
          <w:lang w:eastAsia="ja-JP"/>
        </w:rPr>
        <w:tab/>
      </w:r>
      <w:r>
        <w:t>Requirements Class GeoAsciiParamsTag</w:t>
      </w:r>
      <w:r>
        <w:tab/>
        <w:t>18</w:t>
      </w:r>
    </w:p>
    <w:p w14:paraId="598436B5" w14:textId="77777777" w:rsidR="00EF70A2" w:rsidRDefault="0093256E">
      <w:pPr>
        <w:pStyle w:val="TOC3"/>
        <w:tabs>
          <w:tab w:val="left" w:pos="1200"/>
          <w:tab w:val="right" w:leader="dot" w:pos="8630"/>
        </w:tabs>
        <w:rPr>
          <w:rFonts w:eastAsiaTheme="minorEastAsia" w:cstheme="minorBidi"/>
          <w:lang w:eastAsia="ja-JP"/>
        </w:rPr>
      </w:pPr>
      <w:r>
        <w:t>7.2.4</w:t>
      </w:r>
      <w:r>
        <w:rPr>
          <w:rFonts w:eastAsiaTheme="minorEastAsia" w:cstheme="minorBidi"/>
          <w:lang w:eastAsia="ja-JP"/>
        </w:rPr>
        <w:tab/>
      </w:r>
      <w:r>
        <w:t>Requirements Class GeodeticDatumGeoKey</w:t>
      </w:r>
      <w:r>
        <w:tab/>
        <w:t>18</w:t>
      </w:r>
    </w:p>
    <w:p w14:paraId="4033B20B" w14:textId="77777777" w:rsidR="00EF70A2" w:rsidRDefault="0093256E">
      <w:pPr>
        <w:pStyle w:val="TOC3"/>
        <w:tabs>
          <w:tab w:val="left" w:pos="1200"/>
          <w:tab w:val="right" w:leader="dot" w:pos="8630"/>
        </w:tabs>
        <w:rPr>
          <w:rFonts w:eastAsiaTheme="minorEastAsia" w:cstheme="minorBidi"/>
          <w:lang w:eastAsia="ja-JP"/>
        </w:rPr>
      </w:pPr>
      <w:r>
        <w:t>7.2.5</w:t>
      </w:r>
      <w:r>
        <w:rPr>
          <w:rFonts w:eastAsiaTheme="minorEastAsia" w:cstheme="minorBidi"/>
          <w:lang w:eastAsia="ja-JP"/>
        </w:rPr>
        <w:tab/>
      </w:r>
      <w:r>
        <w:t>Requirements Class GeoDoubleParamsTag</w:t>
      </w:r>
      <w:r>
        <w:tab/>
        <w:t>19</w:t>
      </w:r>
    </w:p>
    <w:p w14:paraId="1A42263E" w14:textId="77777777" w:rsidR="00EF70A2" w:rsidRDefault="0093256E">
      <w:pPr>
        <w:pStyle w:val="TOC3"/>
        <w:tabs>
          <w:tab w:val="left" w:pos="1200"/>
          <w:tab w:val="right" w:leader="dot" w:pos="8630"/>
        </w:tabs>
        <w:rPr>
          <w:rFonts w:eastAsiaTheme="minorEastAsia" w:cstheme="minorBidi"/>
          <w:lang w:eastAsia="ja-JP"/>
        </w:rPr>
      </w:pPr>
      <w:r>
        <w:t>7.2.6</w:t>
      </w:r>
      <w:r>
        <w:rPr>
          <w:rFonts w:eastAsiaTheme="minorEastAsia" w:cstheme="minorBidi"/>
          <w:lang w:eastAsia="ja-JP"/>
        </w:rPr>
        <w:tab/>
      </w:r>
      <w:r>
        <w:t>Requirements Class GeogAngularUnitsGeoKey</w:t>
      </w:r>
      <w:r>
        <w:tab/>
        <w:t>19</w:t>
      </w:r>
    </w:p>
    <w:p w14:paraId="76C1CE9E" w14:textId="77777777" w:rsidR="00EF70A2" w:rsidRDefault="0093256E">
      <w:pPr>
        <w:pStyle w:val="TOC3"/>
        <w:tabs>
          <w:tab w:val="left" w:pos="1200"/>
          <w:tab w:val="right" w:leader="dot" w:pos="8630"/>
        </w:tabs>
        <w:rPr>
          <w:rFonts w:eastAsiaTheme="minorEastAsia" w:cstheme="minorBidi"/>
          <w:lang w:eastAsia="ja-JP"/>
        </w:rPr>
      </w:pPr>
      <w:r>
        <w:t>7.2.7</w:t>
      </w:r>
      <w:r>
        <w:rPr>
          <w:rFonts w:eastAsiaTheme="minorEastAsia" w:cstheme="minorBidi"/>
          <w:lang w:eastAsia="ja-JP"/>
        </w:rPr>
        <w:tab/>
      </w:r>
      <w:r>
        <w:t>Requirements Class GeogAngularUnitSizeGeoKey</w:t>
      </w:r>
      <w:r>
        <w:tab/>
        <w:t>20</w:t>
      </w:r>
    </w:p>
    <w:p w14:paraId="04208926" w14:textId="77777777" w:rsidR="00EF70A2" w:rsidRDefault="0093256E">
      <w:pPr>
        <w:pStyle w:val="TOC3"/>
        <w:tabs>
          <w:tab w:val="left" w:pos="1200"/>
          <w:tab w:val="right" w:leader="dot" w:pos="8630"/>
        </w:tabs>
        <w:rPr>
          <w:rFonts w:eastAsiaTheme="minorEastAsia" w:cstheme="minorBidi"/>
          <w:lang w:eastAsia="ja-JP"/>
        </w:rPr>
      </w:pPr>
      <w:r>
        <w:t>7.2.8</w:t>
      </w:r>
      <w:r>
        <w:rPr>
          <w:rFonts w:eastAsiaTheme="minorEastAsia" w:cstheme="minorBidi"/>
          <w:lang w:eastAsia="ja-JP"/>
        </w:rPr>
        <w:tab/>
      </w:r>
      <w:r>
        <w:t>Requirements Class GeogAzimuthUnitsGeoKey</w:t>
      </w:r>
      <w:r>
        <w:tab/>
        <w:t>20</w:t>
      </w:r>
    </w:p>
    <w:p w14:paraId="6F3A331F" w14:textId="77777777" w:rsidR="00EF70A2" w:rsidRDefault="0093256E">
      <w:pPr>
        <w:pStyle w:val="TOC3"/>
        <w:tabs>
          <w:tab w:val="left" w:pos="1200"/>
          <w:tab w:val="right" w:leader="dot" w:pos="8630"/>
        </w:tabs>
        <w:rPr>
          <w:rFonts w:eastAsiaTheme="minorEastAsia" w:cstheme="minorBidi"/>
          <w:lang w:eastAsia="ja-JP"/>
        </w:rPr>
      </w:pPr>
      <w:r>
        <w:t>7.2.9</w:t>
      </w:r>
      <w:r>
        <w:rPr>
          <w:rFonts w:eastAsiaTheme="minorEastAsia" w:cstheme="minorBidi"/>
          <w:lang w:eastAsia="ja-JP"/>
        </w:rPr>
        <w:tab/>
      </w:r>
      <w:r>
        <w:t>Requirements Class GeogCitationGeoKey</w:t>
      </w:r>
      <w:r>
        <w:tab/>
        <w:t>21</w:t>
      </w:r>
    </w:p>
    <w:p w14:paraId="26C80E92" w14:textId="77777777" w:rsidR="00EF70A2" w:rsidRDefault="0093256E">
      <w:pPr>
        <w:pStyle w:val="TOC3"/>
        <w:tabs>
          <w:tab w:val="left" w:pos="1320"/>
          <w:tab w:val="right" w:leader="dot" w:pos="8630"/>
        </w:tabs>
        <w:rPr>
          <w:rFonts w:eastAsiaTheme="minorEastAsia" w:cstheme="minorBidi"/>
          <w:lang w:eastAsia="ja-JP"/>
        </w:rPr>
      </w:pPr>
      <w:r>
        <w:t>7.2.10</w:t>
      </w:r>
      <w:r>
        <w:rPr>
          <w:rFonts w:eastAsiaTheme="minorEastAsia" w:cstheme="minorBidi"/>
          <w:lang w:eastAsia="ja-JP"/>
        </w:rPr>
        <w:tab/>
      </w:r>
      <w:r>
        <w:t>Requirements Class GeogEllipsoidGeoKey</w:t>
      </w:r>
      <w:r>
        <w:tab/>
        <w:t>21</w:t>
      </w:r>
    </w:p>
    <w:p w14:paraId="63E3B680" w14:textId="77777777" w:rsidR="00EF70A2" w:rsidRDefault="0093256E">
      <w:pPr>
        <w:pStyle w:val="TOC3"/>
        <w:tabs>
          <w:tab w:val="left" w:pos="1320"/>
          <w:tab w:val="right" w:leader="dot" w:pos="8630"/>
        </w:tabs>
        <w:rPr>
          <w:rFonts w:eastAsiaTheme="minorEastAsia" w:cstheme="minorBidi"/>
          <w:lang w:eastAsia="ja-JP"/>
        </w:rPr>
      </w:pPr>
      <w:r>
        <w:t>7.2.11</w:t>
      </w:r>
      <w:r>
        <w:rPr>
          <w:rFonts w:eastAsiaTheme="minorEastAsia" w:cstheme="minorBidi"/>
          <w:lang w:eastAsia="ja-JP"/>
        </w:rPr>
        <w:tab/>
      </w:r>
      <w:r>
        <w:t>Requirements Class GeogGeodeticDatumGeoKey</w:t>
      </w:r>
      <w:r>
        <w:tab/>
        <w:t>21</w:t>
      </w:r>
    </w:p>
    <w:p w14:paraId="31DD46EF" w14:textId="77777777" w:rsidR="00EF70A2" w:rsidRDefault="0093256E">
      <w:pPr>
        <w:pStyle w:val="TOC3"/>
        <w:tabs>
          <w:tab w:val="left" w:pos="1320"/>
          <w:tab w:val="right" w:leader="dot" w:pos="8630"/>
        </w:tabs>
        <w:rPr>
          <w:rFonts w:eastAsiaTheme="minorEastAsia" w:cstheme="minorBidi"/>
          <w:lang w:eastAsia="ja-JP"/>
        </w:rPr>
      </w:pPr>
      <w:r>
        <w:t>7.2.12</w:t>
      </w:r>
      <w:r>
        <w:rPr>
          <w:rFonts w:eastAsiaTheme="minorEastAsia" w:cstheme="minorBidi"/>
          <w:lang w:eastAsia="ja-JP"/>
        </w:rPr>
        <w:tab/>
      </w:r>
      <w:r>
        <w:t>Requirements Class GeogInvFlatteningGeoKey</w:t>
      </w:r>
      <w:r>
        <w:tab/>
        <w:t>22</w:t>
      </w:r>
    </w:p>
    <w:p w14:paraId="10F71106" w14:textId="77777777" w:rsidR="00EF70A2" w:rsidRDefault="0093256E">
      <w:pPr>
        <w:pStyle w:val="TOC3"/>
        <w:tabs>
          <w:tab w:val="left" w:pos="1320"/>
          <w:tab w:val="right" w:leader="dot" w:pos="8630"/>
        </w:tabs>
        <w:rPr>
          <w:rFonts w:eastAsiaTheme="minorEastAsia" w:cstheme="minorBidi"/>
          <w:lang w:eastAsia="ja-JP"/>
        </w:rPr>
      </w:pPr>
      <w:r>
        <w:t>7.2.13</w:t>
      </w:r>
      <w:r>
        <w:rPr>
          <w:rFonts w:eastAsiaTheme="minorEastAsia" w:cstheme="minorBidi"/>
          <w:lang w:eastAsia="ja-JP"/>
        </w:rPr>
        <w:tab/>
      </w:r>
      <w:r>
        <w:t>Requirements Class GeogLinearUnitsGeoKey</w:t>
      </w:r>
      <w:r>
        <w:tab/>
        <w:t>22</w:t>
      </w:r>
    </w:p>
    <w:p w14:paraId="7154D09E" w14:textId="77777777" w:rsidR="00EF70A2" w:rsidRDefault="0093256E">
      <w:pPr>
        <w:pStyle w:val="TOC3"/>
        <w:tabs>
          <w:tab w:val="left" w:pos="1320"/>
          <w:tab w:val="right" w:leader="dot" w:pos="8630"/>
        </w:tabs>
        <w:rPr>
          <w:rFonts w:eastAsiaTheme="minorEastAsia" w:cstheme="minorBidi"/>
          <w:lang w:eastAsia="ja-JP"/>
        </w:rPr>
      </w:pPr>
      <w:r>
        <w:t>7.2.14</w:t>
      </w:r>
      <w:r>
        <w:rPr>
          <w:rFonts w:eastAsiaTheme="minorEastAsia" w:cstheme="minorBidi"/>
          <w:lang w:eastAsia="ja-JP"/>
        </w:rPr>
        <w:tab/>
      </w:r>
      <w:r>
        <w:t>Requirements Class GeogLinearUnitSizeGeoKey</w:t>
      </w:r>
      <w:r>
        <w:tab/>
        <w:t>23</w:t>
      </w:r>
    </w:p>
    <w:p w14:paraId="5DD43B80" w14:textId="77777777" w:rsidR="00EF70A2" w:rsidRDefault="0093256E">
      <w:pPr>
        <w:pStyle w:val="TOC3"/>
        <w:tabs>
          <w:tab w:val="left" w:pos="1320"/>
          <w:tab w:val="right" w:leader="dot" w:pos="8630"/>
        </w:tabs>
        <w:rPr>
          <w:rFonts w:eastAsiaTheme="minorEastAsia" w:cstheme="minorBidi"/>
          <w:lang w:eastAsia="ja-JP"/>
        </w:rPr>
      </w:pPr>
      <w:r>
        <w:t>7.2.15</w:t>
      </w:r>
      <w:r>
        <w:rPr>
          <w:rFonts w:eastAsiaTheme="minorEastAsia" w:cstheme="minorBidi"/>
          <w:lang w:eastAsia="ja-JP"/>
        </w:rPr>
        <w:tab/>
      </w:r>
      <w:r>
        <w:t>Requirements Class GeogPrimeMeridianGeoKey</w:t>
      </w:r>
      <w:r>
        <w:tab/>
        <w:t>23</w:t>
      </w:r>
    </w:p>
    <w:p w14:paraId="31FB9250" w14:textId="77777777" w:rsidR="00EF70A2" w:rsidRDefault="0093256E">
      <w:pPr>
        <w:pStyle w:val="TOC3"/>
        <w:tabs>
          <w:tab w:val="left" w:pos="1320"/>
          <w:tab w:val="right" w:leader="dot" w:pos="8630"/>
        </w:tabs>
        <w:rPr>
          <w:rFonts w:eastAsiaTheme="minorEastAsia" w:cstheme="minorBidi"/>
          <w:lang w:eastAsia="ja-JP"/>
        </w:rPr>
      </w:pPr>
      <w:r>
        <w:t>7.2.16</w:t>
      </w:r>
      <w:r>
        <w:rPr>
          <w:rFonts w:eastAsiaTheme="minorEastAsia" w:cstheme="minorBidi"/>
          <w:lang w:eastAsia="ja-JP"/>
        </w:rPr>
        <w:tab/>
      </w:r>
      <w:r>
        <w:t>Requirements Class GeogPrimeMeridianLongGeoKey</w:t>
      </w:r>
      <w:r>
        <w:tab/>
        <w:t>24</w:t>
      </w:r>
    </w:p>
    <w:p w14:paraId="1B28E7B9" w14:textId="77777777" w:rsidR="00EF70A2" w:rsidRDefault="0093256E">
      <w:pPr>
        <w:pStyle w:val="TOC3"/>
        <w:tabs>
          <w:tab w:val="left" w:pos="1320"/>
          <w:tab w:val="right" w:leader="dot" w:pos="8630"/>
        </w:tabs>
        <w:rPr>
          <w:rFonts w:eastAsiaTheme="minorEastAsia" w:cstheme="minorBidi"/>
          <w:lang w:eastAsia="ja-JP"/>
        </w:rPr>
      </w:pPr>
      <w:r>
        <w:t>7.2.17</w:t>
      </w:r>
      <w:r>
        <w:rPr>
          <w:rFonts w:eastAsiaTheme="minorEastAsia" w:cstheme="minorBidi"/>
          <w:lang w:eastAsia="ja-JP"/>
        </w:rPr>
        <w:tab/>
      </w:r>
      <w:r>
        <w:t>Requirements Class GeographicTypeGeoKey</w:t>
      </w:r>
      <w:r>
        <w:tab/>
        <w:t>24</w:t>
      </w:r>
    </w:p>
    <w:p w14:paraId="0B4E63D3" w14:textId="77777777" w:rsidR="00EF70A2" w:rsidRDefault="0093256E">
      <w:pPr>
        <w:pStyle w:val="TOC3"/>
        <w:tabs>
          <w:tab w:val="left" w:pos="1320"/>
          <w:tab w:val="right" w:leader="dot" w:pos="8630"/>
        </w:tabs>
        <w:rPr>
          <w:rFonts w:eastAsiaTheme="minorEastAsia" w:cstheme="minorBidi"/>
          <w:lang w:eastAsia="ja-JP"/>
        </w:rPr>
      </w:pPr>
      <w:r>
        <w:t>7.2.18</w:t>
      </w:r>
      <w:r>
        <w:rPr>
          <w:rFonts w:eastAsiaTheme="minorEastAsia" w:cstheme="minorBidi"/>
          <w:lang w:eastAsia="ja-JP"/>
        </w:rPr>
        <w:tab/>
      </w:r>
      <w:r>
        <w:t>Requirements Class GeogSemiMajorAxisGeoKey</w:t>
      </w:r>
      <w:r>
        <w:tab/>
        <w:t>25</w:t>
      </w:r>
    </w:p>
    <w:p w14:paraId="5958514B" w14:textId="77777777" w:rsidR="00EF70A2" w:rsidRDefault="0093256E">
      <w:pPr>
        <w:pStyle w:val="TOC3"/>
        <w:tabs>
          <w:tab w:val="left" w:pos="1320"/>
          <w:tab w:val="right" w:leader="dot" w:pos="8630"/>
        </w:tabs>
        <w:rPr>
          <w:rFonts w:eastAsiaTheme="minorEastAsia" w:cstheme="minorBidi"/>
          <w:lang w:eastAsia="ja-JP"/>
        </w:rPr>
      </w:pPr>
      <w:r>
        <w:t>7.2.19</w:t>
      </w:r>
      <w:r>
        <w:rPr>
          <w:rFonts w:eastAsiaTheme="minorEastAsia" w:cstheme="minorBidi"/>
          <w:lang w:eastAsia="ja-JP"/>
        </w:rPr>
        <w:tab/>
      </w:r>
      <w:r>
        <w:t>Requirements Class GeogSemiMinorAxisGeoKey</w:t>
      </w:r>
      <w:r>
        <w:tab/>
        <w:t>25</w:t>
      </w:r>
    </w:p>
    <w:p w14:paraId="2C339A91" w14:textId="77777777" w:rsidR="00EF70A2" w:rsidRDefault="0093256E">
      <w:pPr>
        <w:pStyle w:val="TOC3"/>
        <w:tabs>
          <w:tab w:val="left" w:pos="1320"/>
          <w:tab w:val="right" w:leader="dot" w:pos="8630"/>
        </w:tabs>
        <w:rPr>
          <w:rFonts w:eastAsiaTheme="minorEastAsia" w:cstheme="minorBidi"/>
          <w:lang w:eastAsia="ja-JP"/>
        </w:rPr>
      </w:pPr>
      <w:r>
        <w:t>7.2.20</w:t>
      </w:r>
      <w:r>
        <w:rPr>
          <w:rFonts w:eastAsiaTheme="minorEastAsia" w:cstheme="minorBidi"/>
          <w:lang w:eastAsia="ja-JP"/>
        </w:rPr>
        <w:tab/>
      </w:r>
      <w:r>
        <w:t>Requirements Class GeoKeyRange</w:t>
      </w:r>
      <w:r>
        <w:tab/>
        <w:t>26</w:t>
      </w:r>
    </w:p>
    <w:p w14:paraId="52BD6ADE" w14:textId="77777777" w:rsidR="00EF70A2" w:rsidRDefault="0093256E">
      <w:pPr>
        <w:pStyle w:val="TOC3"/>
        <w:tabs>
          <w:tab w:val="left" w:pos="1320"/>
          <w:tab w:val="right" w:leader="dot" w:pos="8630"/>
        </w:tabs>
        <w:rPr>
          <w:rFonts w:eastAsiaTheme="minorEastAsia" w:cstheme="minorBidi"/>
          <w:lang w:eastAsia="ja-JP"/>
        </w:rPr>
      </w:pPr>
      <w:r>
        <w:t>7.2.21</w:t>
      </w:r>
      <w:r>
        <w:rPr>
          <w:rFonts w:eastAsiaTheme="minorEastAsia" w:cstheme="minorBidi"/>
          <w:lang w:eastAsia="ja-JP"/>
        </w:rPr>
        <w:tab/>
      </w:r>
      <w:r>
        <w:t>Requirements Class GTCitationGeoKey</w:t>
      </w:r>
      <w:r>
        <w:tab/>
        <w:t>26</w:t>
      </w:r>
    </w:p>
    <w:p w14:paraId="47B99759" w14:textId="77777777" w:rsidR="00EF70A2" w:rsidRDefault="0093256E">
      <w:pPr>
        <w:pStyle w:val="TOC3"/>
        <w:tabs>
          <w:tab w:val="left" w:pos="1320"/>
          <w:tab w:val="right" w:leader="dot" w:pos="8630"/>
        </w:tabs>
        <w:rPr>
          <w:rFonts w:eastAsiaTheme="minorEastAsia" w:cstheme="minorBidi"/>
          <w:lang w:eastAsia="ja-JP"/>
        </w:rPr>
      </w:pPr>
      <w:r>
        <w:t>7.2.22</w:t>
      </w:r>
      <w:r>
        <w:rPr>
          <w:rFonts w:eastAsiaTheme="minorEastAsia" w:cstheme="minorBidi"/>
          <w:lang w:eastAsia="ja-JP"/>
        </w:rPr>
        <w:tab/>
      </w:r>
      <w:r>
        <w:t>Requirements Class GTModelTypeGeoKey</w:t>
      </w:r>
      <w:r>
        <w:tab/>
        <w:t>27</w:t>
      </w:r>
    </w:p>
    <w:p w14:paraId="35EFFCDC" w14:textId="77777777" w:rsidR="00EF70A2" w:rsidRDefault="0093256E">
      <w:pPr>
        <w:pStyle w:val="TOC3"/>
        <w:tabs>
          <w:tab w:val="left" w:pos="1320"/>
          <w:tab w:val="right" w:leader="dot" w:pos="8630"/>
        </w:tabs>
        <w:rPr>
          <w:rFonts w:eastAsiaTheme="minorEastAsia" w:cstheme="minorBidi"/>
          <w:lang w:eastAsia="ja-JP"/>
        </w:rPr>
      </w:pPr>
      <w:r>
        <w:t>7.2.23</w:t>
      </w:r>
      <w:r>
        <w:rPr>
          <w:rFonts w:eastAsiaTheme="minorEastAsia" w:cstheme="minorBidi"/>
          <w:lang w:eastAsia="ja-JP"/>
        </w:rPr>
        <w:tab/>
      </w:r>
      <w:r>
        <w:t>Requirements Class GTRasterTypeGeoKey</w:t>
      </w:r>
      <w:r>
        <w:tab/>
        <w:t>28</w:t>
      </w:r>
    </w:p>
    <w:p w14:paraId="52C4615B" w14:textId="77777777" w:rsidR="00EF70A2" w:rsidRDefault="0093256E">
      <w:pPr>
        <w:pStyle w:val="TOC3"/>
        <w:tabs>
          <w:tab w:val="left" w:pos="1320"/>
          <w:tab w:val="right" w:leader="dot" w:pos="8630"/>
        </w:tabs>
        <w:rPr>
          <w:rFonts w:eastAsiaTheme="minorEastAsia" w:cstheme="minorBidi"/>
          <w:lang w:eastAsia="ja-JP"/>
        </w:rPr>
      </w:pPr>
      <w:r>
        <w:t>7.2.24</w:t>
      </w:r>
      <w:r>
        <w:rPr>
          <w:rFonts w:eastAsiaTheme="minorEastAsia" w:cstheme="minorBidi"/>
          <w:lang w:eastAsia="ja-JP"/>
        </w:rPr>
        <w:tab/>
      </w:r>
      <w:r>
        <w:t>Requirements Class IntergraphMatrixTag</w:t>
      </w:r>
      <w:r>
        <w:tab/>
        <w:t>28</w:t>
      </w:r>
    </w:p>
    <w:p w14:paraId="52D7CD4E" w14:textId="77777777" w:rsidR="00EF70A2" w:rsidRDefault="0093256E">
      <w:pPr>
        <w:pStyle w:val="TOC3"/>
        <w:tabs>
          <w:tab w:val="left" w:pos="1320"/>
          <w:tab w:val="right" w:leader="dot" w:pos="8630"/>
        </w:tabs>
        <w:rPr>
          <w:rFonts w:eastAsiaTheme="minorEastAsia" w:cstheme="minorBidi"/>
          <w:lang w:eastAsia="ja-JP"/>
        </w:rPr>
      </w:pPr>
      <w:r>
        <w:t>7.2.25</w:t>
      </w:r>
      <w:r>
        <w:rPr>
          <w:rFonts w:eastAsiaTheme="minorEastAsia" w:cstheme="minorBidi"/>
          <w:lang w:eastAsia="ja-JP"/>
        </w:rPr>
        <w:tab/>
      </w:r>
      <w:r>
        <w:t>Requirements Class KeyEntrySet</w:t>
      </w:r>
      <w:r>
        <w:tab/>
        <w:t>29</w:t>
      </w:r>
    </w:p>
    <w:p w14:paraId="3BEBFCBB" w14:textId="77777777" w:rsidR="00EF70A2" w:rsidRDefault="0093256E">
      <w:pPr>
        <w:pStyle w:val="TOC3"/>
        <w:tabs>
          <w:tab w:val="left" w:pos="1320"/>
          <w:tab w:val="right" w:leader="dot" w:pos="8630"/>
        </w:tabs>
        <w:rPr>
          <w:rFonts w:eastAsiaTheme="minorEastAsia" w:cstheme="minorBidi"/>
          <w:lang w:eastAsia="ja-JP"/>
        </w:rPr>
      </w:pPr>
      <w:r>
        <w:t>7.2.26</w:t>
      </w:r>
      <w:r>
        <w:rPr>
          <w:rFonts w:eastAsiaTheme="minorEastAsia" w:cstheme="minorBidi"/>
          <w:lang w:eastAsia="ja-JP"/>
        </w:rPr>
        <w:tab/>
      </w:r>
      <w:r>
        <w:t>Requirements Class ModelPixelScaleTag</w:t>
      </w:r>
      <w:r>
        <w:tab/>
        <w:t>30</w:t>
      </w:r>
    </w:p>
    <w:p w14:paraId="674B7224" w14:textId="77777777" w:rsidR="00EF70A2" w:rsidRDefault="0093256E">
      <w:pPr>
        <w:pStyle w:val="TOC3"/>
        <w:tabs>
          <w:tab w:val="left" w:pos="1320"/>
          <w:tab w:val="right" w:leader="dot" w:pos="8630"/>
        </w:tabs>
        <w:rPr>
          <w:rFonts w:eastAsiaTheme="minorEastAsia" w:cstheme="minorBidi"/>
          <w:lang w:eastAsia="ja-JP"/>
        </w:rPr>
      </w:pPr>
      <w:r>
        <w:t>7.2.27</w:t>
      </w:r>
      <w:r>
        <w:rPr>
          <w:rFonts w:eastAsiaTheme="minorEastAsia" w:cstheme="minorBidi"/>
          <w:lang w:eastAsia="ja-JP"/>
        </w:rPr>
        <w:tab/>
      </w:r>
      <w:r>
        <w:t>Requirements Class ModelTag</w:t>
      </w:r>
      <w:r>
        <w:tab/>
        <w:t>30</w:t>
      </w:r>
    </w:p>
    <w:p w14:paraId="5466B19C" w14:textId="77777777" w:rsidR="00EF70A2" w:rsidRDefault="0093256E">
      <w:pPr>
        <w:pStyle w:val="TOC3"/>
        <w:tabs>
          <w:tab w:val="left" w:pos="1320"/>
          <w:tab w:val="right" w:leader="dot" w:pos="8630"/>
        </w:tabs>
        <w:rPr>
          <w:rFonts w:eastAsiaTheme="minorEastAsia" w:cstheme="minorBidi"/>
          <w:lang w:eastAsia="ja-JP"/>
        </w:rPr>
      </w:pPr>
      <w:r>
        <w:t>7.2.28</w:t>
      </w:r>
      <w:r>
        <w:rPr>
          <w:rFonts w:eastAsiaTheme="minorEastAsia" w:cstheme="minorBidi"/>
          <w:lang w:eastAsia="ja-JP"/>
        </w:rPr>
        <w:tab/>
      </w:r>
      <w:r>
        <w:t>Requirements Class ModelTiePointTag</w:t>
      </w:r>
      <w:r>
        <w:tab/>
        <w:t>31</w:t>
      </w:r>
    </w:p>
    <w:p w14:paraId="02B8820C" w14:textId="77777777" w:rsidR="00EF70A2" w:rsidRDefault="0093256E">
      <w:pPr>
        <w:pStyle w:val="TOC3"/>
        <w:tabs>
          <w:tab w:val="left" w:pos="1320"/>
          <w:tab w:val="right" w:leader="dot" w:pos="8630"/>
        </w:tabs>
        <w:rPr>
          <w:rFonts w:eastAsiaTheme="minorEastAsia" w:cstheme="minorBidi"/>
          <w:lang w:eastAsia="ja-JP"/>
        </w:rPr>
      </w:pPr>
      <w:r>
        <w:t>7.2.29</w:t>
      </w:r>
      <w:r>
        <w:rPr>
          <w:rFonts w:eastAsiaTheme="minorEastAsia" w:cstheme="minorBidi"/>
          <w:lang w:eastAsia="ja-JP"/>
        </w:rPr>
        <w:tab/>
      </w:r>
      <w:r>
        <w:t>Requirements Class ModelTransformationTag</w:t>
      </w:r>
      <w:r>
        <w:tab/>
        <w:t>31</w:t>
      </w:r>
    </w:p>
    <w:p w14:paraId="7B61A7B3" w14:textId="77777777" w:rsidR="00EF70A2" w:rsidRDefault="0093256E">
      <w:pPr>
        <w:pStyle w:val="TOC3"/>
        <w:tabs>
          <w:tab w:val="left" w:pos="1320"/>
          <w:tab w:val="right" w:leader="dot" w:pos="8630"/>
        </w:tabs>
        <w:rPr>
          <w:rFonts w:eastAsiaTheme="minorEastAsia" w:cstheme="minorBidi"/>
          <w:lang w:eastAsia="ja-JP"/>
        </w:rPr>
      </w:pPr>
      <w:r>
        <w:t>7.2.30</w:t>
      </w:r>
      <w:r>
        <w:rPr>
          <w:rFonts w:eastAsiaTheme="minorEastAsia" w:cstheme="minorBidi"/>
          <w:lang w:eastAsia="ja-JP"/>
        </w:rPr>
        <w:tab/>
      </w:r>
      <w:r>
        <w:t>Requirements Class PCSCitationGeoKey</w:t>
      </w:r>
      <w:r>
        <w:tab/>
        <w:t>32</w:t>
      </w:r>
    </w:p>
    <w:p w14:paraId="6C6B77B6" w14:textId="77777777" w:rsidR="00EF70A2" w:rsidRDefault="0093256E">
      <w:pPr>
        <w:pStyle w:val="TOC3"/>
        <w:tabs>
          <w:tab w:val="left" w:pos="1320"/>
          <w:tab w:val="right" w:leader="dot" w:pos="8630"/>
        </w:tabs>
        <w:rPr>
          <w:rFonts w:eastAsiaTheme="minorEastAsia" w:cstheme="minorBidi"/>
          <w:lang w:eastAsia="ja-JP"/>
        </w:rPr>
      </w:pPr>
      <w:r>
        <w:lastRenderedPageBreak/>
        <w:t>7.2.31</w:t>
      </w:r>
      <w:r>
        <w:rPr>
          <w:rFonts w:eastAsiaTheme="minorEastAsia" w:cstheme="minorBidi"/>
          <w:lang w:eastAsia="ja-JP"/>
        </w:rPr>
        <w:tab/>
      </w:r>
      <w:r>
        <w:t>Requirements Class ProjectedCSTypeGeoKey</w:t>
      </w:r>
      <w:r>
        <w:tab/>
        <w:t>32</w:t>
      </w:r>
    </w:p>
    <w:p w14:paraId="71DC716F" w14:textId="77777777" w:rsidR="00EF70A2" w:rsidRDefault="0093256E">
      <w:pPr>
        <w:pStyle w:val="TOC3"/>
        <w:tabs>
          <w:tab w:val="left" w:pos="1320"/>
          <w:tab w:val="right" w:leader="dot" w:pos="8630"/>
        </w:tabs>
        <w:rPr>
          <w:rFonts w:eastAsiaTheme="minorEastAsia" w:cstheme="minorBidi"/>
          <w:lang w:eastAsia="ja-JP"/>
        </w:rPr>
      </w:pPr>
      <w:r>
        <w:t>7.2.32</w:t>
      </w:r>
      <w:r>
        <w:rPr>
          <w:rFonts w:eastAsiaTheme="minorEastAsia" w:cstheme="minorBidi"/>
          <w:lang w:eastAsia="ja-JP"/>
        </w:rPr>
        <w:tab/>
      </w:r>
      <w:r>
        <w:t>Requirements Class ProjectionGeoKey</w:t>
      </w:r>
      <w:r>
        <w:tab/>
        <w:t>32</w:t>
      </w:r>
    </w:p>
    <w:p w14:paraId="30F893F4" w14:textId="77777777" w:rsidR="00EF70A2" w:rsidRDefault="0093256E">
      <w:pPr>
        <w:pStyle w:val="TOC3"/>
        <w:tabs>
          <w:tab w:val="left" w:pos="1320"/>
          <w:tab w:val="right" w:leader="dot" w:pos="8630"/>
        </w:tabs>
        <w:rPr>
          <w:rFonts w:eastAsiaTheme="minorEastAsia" w:cstheme="minorBidi"/>
          <w:lang w:eastAsia="ja-JP"/>
        </w:rPr>
      </w:pPr>
      <w:r>
        <w:t>7.2.33</w:t>
      </w:r>
      <w:r>
        <w:rPr>
          <w:rFonts w:eastAsiaTheme="minorEastAsia" w:cstheme="minorBidi"/>
          <w:lang w:eastAsia="ja-JP"/>
        </w:rPr>
        <w:tab/>
      </w:r>
      <w:r>
        <w:t>Requirements Class ProjCoordTransGeoKey</w:t>
      </w:r>
      <w:r>
        <w:tab/>
        <w:t>33</w:t>
      </w:r>
    </w:p>
    <w:p w14:paraId="4B50CF62" w14:textId="77777777" w:rsidR="00EF70A2" w:rsidRDefault="0093256E">
      <w:pPr>
        <w:pStyle w:val="TOC3"/>
        <w:tabs>
          <w:tab w:val="left" w:pos="1320"/>
          <w:tab w:val="right" w:leader="dot" w:pos="8630"/>
        </w:tabs>
        <w:rPr>
          <w:rFonts w:eastAsiaTheme="minorEastAsia" w:cstheme="minorBidi"/>
          <w:lang w:eastAsia="ja-JP"/>
        </w:rPr>
      </w:pPr>
      <w:r>
        <w:t>7.2.34</w:t>
      </w:r>
      <w:r>
        <w:rPr>
          <w:rFonts w:eastAsiaTheme="minorEastAsia" w:cstheme="minorBidi"/>
          <w:lang w:eastAsia="ja-JP"/>
        </w:rPr>
        <w:tab/>
      </w:r>
      <w:r>
        <w:t>Requirements Class ProjLinearUnitsGeoKey</w:t>
      </w:r>
      <w:r>
        <w:tab/>
        <w:t>33</w:t>
      </w:r>
    </w:p>
    <w:p w14:paraId="7630B0F9" w14:textId="77777777" w:rsidR="00EF70A2" w:rsidRDefault="0093256E">
      <w:pPr>
        <w:pStyle w:val="TOC3"/>
        <w:tabs>
          <w:tab w:val="left" w:pos="1320"/>
          <w:tab w:val="right" w:leader="dot" w:pos="8630"/>
        </w:tabs>
        <w:rPr>
          <w:rFonts w:eastAsiaTheme="minorEastAsia" w:cstheme="minorBidi"/>
          <w:lang w:eastAsia="ja-JP"/>
        </w:rPr>
      </w:pPr>
      <w:r>
        <w:t>7.2.35</w:t>
      </w:r>
      <w:r>
        <w:rPr>
          <w:rFonts w:eastAsiaTheme="minorEastAsia" w:cstheme="minorBidi"/>
          <w:lang w:eastAsia="ja-JP"/>
        </w:rPr>
        <w:tab/>
      </w:r>
      <w:r>
        <w:t>Requirements Class ProjLinearUnitSizeGeoKey</w:t>
      </w:r>
      <w:r>
        <w:tab/>
        <w:t>33</w:t>
      </w:r>
    </w:p>
    <w:p w14:paraId="45024082" w14:textId="77777777" w:rsidR="00EF70A2" w:rsidRDefault="0093256E">
      <w:pPr>
        <w:pStyle w:val="TOC3"/>
        <w:tabs>
          <w:tab w:val="left" w:pos="1320"/>
          <w:tab w:val="right" w:leader="dot" w:pos="8630"/>
        </w:tabs>
        <w:rPr>
          <w:rFonts w:eastAsiaTheme="minorEastAsia" w:cstheme="minorBidi"/>
          <w:lang w:eastAsia="ja-JP"/>
        </w:rPr>
      </w:pPr>
      <w:r>
        <w:t>7.2.36</w:t>
      </w:r>
      <w:r>
        <w:rPr>
          <w:rFonts w:eastAsiaTheme="minorEastAsia" w:cstheme="minorBidi"/>
          <w:lang w:eastAsia="ja-JP"/>
        </w:rPr>
        <w:tab/>
      </w:r>
      <w:r>
        <w:t>Requirements Class ProjStdParallel1GeoKey</w:t>
      </w:r>
      <w:r>
        <w:tab/>
        <w:t>34</w:t>
      </w:r>
    </w:p>
    <w:p w14:paraId="0271A567" w14:textId="77777777" w:rsidR="00EF70A2" w:rsidRDefault="0093256E">
      <w:pPr>
        <w:pStyle w:val="TOC3"/>
        <w:tabs>
          <w:tab w:val="left" w:pos="1320"/>
          <w:tab w:val="right" w:leader="dot" w:pos="8630"/>
        </w:tabs>
        <w:rPr>
          <w:rFonts w:eastAsiaTheme="minorEastAsia" w:cstheme="minorBidi"/>
          <w:lang w:eastAsia="ja-JP"/>
        </w:rPr>
      </w:pPr>
      <w:r>
        <w:t>7.2.37</w:t>
      </w:r>
      <w:r>
        <w:rPr>
          <w:rFonts w:eastAsiaTheme="minorEastAsia" w:cstheme="minorBidi"/>
          <w:lang w:eastAsia="ja-JP"/>
        </w:rPr>
        <w:tab/>
      </w:r>
      <w:r>
        <w:t>Requirements Class ProjStdParallel2GeoKey</w:t>
      </w:r>
      <w:r>
        <w:tab/>
        <w:t>34</w:t>
      </w:r>
    </w:p>
    <w:p w14:paraId="5CE322A7" w14:textId="77777777" w:rsidR="00EF70A2" w:rsidRDefault="0093256E">
      <w:pPr>
        <w:pStyle w:val="TOC3"/>
        <w:tabs>
          <w:tab w:val="left" w:pos="1320"/>
          <w:tab w:val="right" w:leader="dot" w:pos="8630"/>
        </w:tabs>
        <w:rPr>
          <w:rFonts w:eastAsiaTheme="minorEastAsia" w:cstheme="minorBidi"/>
          <w:lang w:eastAsia="ja-JP"/>
        </w:rPr>
      </w:pPr>
      <w:r>
        <w:t>7.2.38</w:t>
      </w:r>
      <w:r>
        <w:rPr>
          <w:rFonts w:eastAsiaTheme="minorEastAsia" w:cstheme="minorBidi"/>
          <w:lang w:eastAsia="ja-JP"/>
        </w:rPr>
        <w:tab/>
      </w:r>
      <w:r>
        <w:t>Requirements Class ProjNatOriginLongGeoKe</w:t>
      </w:r>
      <w:r>
        <w:tab/>
        <w:t>34</w:t>
      </w:r>
    </w:p>
    <w:p w14:paraId="10B55064" w14:textId="77777777" w:rsidR="00EF70A2" w:rsidRDefault="0093256E">
      <w:pPr>
        <w:pStyle w:val="TOC3"/>
        <w:tabs>
          <w:tab w:val="left" w:pos="1320"/>
          <w:tab w:val="right" w:leader="dot" w:pos="8630"/>
        </w:tabs>
        <w:rPr>
          <w:rFonts w:eastAsiaTheme="minorEastAsia" w:cstheme="minorBidi"/>
          <w:lang w:eastAsia="ja-JP"/>
        </w:rPr>
      </w:pPr>
      <w:r>
        <w:t>7.2.39</w:t>
      </w:r>
      <w:r>
        <w:rPr>
          <w:rFonts w:eastAsiaTheme="minorEastAsia" w:cstheme="minorBidi"/>
          <w:lang w:eastAsia="ja-JP"/>
        </w:rPr>
        <w:tab/>
      </w:r>
      <w:r>
        <w:t>Requirements Class ProjNatOriginLatGeoKey</w:t>
      </w:r>
      <w:r>
        <w:tab/>
        <w:t>35</w:t>
      </w:r>
    </w:p>
    <w:p w14:paraId="16D9D024" w14:textId="77777777" w:rsidR="00EF70A2" w:rsidRDefault="0093256E">
      <w:pPr>
        <w:pStyle w:val="TOC3"/>
        <w:tabs>
          <w:tab w:val="left" w:pos="1320"/>
          <w:tab w:val="right" w:leader="dot" w:pos="8630"/>
        </w:tabs>
        <w:rPr>
          <w:rFonts w:eastAsiaTheme="minorEastAsia" w:cstheme="minorBidi"/>
          <w:lang w:eastAsia="ja-JP"/>
        </w:rPr>
      </w:pPr>
      <w:r>
        <w:t>7.2.40</w:t>
      </w:r>
      <w:r>
        <w:rPr>
          <w:rFonts w:eastAsiaTheme="minorEastAsia" w:cstheme="minorBidi"/>
          <w:lang w:eastAsia="ja-JP"/>
        </w:rPr>
        <w:tab/>
      </w:r>
      <w:r>
        <w:t>Requirements Class ProjFalseEastingGeoKey</w:t>
      </w:r>
      <w:r>
        <w:tab/>
        <w:t>35</w:t>
      </w:r>
    </w:p>
    <w:p w14:paraId="3D12B751" w14:textId="77777777" w:rsidR="00EF70A2" w:rsidRDefault="0093256E">
      <w:pPr>
        <w:pStyle w:val="TOC3"/>
        <w:tabs>
          <w:tab w:val="left" w:pos="1320"/>
          <w:tab w:val="right" w:leader="dot" w:pos="8630"/>
        </w:tabs>
        <w:rPr>
          <w:rFonts w:eastAsiaTheme="minorEastAsia" w:cstheme="minorBidi"/>
          <w:lang w:eastAsia="ja-JP"/>
        </w:rPr>
      </w:pPr>
      <w:r>
        <w:t>7.2.41</w:t>
      </w:r>
      <w:r>
        <w:rPr>
          <w:rFonts w:eastAsiaTheme="minorEastAsia" w:cstheme="minorBidi"/>
          <w:lang w:eastAsia="ja-JP"/>
        </w:rPr>
        <w:tab/>
      </w:r>
      <w:r>
        <w:t>Requirements Class ProjFalseNorthingGeoKey</w:t>
      </w:r>
      <w:r>
        <w:tab/>
        <w:t>35</w:t>
      </w:r>
    </w:p>
    <w:p w14:paraId="120F67C9" w14:textId="77777777" w:rsidR="00EF70A2" w:rsidRDefault="0093256E">
      <w:pPr>
        <w:pStyle w:val="TOC3"/>
        <w:tabs>
          <w:tab w:val="left" w:pos="1320"/>
          <w:tab w:val="right" w:leader="dot" w:pos="8630"/>
        </w:tabs>
        <w:rPr>
          <w:rFonts w:eastAsiaTheme="minorEastAsia" w:cstheme="minorBidi"/>
          <w:lang w:eastAsia="ja-JP"/>
        </w:rPr>
      </w:pPr>
      <w:r>
        <w:t>7.2.42</w:t>
      </w:r>
      <w:r>
        <w:rPr>
          <w:rFonts w:eastAsiaTheme="minorEastAsia" w:cstheme="minorBidi"/>
          <w:lang w:eastAsia="ja-JP"/>
        </w:rPr>
        <w:tab/>
      </w:r>
      <w:r>
        <w:t>Requirements Class ProjFalseOriginLongGeoKey</w:t>
      </w:r>
      <w:r>
        <w:tab/>
        <w:t>36</w:t>
      </w:r>
    </w:p>
    <w:p w14:paraId="740D36D3" w14:textId="77777777" w:rsidR="00EF70A2" w:rsidRDefault="0093256E">
      <w:pPr>
        <w:pStyle w:val="TOC3"/>
        <w:tabs>
          <w:tab w:val="left" w:pos="1320"/>
          <w:tab w:val="right" w:leader="dot" w:pos="8630"/>
        </w:tabs>
        <w:rPr>
          <w:rFonts w:eastAsiaTheme="minorEastAsia" w:cstheme="minorBidi"/>
          <w:lang w:eastAsia="ja-JP"/>
        </w:rPr>
      </w:pPr>
      <w:r>
        <w:t>7.2.43</w:t>
      </w:r>
      <w:r>
        <w:rPr>
          <w:rFonts w:eastAsiaTheme="minorEastAsia" w:cstheme="minorBidi"/>
          <w:lang w:eastAsia="ja-JP"/>
        </w:rPr>
        <w:tab/>
      </w:r>
      <w:r>
        <w:t>Requirements Class ProjFalseOriginLatGeoKey</w:t>
      </w:r>
      <w:r>
        <w:tab/>
        <w:t>36</w:t>
      </w:r>
    </w:p>
    <w:p w14:paraId="39FD2E52" w14:textId="77777777" w:rsidR="00EF70A2" w:rsidRDefault="0093256E">
      <w:pPr>
        <w:pStyle w:val="TOC3"/>
        <w:tabs>
          <w:tab w:val="left" w:pos="1320"/>
          <w:tab w:val="right" w:leader="dot" w:pos="8630"/>
        </w:tabs>
        <w:rPr>
          <w:rFonts w:eastAsiaTheme="minorEastAsia" w:cstheme="minorBidi"/>
          <w:lang w:eastAsia="ja-JP"/>
        </w:rPr>
      </w:pPr>
      <w:r>
        <w:t>7.2.44</w:t>
      </w:r>
      <w:r>
        <w:rPr>
          <w:rFonts w:eastAsiaTheme="minorEastAsia" w:cstheme="minorBidi"/>
          <w:lang w:eastAsia="ja-JP"/>
        </w:rPr>
        <w:tab/>
      </w:r>
      <w:r>
        <w:t>Requirements Class ProjFalseOriginEastingGeoKey</w:t>
      </w:r>
      <w:r>
        <w:tab/>
        <w:t>37</w:t>
      </w:r>
    </w:p>
    <w:p w14:paraId="40E6C865" w14:textId="77777777" w:rsidR="00EF70A2" w:rsidRDefault="0093256E">
      <w:pPr>
        <w:pStyle w:val="TOC3"/>
        <w:tabs>
          <w:tab w:val="left" w:pos="1320"/>
          <w:tab w:val="right" w:leader="dot" w:pos="8630"/>
        </w:tabs>
        <w:rPr>
          <w:rFonts w:eastAsiaTheme="minorEastAsia" w:cstheme="minorBidi"/>
          <w:lang w:eastAsia="ja-JP"/>
        </w:rPr>
      </w:pPr>
      <w:r>
        <w:t>7.2.45</w:t>
      </w:r>
      <w:r>
        <w:rPr>
          <w:rFonts w:eastAsiaTheme="minorEastAsia" w:cstheme="minorBidi"/>
          <w:lang w:eastAsia="ja-JP"/>
        </w:rPr>
        <w:tab/>
      </w:r>
      <w:r>
        <w:t>Requirements Class ProjFalseOriginNorthingGeoKey</w:t>
      </w:r>
      <w:r>
        <w:tab/>
        <w:t>37</w:t>
      </w:r>
    </w:p>
    <w:p w14:paraId="70A2A4E7" w14:textId="77777777" w:rsidR="00EF70A2" w:rsidRDefault="0093256E">
      <w:pPr>
        <w:pStyle w:val="TOC3"/>
        <w:tabs>
          <w:tab w:val="left" w:pos="1320"/>
          <w:tab w:val="right" w:leader="dot" w:pos="8630"/>
        </w:tabs>
        <w:rPr>
          <w:rFonts w:eastAsiaTheme="minorEastAsia" w:cstheme="minorBidi"/>
          <w:lang w:eastAsia="ja-JP"/>
        </w:rPr>
      </w:pPr>
      <w:r>
        <w:t>7.2.46</w:t>
      </w:r>
      <w:r>
        <w:rPr>
          <w:rFonts w:eastAsiaTheme="minorEastAsia" w:cstheme="minorBidi"/>
          <w:lang w:eastAsia="ja-JP"/>
        </w:rPr>
        <w:tab/>
      </w:r>
      <w:r>
        <w:t>Requirements Class ProjCenterLongGeoKey</w:t>
      </w:r>
      <w:r>
        <w:tab/>
        <w:t>38</w:t>
      </w:r>
    </w:p>
    <w:p w14:paraId="2A9D266F" w14:textId="77777777" w:rsidR="00EF70A2" w:rsidRDefault="0093256E">
      <w:pPr>
        <w:pStyle w:val="TOC3"/>
        <w:tabs>
          <w:tab w:val="left" w:pos="1320"/>
          <w:tab w:val="right" w:leader="dot" w:pos="8630"/>
        </w:tabs>
        <w:rPr>
          <w:rFonts w:eastAsiaTheme="minorEastAsia" w:cstheme="minorBidi"/>
          <w:lang w:eastAsia="ja-JP"/>
        </w:rPr>
      </w:pPr>
      <w:r>
        <w:t>7.2.47</w:t>
      </w:r>
      <w:r>
        <w:rPr>
          <w:rFonts w:eastAsiaTheme="minorEastAsia" w:cstheme="minorBidi"/>
          <w:lang w:eastAsia="ja-JP"/>
        </w:rPr>
        <w:tab/>
      </w:r>
      <w:r>
        <w:t>Requirements Class ProjCenterLatGeoKey</w:t>
      </w:r>
      <w:r>
        <w:tab/>
        <w:t>38</w:t>
      </w:r>
    </w:p>
    <w:p w14:paraId="69D8352E" w14:textId="77777777" w:rsidR="00EF70A2" w:rsidRDefault="0093256E">
      <w:pPr>
        <w:pStyle w:val="TOC3"/>
        <w:tabs>
          <w:tab w:val="left" w:pos="1320"/>
          <w:tab w:val="right" w:leader="dot" w:pos="8630"/>
        </w:tabs>
        <w:rPr>
          <w:rFonts w:eastAsiaTheme="minorEastAsia" w:cstheme="minorBidi"/>
          <w:lang w:eastAsia="ja-JP"/>
        </w:rPr>
      </w:pPr>
      <w:r>
        <w:t>7.2.48</w:t>
      </w:r>
      <w:r>
        <w:rPr>
          <w:rFonts w:eastAsiaTheme="minorEastAsia" w:cstheme="minorBidi"/>
          <w:lang w:eastAsia="ja-JP"/>
        </w:rPr>
        <w:tab/>
      </w:r>
      <w:r>
        <w:t>Requirements Class ProjCenterEastingGeoKey</w:t>
      </w:r>
      <w:r>
        <w:tab/>
        <w:t>39</w:t>
      </w:r>
    </w:p>
    <w:p w14:paraId="267D2325" w14:textId="77777777" w:rsidR="00EF70A2" w:rsidRDefault="0093256E">
      <w:pPr>
        <w:pStyle w:val="TOC3"/>
        <w:tabs>
          <w:tab w:val="left" w:pos="1320"/>
          <w:tab w:val="right" w:leader="dot" w:pos="8630"/>
        </w:tabs>
        <w:rPr>
          <w:rFonts w:eastAsiaTheme="minorEastAsia" w:cstheme="minorBidi"/>
          <w:lang w:eastAsia="ja-JP"/>
        </w:rPr>
      </w:pPr>
      <w:r>
        <w:t>7.2.49</w:t>
      </w:r>
      <w:r>
        <w:rPr>
          <w:rFonts w:eastAsiaTheme="minorEastAsia" w:cstheme="minorBidi"/>
          <w:lang w:eastAsia="ja-JP"/>
        </w:rPr>
        <w:tab/>
      </w:r>
      <w:r>
        <w:t>Requirements Class ProjScaleAtNatOriginGeoKey</w:t>
      </w:r>
      <w:r>
        <w:tab/>
        <w:t>39</w:t>
      </w:r>
    </w:p>
    <w:p w14:paraId="29B9F877" w14:textId="77777777" w:rsidR="00EF70A2" w:rsidRDefault="0093256E">
      <w:pPr>
        <w:pStyle w:val="TOC3"/>
        <w:tabs>
          <w:tab w:val="left" w:pos="1320"/>
          <w:tab w:val="right" w:leader="dot" w:pos="8630"/>
        </w:tabs>
        <w:rPr>
          <w:rFonts w:eastAsiaTheme="minorEastAsia" w:cstheme="minorBidi"/>
          <w:lang w:eastAsia="ja-JP"/>
        </w:rPr>
      </w:pPr>
      <w:r>
        <w:t>7.2.50</w:t>
      </w:r>
      <w:r>
        <w:rPr>
          <w:rFonts w:eastAsiaTheme="minorEastAsia" w:cstheme="minorBidi"/>
          <w:lang w:eastAsia="ja-JP"/>
        </w:rPr>
        <w:tab/>
      </w:r>
      <w:r>
        <w:t>Requirements Class ProjScaleAtCenterGeoKey</w:t>
      </w:r>
      <w:r>
        <w:tab/>
        <w:t>40</w:t>
      </w:r>
    </w:p>
    <w:p w14:paraId="5E7DC5A5" w14:textId="77777777" w:rsidR="00EF70A2" w:rsidRDefault="0093256E">
      <w:pPr>
        <w:pStyle w:val="TOC3"/>
        <w:tabs>
          <w:tab w:val="left" w:pos="1320"/>
          <w:tab w:val="right" w:leader="dot" w:pos="8630"/>
        </w:tabs>
        <w:rPr>
          <w:rFonts w:eastAsiaTheme="minorEastAsia" w:cstheme="minorBidi"/>
          <w:lang w:eastAsia="ja-JP"/>
        </w:rPr>
      </w:pPr>
      <w:r>
        <w:t>7.2.51</w:t>
      </w:r>
      <w:r>
        <w:rPr>
          <w:rFonts w:eastAsiaTheme="minorEastAsia" w:cstheme="minorBidi"/>
          <w:lang w:eastAsia="ja-JP"/>
        </w:rPr>
        <w:tab/>
      </w:r>
      <w:r>
        <w:t>Requirements Class ProjAzimuthAngleGeoKey</w:t>
      </w:r>
      <w:r>
        <w:tab/>
        <w:t>40</w:t>
      </w:r>
    </w:p>
    <w:p w14:paraId="1A1431AC" w14:textId="77777777" w:rsidR="00EF70A2" w:rsidRDefault="0093256E">
      <w:pPr>
        <w:pStyle w:val="TOC3"/>
        <w:tabs>
          <w:tab w:val="left" w:pos="1320"/>
          <w:tab w:val="right" w:leader="dot" w:pos="8630"/>
        </w:tabs>
        <w:rPr>
          <w:rFonts w:eastAsiaTheme="minorEastAsia" w:cstheme="minorBidi"/>
          <w:lang w:eastAsia="ja-JP"/>
        </w:rPr>
      </w:pPr>
      <w:r>
        <w:t>7.2.52</w:t>
      </w:r>
      <w:r>
        <w:rPr>
          <w:rFonts w:eastAsiaTheme="minorEastAsia" w:cstheme="minorBidi"/>
          <w:lang w:eastAsia="ja-JP"/>
        </w:rPr>
        <w:tab/>
      </w:r>
      <w:r>
        <w:t>Requirements Class ProjStraightVertPoleLongGeoKey</w:t>
      </w:r>
      <w:r>
        <w:tab/>
        <w:t>40</w:t>
      </w:r>
    </w:p>
    <w:p w14:paraId="13C24816" w14:textId="77777777" w:rsidR="00EF70A2" w:rsidRDefault="0093256E">
      <w:pPr>
        <w:pStyle w:val="TOC3"/>
        <w:tabs>
          <w:tab w:val="left" w:pos="1320"/>
          <w:tab w:val="right" w:leader="dot" w:pos="8630"/>
        </w:tabs>
        <w:rPr>
          <w:rFonts w:eastAsiaTheme="minorEastAsia" w:cstheme="minorBidi"/>
          <w:lang w:eastAsia="ja-JP"/>
        </w:rPr>
      </w:pPr>
      <w:r>
        <w:t>7.2.53</w:t>
      </w:r>
      <w:r>
        <w:rPr>
          <w:rFonts w:eastAsiaTheme="minorEastAsia" w:cstheme="minorBidi"/>
          <w:lang w:eastAsia="ja-JP"/>
        </w:rPr>
        <w:tab/>
      </w:r>
      <w:r>
        <w:t>Requirements Class VerticalCitationGeoKey</w:t>
      </w:r>
      <w:r>
        <w:tab/>
        <w:t>41</w:t>
      </w:r>
    </w:p>
    <w:p w14:paraId="1F543B1A" w14:textId="77777777" w:rsidR="00EF70A2" w:rsidRDefault="0093256E">
      <w:pPr>
        <w:pStyle w:val="TOC3"/>
        <w:tabs>
          <w:tab w:val="left" w:pos="1320"/>
          <w:tab w:val="right" w:leader="dot" w:pos="8630"/>
        </w:tabs>
        <w:rPr>
          <w:rFonts w:eastAsiaTheme="minorEastAsia" w:cstheme="minorBidi"/>
          <w:lang w:eastAsia="ja-JP"/>
        </w:rPr>
      </w:pPr>
      <w:r>
        <w:t>7.2.54</w:t>
      </w:r>
      <w:r>
        <w:rPr>
          <w:rFonts w:eastAsiaTheme="minorEastAsia" w:cstheme="minorBidi"/>
          <w:lang w:eastAsia="ja-JP"/>
        </w:rPr>
        <w:tab/>
      </w:r>
      <w:r>
        <w:t>Requirements Class VerticalCSTypeGeoKey</w:t>
      </w:r>
      <w:r>
        <w:tab/>
        <w:t>41</w:t>
      </w:r>
    </w:p>
    <w:p w14:paraId="7D6C1661" w14:textId="77777777" w:rsidR="00EF70A2" w:rsidRDefault="0093256E">
      <w:pPr>
        <w:pStyle w:val="TOC3"/>
        <w:tabs>
          <w:tab w:val="left" w:pos="1320"/>
          <w:tab w:val="right" w:leader="dot" w:pos="8630"/>
        </w:tabs>
        <w:rPr>
          <w:rFonts w:eastAsiaTheme="minorEastAsia" w:cstheme="minorBidi"/>
          <w:lang w:eastAsia="ja-JP"/>
        </w:rPr>
      </w:pPr>
      <w:r>
        <w:t>7.2.55</w:t>
      </w:r>
      <w:r>
        <w:rPr>
          <w:rFonts w:eastAsiaTheme="minorEastAsia" w:cstheme="minorBidi"/>
          <w:lang w:eastAsia="ja-JP"/>
        </w:rPr>
        <w:tab/>
      </w:r>
      <w:r>
        <w:t>Requirements Class VerticalDatumGeoKey</w:t>
      </w:r>
      <w:r>
        <w:tab/>
        <w:t>42</w:t>
      </w:r>
    </w:p>
    <w:p w14:paraId="36A38172" w14:textId="77777777" w:rsidR="00EF70A2" w:rsidRDefault="0093256E">
      <w:pPr>
        <w:pStyle w:val="TOC3"/>
        <w:tabs>
          <w:tab w:val="left" w:pos="1320"/>
          <w:tab w:val="right" w:leader="dot" w:pos="8630"/>
        </w:tabs>
        <w:rPr>
          <w:rFonts w:eastAsiaTheme="minorEastAsia" w:cstheme="minorBidi"/>
          <w:lang w:eastAsia="ja-JP"/>
        </w:rPr>
      </w:pPr>
      <w:r>
        <w:t>7.2.56</w:t>
      </w:r>
      <w:r>
        <w:rPr>
          <w:rFonts w:eastAsiaTheme="minorEastAsia" w:cstheme="minorBidi"/>
          <w:lang w:eastAsia="ja-JP"/>
        </w:rPr>
        <w:tab/>
      </w:r>
      <w:r>
        <w:t>Requirements Class VerticalUnitsGeoKey</w:t>
      </w:r>
      <w:r>
        <w:tab/>
        <w:t>42</w:t>
      </w:r>
    </w:p>
    <w:p w14:paraId="39A9D625" w14:textId="77777777" w:rsidR="00EF70A2" w:rsidRDefault="0093256E">
      <w:pPr>
        <w:pStyle w:val="TOC1"/>
        <w:tabs>
          <w:tab w:val="left" w:pos="420"/>
          <w:tab w:val="right" w:leader="dot" w:pos="8630"/>
        </w:tabs>
        <w:rPr>
          <w:rFonts w:eastAsiaTheme="minorEastAsia" w:cstheme="minorBidi"/>
          <w:lang w:eastAsia="ja-JP"/>
        </w:rPr>
      </w:pPr>
      <w:r>
        <w:t>8.</w:t>
      </w:r>
      <w:r>
        <w:rPr>
          <w:rFonts w:eastAsiaTheme="minorEastAsia" w:cstheme="minorBidi"/>
          <w:lang w:eastAsia="ja-JP"/>
        </w:rPr>
        <w:tab/>
      </w:r>
      <w:r>
        <w:t>Media Types for any data encoding(s)</w:t>
      </w:r>
      <w:r>
        <w:tab/>
        <w:t>43</w:t>
      </w:r>
    </w:p>
    <w:p w14:paraId="43891A37" w14:textId="77777777" w:rsidR="00EF70A2" w:rsidRDefault="0093256E">
      <w:pPr>
        <w:pStyle w:val="TOC3"/>
        <w:tabs>
          <w:tab w:val="right" w:leader="dot" w:pos="8630"/>
        </w:tabs>
        <w:rPr>
          <w:rFonts w:eastAsiaTheme="minorEastAsia" w:cstheme="minorBidi"/>
          <w:lang w:eastAsia="ja-JP"/>
        </w:rPr>
      </w:pPr>
      <w:r>
        <w:t>D.5.1 Device Space and GeoTIFF</w:t>
      </w:r>
      <w:r>
        <w:tab/>
        <w:t>53</w:t>
      </w:r>
    </w:p>
    <w:p w14:paraId="7DBF8279" w14:textId="77777777" w:rsidR="00EF70A2" w:rsidRDefault="0093256E">
      <w:pPr>
        <w:pStyle w:val="TOC3"/>
        <w:tabs>
          <w:tab w:val="right" w:leader="dot" w:pos="8630"/>
        </w:tabs>
        <w:rPr>
          <w:rFonts w:eastAsiaTheme="minorEastAsia" w:cstheme="minorBidi"/>
          <w:lang w:eastAsia="ja-JP"/>
        </w:rPr>
      </w:pPr>
      <w:r>
        <w:t>D.5.2 Raster Coordinate Systems</w:t>
      </w:r>
      <w:r>
        <w:tab/>
        <w:t>53</w:t>
      </w:r>
    </w:p>
    <w:p w14:paraId="36FD5BA3" w14:textId="77777777" w:rsidR="00EF70A2" w:rsidRDefault="0093256E">
      <w:pPr>
        <w:pStyle w:val="TOC4"/>
        <w:tabs>
          <w:tab w:val="right" w:leader="dot" w:pos="8630"/>
        </w:tabs>
        <w:rPr>
          <w:rFonts w:eastAsiaTheme="minorEastAsia" w:cstheme="minorBidi"/>
          <w:lang w:eastAsia="ja-JP"/>
        </w:rPr>
      </w:pPr>
      <w:r>
        <w:t>D.5.2.1 Raster Data</w:t>
      </w:r>
      <w:r>
        <w:tab/>
        <w:t>53</w:t>
      </w:r>
    </w:p>
    <w:p w14:paraId="30B14379" w14:textId="77777777" w:rsidR="00EF70A2" w:rsidRDefault="0093256E">
      <w:pPr>
        <w:pStyle w:val="TOC4"/>
        <w:tabs>
          <w:tab w:val="right" w:leader="dot" w:pos="8630"/>
        </w:tabs>
        <w:rPr>
          <w:rFonts w:eastAsiaTheme="minorEastAsia" w:cstheme="minorBidi"/>
          <w:lang w:eastAsia="ja-JP"/>
        </w:rPr>
      </w:pPr>
      <w:r>
        <w:t>D.5.2.2 Raster Space</w:t>
      </w:r>
      <w:r>
        <w:tab/>
        <w:t>53</w:t>
      </w:r>
    </w:p>
    <w:p w14:paraId="1B7648D5" w14:textId="77777777" w:rsidR="00EF70A2" w:rsidRDefault="0093256E">
      <w:pPr>
        <w:pStyle w:val="TOC3"/>
        <w:tabs>
          <w:tab w:val="right" w:leader="dot" w:pos="8630"/>
        </w:tabs>
        <w:rPr>
          <w:rFonts w:eastAsiaTheme="minorEastAsia" w:cstheme="minorBidi"/>
          <w:lang w:eastAsia="ja-JP"/>
        </w:rPr>
      </w:pPr>
      <w:r>
        <w:t>D.5.3 Model Coordinate Systems</w:t>
      </w:r>
      <w:r>
        <w:tab/>
        <w:t>54</w:t>
      </w:r>
    </w:p>
    <w:p w14:paraId="23D4DEFC" w14:textId="77777777" w:rsidR="00EF70A2" w:rsidRDefault="0093256E">
      <w:pPr>
        <w:pStyle w:val="TOC4"/>
        <w:tabs>
          <w:tab w:val="right" w:leader="dot" w:pos="8630"/>
        </w:tabs>
        <w:rPr>
          <w:rFonts w:eastAsiaTheme="minorEastAsia" w:cstheme="minorBidi"/>
          <w:lang w:eastAsia="ja-JP"/>
        </w:rPr>
      </w:pPr>
      <w:r>
        <w:t>D.5.3.1 Geographic Coordinate Systems</w:t>
      </w:r>
      <w:r>
        <w:tab/>
        <w:t>55</w:t>
      </w:r>
    </w:p>
    <w:p w14:paraId="387B2797" w14:textId="77777777" w:rsidR="00EF70A2" w:rsidRDefault="0093256E">
      <w:pPr>
        <w:pStyle w:val="TOC4"/>
        <w:tabs>
          <w:tab w:val="right" w:leader="dot" w:pos="8630"/>
        </w:tabs>
        <w:rPr>
          <w:rFonts w:eastAsiaTheme="minorEastAsia" w:cstheme="minorBidi"/>
          <w:lang w:eastAsia="ja-JP"/>
        </w:rPr>
      </w:pPr>
      <w:r>
        <w:t>D.5.3.2 Geocentric Coordinate Systems</w:t>
      </w:r>
      <w:r>
        <w:tab/>
        <w:t>57</w:t>
      </w:r>
    </w:p>
    <w:p w14:paraId="67AA8E9D" w14:textId="77777777" w:rsidR="00EF70A2" w:rsidRDefault="0093256E">
      <w:pPr>
        <w:pStyle w:val="TOC4"/>
        <w:tabs>
          <w:tab w:val="right" w:leader="dot" w:pos="8630"/>
        </w:tabs>
        <w:rPr>
          <w:rFonts w:eastAsiaTheme="minorEastAsia" w:cstheme="minorBidi"/>
          <w:lang w:eastAsia="ja-JP"/>
        </w:rPr>
      </w:pPr>
      <w:r>
        <w:t>D.5.3.3 Projected Coordinate Systems</w:t>
      </w:r>
      <w:r>
        <w:tab/>
        <w:t>57</w:t>
      </w:r>
    </w:p>
    <w:p w14:paraId="152E172C" w14:textId="77777777" w:rsidR="00EF70A2" w:rsidRDefault="0093256E">
      <w:pPr>
        <w:pStyle w:val="TOC4"/>
        <w:tabs>
          <w:tab w:val="right" w:leader="dot" w:pos="8630"/>
        </w:tabs>
        <w:rPr>
          <w:rFonts w:eastAsiaTheme="minorEastAsia" w:cstheme="minorBidi"/>
          <w:lang w:eastAsia="ja-JP"/>
        </w:rPr>
      </w:pPr>
      <w:r>
        <w:t>D.5.3.4 Vertical Coordinate Systems</w:t>
      </w:r>
      <w:r>
        <w:tab/>
        <w:t>59</w:t>
      </w:r>
    </w:p>
    <w:p w14:paraId="243BA94F" w14:textId="77777777" w:rsidR="00EF70A2" w:rsidRDefault="0093256E">
      <w:pPr>
        <w:pStyle w:val="TOC3"/>
        <w:tabs>
          <w:tab w:val="right" w:leader="dot" w:pos="8630"/>
        </w:tabs>
        <w:rPr>
          <w:rFonts w:eastAsiaTheme="minorEastAsia" w:cstheme="minorBidi"/>
          <w:lang w:eastAsia="ja-JP"/>
        </w:rPr>
      </w:pPr>
      <w:r>
        <w:t>D.5.4 Reference Parameters</w:t>
      </w:r>
      <w:r>
        <w:tab/>
        <w:t>59</w:t>
      </w:r>
    </w:p>
    <w:p w14:paraId="1FDB09A0" w14:textId="77777777" w:rsidR="00EF70A2" w:rsidRDefault="0093256E">
      <w:pPr>
        <w:pStyle w:val="TOC3"/>
        <w:tabs>
          <w:tab w:val="right" w:leader="dot" w:pos="8630"/>
        </w:tabs>
        <w:rPr>
          <w:rFonts w:eastAsiaTheme="minorEastAsia" w:cstheme="minorBidi"/>
          <w:lang w:eastAsia="ja-JP"/>
        </w:rPr>
      </w:pPr>
      <w:r>
        <w:t>D.6.1 GeoTIFF Tags for Coordinate Transformations</w:t>
      </w:r>
      <w:r>
        <w:tab/>
        <w:t>61</w:t>
      </w:r>
    </w:p>
    <w:p w14:paraId="310D155E" w14:textId="77777777" w:rsidR="00EF70A2" w:rsidRDefault="0093256E">
      <w:pPr>
        <w:pStyle w:val="TOC3"/>
        <w:tabs>
          <w:tab w:val="right" w:leader="dot" w:pos="8630"/>
        </w:tabs>
        <w:rPr>
          <w:rFonts w:eastAsiaTheme="minorEastAsia" w:cstheme="minorBidi"/>
          <w:lang w:eastAsia="ja-JP"/>
        </w:rPr>
      </w:pPr>
      <w:r>
        <w:t>D.6.2 Coordinate Transformation Data Flow</w:t>
      </w:r>
      <w:r>
        <w:tab/>
        <w:t>65</w:t>
      </w:r>
    </w:p>
    <w:p w14:paraId="5DF9939C" w14:textId="77777777" w:rsidR="00EF70A2" w:rsidRDefault="0093256E">
      <w:pPr>
        <w:pStyle w:val="TOC3"/>
        <w:tabs>
          <w:tab w:val="right" w:leader="dot" w:pos="8630"/>
        </w:tabs>
        <w:rPr>
          <w:rFonts w:eastAsiaTheme="minorEastAsia" w:cstheme="minorBidi"/>
          <w:lang w:eastAsia="ja-JP"/>
        </w:rPr>
      </w:pPr>
      <w:r>
        <w:t>D.6.3 Cookbook for Defining Transformations</w:t>
      </w:r>
      <w:r>
        <w:tab/>
        <w:t>66</w:t>
      </w:r>
    </w:p>
    <w:p w14:paraId="4AA0A70E" w14:textId="77777777" w:rsidR="00EF70A2" w:rsidRDefault="0093256E">
      <w:pPr>
        <w:pStyle w:val="TOC3"/>
        <w:tabs>
          <w:tab w:val="right" w:leader="dot" w:pos="8630"/>
        </w:tabs>
        <w:rPr>
          <w:rFonts w:eastAsiaTheme="minorEastAsia" w:cstheme="minorBidi"/>
          <w:lang w:eastAsia="ja-JP"/>
        </w:rPr>
      </w:pPr>
      <w:r>
        <w:t>D.7.1 General Approach</w:t>
      </w:r>
      <w:r>
        <w:tab/>
        <w:t>67</w:t>
      </w:r>
    </w:p>
    <w:p w14:paraId="1035A6B2" w14:textId="77777777" w:rsidR="00EF70A2" w:rsidRDefault="0093256E">
      <w:pPr>
        <w:pStyle w:val="TOC3"/>
        <w:tabs>
          <w:tab w:val="right" w:leader="dot" w:pos="8630"/>
        </w:tabs>
        <w:rPr>
          <w:rFonts w:eastAsiaTheme="minorEastAsia" w:cstheme="minorBidi"/>
          <w:lang w:eastAsia="ja-JP"/>
        </w:rPr>
      </w:pPr>
      <w:r>
        <w:t>D.7.2 Cookbook for Geocoding Data</w:t>
      </w:r>
      <w:r>
        <w:tab/>
        <w:t>67</w:t>
      </w:r>
    </w:p>
    <w:p w14:paraId="7548AFA3" w14:textId="77777777" w:rsidR="00EF70A2" w:rsidRDefault="0093256E">
      <w:pPr>
        <w:pStyle w:val="TOC3"/>
        <w:tabs>
          <w:tab w:val="right" w:leader="dot" w:pos="8630"/>
        </w:tabs>
        <w:rPr>
          <w:rFonts w:eastAsiaTheme="minorEastAsia" w:cstheme="minorBidi"/>
          <w:lang w:eastAsia="ja-JP"/>
        </w:rPr>
      </w:pPr>
      <w:r>
        <w:t>D.8.1 Common Examples</w:t>
      </w:r>
      <w:r>
        <w:tab/>
        <w:t>69</w:t>
      </w:r>
    </w:p>
    <w:p w14:paraId="0086EA2B" w14:textId="77777777" w:rsidR="00EF70A2" w:rsidRDefault="0093256E">
      <w:pPr>
        <w:pStyle w:val="TOC4"/>
        <w:tabs>
          <w:tab w:val="right" w:leader="dot" w:pos="8630"/>
        </w:tabs>
        <w:rPr>
          <w:rFonts w:eastAsiaTheme="minorEastAsia" w:cstheme="minorBidi"/>
          <w:lang w:eastAsia="ja-JP"/>
        </w:rPr>
      </w:pPr>
      <w:r>
        <w:t>D.8.1.1 UTM Projected Aerial Photo</w:t>
      </w:r>
      <w:r>
        <w:tab/>
        <w:t>69</w:t>
      </w:r>
    </w:p>
    <w:p w14:paraId="52D2211A" w14:textId="77777777" w:rsidR="00EF70A2" w:rsidRDefault="0093256E">
      <w:pPr>
        <w:pStyle w:val="TOC4"/>
        <w:tabs>
          <w:tab w:val="right" w:leader="dot" w:pos="8630"/>
        </w:tabs>
        <w:rPr>
          <w:rFonts w:eastAsiaTheme="minorEastAsia" w:cstheme="minorBidi"/>
          <w:lang w:eastAsia="ja-JP"/>
        </w:rPr>
      </w:pPr>
      <w:r>
        <w:t>D.8.1.2 Standard State Plane</w:t>
      </w:r>
      <w:r>
        <w:tab/>
        <w:t>70</w:t>
      </w:r>
    </w:p>
    <w:p w14:paraId="624CC619" w14:textId="77777777" w:rsidR="00EF70A2" w:rsidRDefault="0093256E">
      <w:pPr>
        <w:pStyle w:val="TOC4"/>
        <w:tabs>
          <w:tab w:val="right" w:leader="dot" w:pos="8630"/>
        </w:tabs>
        <w:rPr>
          <w:rFonts w:eastAsiaTheme="minorEastAsia" w:cstheme="minorBidi"/>
          <w:lang w:eastAsia="ja-JP"/>
        </w:rPr>
      </w:pPr>
      <w:r>
        <w:t>D.8.1.3 Lambert Conformal Conic Aeronautical Chart</w:t>
      </w:r>
      <w:r>
        <w:tab/>
        <w:t>70</w:t>
      </w:r>
    </w:p>
    <w:p w14:paraId="3658A8B7" w14:textId="77777777" w:rsidR="00EF70A2" w:rsidRDefault="0093256E">
      <w:pPr>
        <w:pStyle w:val="TOC4"/>
        <w:tabs>
          <w:tab w:val="right" w:leader="dot" w:pos="8630"/>
        </w:tabs>
        <w:rPr>
          <w:rFonts w:eastAsiaTheme="minorEastAsia" w:cstheme="minorBidi"/>
          <w:lang w:eastAsia="ja-JP"/>
        </w:rPr>
      </w:pPr>
      <w:r>
        <w:t>D.8.1.4 DMA ADRG Raster Graphic Map</w:t>
      </w:r>
      <w:r>
        <w:tab/>
        <w:t>71</w:t>
      </w:r>
    </w:p>
    <w:p w14:paraId="024D4316" w14:textId="77777777" w:rsidR="00EF70A2" w:rsidRDefault="0093256E">
      <w:pPr>
        <w:pStyle w:val="TOC3"/>
        <w:tabs>
          <w:tab w:val="right" w:leader="dot" w:pos="8630"/>
        </w:tabs>
        <w:rPr>
          <w:rFonts w:eastAsiaTheme="minorEastAsia" w:cstheme="minorBidi"/>
          <w:lang w:eastAsia="ja-JP"/>
        </w:rPr>
      </w:pPr>
      <w:r>
        <w:lastRenderedPageBreak/>
        <w:t>D.8.2 Less Common Examples</w:t>
      </w:r>
      <w:r>
        <w:tab/>
        <w:t>71</w:t>
      </w:r>
    </w:p>
    <w:p w14:paraId="691344DC" w14:textId="77777777" w:rsidR="00EF70A2" w:rsidRDefault="0093256E">
      <w:pPr>
        <w:pStyle w:val="TOC4"/>
        <w:tabs>
          <w:tab w:val="right" w:leader="dot" w:pos="8630"/>
        </w:tabs>
        <w:rPr>
          <w:rFonts w:eastAsiaTheme="minorEastAsia" w:cstheme="minorBidi"/>
          <w:lang w:eastAsia="ja-JP"/>
        </w:rPr>
      </w:pPr>
      <w:r>
        <w:t>D.8.2.1 Unrectified Aerial photo, known tiepoints, in degrees.</w:t>
      </w:r>
      <w:r>
        <w:tab/>
        <w:t>71</w:t>
      </w:r>
    </w:p>
    <w:p w14:paraId="234589A9" w14:textId="77777777" w:rsidR="00EF70A2" w:rsidRDefault="0093256E">
      <w:pPr>
        <w:pStyle w:val="TOC4"/>
        <w:tabs>
          <w:tab w:val="right" w:leader="dot" w:pos="8630"/>
        </w:tabs>
        <w:rPr>
          <w:rFonts w:eastAsiaTheme="minorEastAsia" w:cstheme="minorBidi"/>
          <w:lang w:eastAsia="ja-JP"/>
        </w:rPr>
      </w:pPr>
      <w:r>
        <w:t>D.8.2.2 Rotated Scanned Map</w:t>
      </w:r>
      <w:r>
        <w:tab/>
        <w:t>71</w:t>
      </w:r>
    </w:p>
    <w:p w14:paraId="3DBEEBCA" w14:textId="77777777" w:rsidR="00EF70A2" w:rsidRDefault="0093256E">
      <w:pPr>
        <w:pStyle w:val="TOC4"/>
        <w:tabs>
          <w:tab w:val="right" w:leader="dot" w:pos="8630"/>
        </w:tabs>
        <w:rPr>
          <w:rFonts w:eastAsiaTheme="minorEastAsia" w:cstheme="minorBidi"/>
          <w:lang w:eastAsia="ja-JP"/>
        </w:rPr>
      </w:pPr>
      <w:r>
        <w:t>D.8.2.3 Digital Elevation Model</w:t>
      </w:r>
      <w:r>
        <w:tab/>
        <w:t>72</w:t>
      </w:r>
    </w:p>
    <w:p w14:paraId="60688497" w14:textId="77777777" w:rsidR="00EF70A2" w:rsidRDefault="0093256E">
      <w:pPr>
        <w:pStyle w:val="TOC3"/>
        <w:tabs>
          <w:tab w:val="right" w:leader="dot" w:pos="8630"/>
        </w:tabs>
        <w:rPr>
          <w:rFonts w:eastAsiaTheme="minorEastAsia" w:cstheme="minorBidi"/>
          <w:lang w:eastAsia="ja-JP"/>
        </w:rPr>
      </w:pPr>
      <w:r>
        <w:t>F.2.1 Requirements Class EPSG-GeodeticDatumGeoKey</w:t>
      </w:r>
      <w:r>
        <w:tab/>
        <w:t>76</w:t>
      </w:r>
    </w:p>
    <w:p w14:paraId="24B37763" w14:textId="77777777" w:rsidR="00EF70A2" w:rsidRDefault="0093256E">
      <w:pPr>
        <w:pStyle w:val="TOC3"/>
        <w:tabs>
          <w:tab w:val="right" w:leader="dot" w:pos="8630"/>
        </w:tabs>
        <w:rPr>
          <w:rFonts w:eastAsiaTheme="minorEastAsia" w:cstheme="minorBidi"/>
          <w:lang w:eastAsia="ja-JP"/>
        </w:rPr>
      </w:pPr>
      <w:r>
        <w:t>F.2.2 Requirements Class EPSG-GeogEllipsoidGeoKey</w:t>
      </w:r>
      <w:r>
        <w:tab/>
        <w:t>76</w:t>
      </w:r>
    </w:p>
    <w:p w14:paraId="13F7E556" w14:textId="77777777" w:rsidR="00EF70A2" w:rsidRDefault="0093256E">
      <w:pPr>
        <w:pStyle w:val="TOC3"/>
        <w:tabs>
          <w:tab w:val="right" w:leader="dot" w:pos="8630"/>
        </w:tabs>
        <w:rPr>
          <w:rFonts w:eastAsiaTheme="minorEastAsia" w:cstheme="minorBidi"/>
          <w:lang w:eastAsia="ja-JP"/>
        </w:rPr>
      </w:pPr>
      <w:r>
        <w:t>F.2.3 Requirements Class EPSG-GeogLinearUnitsGeoKey</w:t>
      </w:r>
      <w:r>
        <w:tab/>
        <w:t>77</w:t>
      </w:r>
    </w:p>
    <w:p w14:paraId="2825DBF3" w14:textId="77777777" w:rsidR="00EF70A2" w:rsidRDefault="0093256E">
      <w:pPr>
        <w:pStyle w:val="TOC3"/>
        <w:tabs>
          <w:tab w:val="right" w:leader="dot" w:pos="8630"/>
        </w:tabs>
        <w:rPr>
          <w:rFonts w:eastAsiaTheme="minorEastAsia" w:cstheme="minorBidi"/>
          <w:lang w:eastAsia="ja-JP"/>
        </w:rPr>
      </w:pPr>
      <w:r>
        <w:t>F.2.4 Requirements Class EPSG-GeogPrimeMeridianGeoKey</w:t>
      </w:r>
      <w:r>
        <w:tab/>
        <w:t>77</w:t>
      </w:r>
    </w:p>
    <w:p w14:paraId="4F73CC99" w14:textId="77777777" w:rsidR="00EF70A2" w:rsidRDefault="0093256E">
      <w:pPr>
        <w:pStyle w:val="TOC3"/>
        <w:tabs>
          <w:tab w:val="right" w:leader="dot" w:pos="8630"/>
        </w:tabs>
        <w:rPr>
          <w:rFonts w:eastAsiaTheme="minorEastAsia" w:cstheme="minorBidi"/>
          <w:lang w:eastAsia="ja-JP"/>
        </w:rPr>
      </w:pPr>
      <w:r>
        <w:t>F.2.5 Requirements Class EPSG-GeographicTypeGeoKey</w:t>
      </w:r>
      <w:r>
        <w:tab/>
        <w:t>78</w:t>
      </w:r>
    </w:p>
    <w:p w14:paraId="287CE2D3" w14:textId="77777777" w:rsidR="00EF70A2" w:rsidRDefault="0093256E">
      <w:pPr>
        <w:pStyle w:val="TOC3"/>
        <w:tabs>
          <w:tab w:val="right" w:leader="dot" w:pos="8630"/>
        </w:tabs>
        <w:rPr>
          <w:rFonts w:eastAsiaTheme="minorEastAsia" w:cstheme="minorBidi"/>
          <w:lang w:eastAsia="ja-JP"/>
        </w:rPr>
      </w:pPr>
      <w:r>
        <w:t>F.2.6 Requirements Class EPSG-ProjectedCSTypeGeoKey</w:t>
      </w:r>
      <w:r>
        <w:tab/>
        <w:t>78</w:t>
      </w:r>
    </w:p>
    <w:p w14:paraId="5A1678F1" w14:textId="77777777" w:rsidR="00EF70A2" w:rsidRDefault="0093256E">
      <w:pPr>
        <w:pStyle w:val="TOC3"/>
        <w:tabs>
          <w:tab w:val="right" w:leader="dot" w:pos="8630"/>
        </w:tabs>
        <w:rPr>
          <w:rFonts w:eastAsiaTheme="minorEastAsia" w:cstheme="minorBidi"/>
          <w:lang w:eastAsia="ja-JP"/>
        </w:rPr>
      </w:pPr>
      <w:r>
        <w:t>F.2.7 Requirements Class EPSG-VerticalCSTypeGeoKey</w:t>
      </w:r>
      <w:r>
        <w:tab/>
        <w:t>79</w:t>
      </w:r>
    </w:p>
    <w:p w14:paraId="2B2A898C" w14:textId="77777777" w:rsidR="00EF70A2" w:rsidRDefault="0093256E">
      <w:pPr>
        <w:pStyle w:val="TOC3"/>
        <w:tabs>
          <w:tab w:val="right" w:leader="dot" w:pos="8630"/>
        </w:tabs>
        <w:rPr>
          <w:rFonts w:eastAsiaTheme="minorEastAsia" w:cstheme="minorBidi"/>
          <w:lang w:eastAsia="ja-JP"/>
        </w:rPr>
      </w:pPr>
      <w:r>
        <w:t>F.2.8 Requirements Class EPSG-VerticalUnitsGeoKey</w:t>
      </w:r>
      <w:r>
        <w:tab/>
        <w:t>79</w:t>
      </w:r>
    </w:p>
    <w:p w14:paraId="19EB8B17" w14:textId="77777777" w:rsidR="00EF70A2" w:rsidRDefault="0093256E">
      <w:r>
        <w:fldChar w:fldCharType="end"/>
      </w:r>
    </w:p>
    <w:p w14:paraId="7C43B2EA" w14:textId="77777777" w:rsidR="00EF70A2" w:rsidRDefault="0093256E">
      <w:r>
        <w:br w:type="page"/>
      </w:r>
    </w:p>
    <w:p w14:paraId="4C33B8BD" w14:textId="77777777" w:rsidR="00EF70A2" w:rsidRDefault="0093256E">
      <w:pPr>
        <w:pStyle w:val="introelements"/>
        <w:numPr>
          <w:ilvl w:val="0"/>
          <w:numId w:val="3"/>
        </w:numPr>
      </w:pPr>
      <w:r>
        <w:lastRenderedPageBreak/>
        <w:t>Abstract</w:t>
      </w:r>
    </w:p>
    <w:p w14:paraId="7742FCB4" w14:textId="77777777" w:rsidR="00EF70A2" w:rsidRDefault="0093256E">
      <w:r>
        <w:t xml:space="preserve">This profile specifies the requirements and encoding rules for using the Tagged Image File Format (TIFF) for the exchange of georeferenced imagery. It formalizes the existing community standard for the Geographic Tagged Image File Format (GeoTIFF) file format. </w:t>
      </w:r>
      <w:r>
        <w:rPr>
          <w:color w:val="FF0000"/>
        </w:rPr>
        <w:t xml:space="preserve"> </w:t>
      </w:r>
    </w:p>
    <w:p w14:paraId="5FE5819F" w14:textId="77777777" w:rsidR="00EF70A2" w:rsidRDefault="0093256E">
      <w:pPr>
        <w:pStyle w:val="introelements"/>
        <w:numPr>
          <w:ilvl w:val="0"/>
          <w:numId w:val="3"/>
        </w:numPr>
      </w:pPr>
      <w:r>
        <w:t>Keywords</w:t>
      </w:r>
    </w:p>
    <w:p w14:paraId="02AA90E6" w14:textId="77777777" w:rsidR="00EF70A2" w:rsidRDefault="0093256E">
      <w:r>
        <w:t>The following are keywords to be used by search engines and document catalogues.</w:t>
      </w:r>
    </w:p>
    <w:p w14:paraId="64857CC0" w14:textId="77777777" w:rsidR="00EF70A2" w:rsidRDefault="0093256E">
      <w:proofErr w:type="spellStart"/>
      <w:r>
        <w:t>ogcdoc</w:t>
      </w:r>
      <w:proofErr w:type="spellEnd"/>
      <w:r>
        <w:t xml:space="preserve">, OGC </w:t>
      </w:r>
      <w:proofErr w:type="gramStart"/>
      <w:r>
        <w:t xml:space="preserve">document,  </w:t>
      </w:r>
      <w:r>
        <w:rPr>
          <w:color w:val="FF0000"/>
        </w:rPr>
        <w:t>GeoTIFF</w:t>
      </w:r>
      <w:proofErr w:type="gramEnd"/>
      <w:r>
        <w:rPr>
          <w:color w:val="FF0000"/>
        </w:rPr>
        <w:t>, remote-sensing, image, data format</w:t>
      </w:r>
    </w:p>
    <w:p w14:paraId="700FD09A" w14:textId="77777777" w:rsidR="00EF70A2" w:rsidRDefault="0093256E">
      <w:pPr>
        <w:pStyle w:val="introelements"/>
        <w:numPr>
          <w:ilvl w:val="0"/>
          <w:numId w:val="3"/>
        </w:numPr>
      </w:pPr>
      <w:r>
        <w:t>Preface</w:t>
      </w:r>
    </w:p>
    <w:p w14:paraId="29C2A8A5" w14:textId="77777777" w:rsidR="00EF70A2" w:rsidRDefault="0093256E">
      <w:r>
        <w:t xml:space="preserve">The GeoTIFF format was initially developed during the early 1990’s </w:t>
      </w:r>
      <w:r>
        <w:fldChar w:fldCharType="begin"/>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fldChar w:fldCharType="separate"/>
      </w:r>
      <w:bookmarkStart w:id="13" w:name="__Fieldmark__1130_2144148572"/>
      <w:r>
        <w:t>(N. Ritter &amp; Ruth, 1997)</w:t>
      </w:r>
      <w:r>
        <w:fldChar w:fldCharType="end"/>
      </w:r>
      <w:bookmarkEnd w:id="13"/>
      <w:r>
        <w:t xml:space="preserve"> in order to leverage a mature platform independent file format (TIFF) by adding metadata required for describing and using geographic image data.  TIFF met the requirements for an underlying format, as it was lossless and extensible.  In September 1994, SPOT Image Corp proposed a GeoTIFF structure that was limited to Universal Transverse Mercator </w:t>
      </w:r>
      <w:r>
        <w:fldChar w:fldCharType="begin"/>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fldChar w:fldCharType="separate"/>
      </w:r>
      <w:bookmarkStart w:id="14" w:name="__Fieldmark__1143_2144148572"/>
      <w:r>
        <w:t>(N. Ritter &amp; Ruth, 1997)</w:t>
      </w:r>
      <w:r>
        <w:fldChar w:fldCharType="end"/>
      </w:r>
      <w:bookmarkEnd w:id="14"/>
      <w:r>
        <w:t xml:space="preserve">. The proposed GeoTIFF specification has augmented and formalized by Niles and Ruth as Revision 1.0, specification version 1.8.2 in November 1995 </w:t>
      </w:r>
      <w:r>
        <w:fldChar w:fldCharType="begin"/>
      </w:r>
      <w:r>
        <w:instrText>ADDIN CSL_CITATION { "citationItems" : [ { "id" : "ITEM-1", "itemData" : { "author" : [ { "dropping-particle" : "", "family" : "Ritter", "given" : "Niles", "non-dropping-particle" : "", "parse-names" : false, "suffix" : "" }, { "dropping-particle" : "", "family" : "Ruth", "given" : "Mike", "non-dropping-particle" : "", "parse-names" : false, "suffix" : "" } ], "id" : "ITEM-1", "issued" : { "date-parts" : [ [ "1995" ] ] }, "title" : "GeoTIFF Format Specification Authors : Acknowledgments : Disclaimers and Notes for This Version :", "type" : "article-journal" }, "uris" : [ "http://www.mendeley.com/documents/?uuid=21c0379e-f240-440e-9c78-c603cce92cbf" ] } ], "mendeley" : { "manualFormatting" : "(N. Ritter &amp; Ruth, 1995)", "previouslyFormattedCitation" : "(Niles Ritter &amp; Ruth, 1995)" }, "properties" : { "noteIndex" : 0 }, "schema" : "https://github.com/citation-style-language/schema/raw/master/csl-citation.json" }</w:instrText>
      </w:r>
      <w:r>
        <w:fldChar w:fldCharType="separate"/>
      </w:r>
      <w:bookmarkStart w:id="15" w:name="__Fieldmark__1152_2144148572"/>
      <w:r>
        <w:t>(N. Ritter &amp; Ruth, 1995)</w:t>
      </w:r>
      <w:r>
        <w:fldChar w:fldCharType="end"/>
      </w:r>
      <w:bookmarkEnd w:id="15"/>
      <w:r>
        <w:t xml:space="preserve">.  This specification is currently the official GeoTIFF specification (GeoTIFF, </w:t>
      </w:r>
      <w:proofErr w:type="spellStart"/>
      <w:r>
        <w:t>n.d</w:t>
      </w:r>
      <w:proofErr w:type="spellEnd"/>
      <w:r>
        <w:t>).</w:t>
      </w:r>
    </w:p>
    <w:p w14:paraId="2BCC8FCB" w14:textId="77777777" w:rsidR="00EF70A2" w:rsidRDefault="0093256E">
      <w:r>
        <w:t>The GeoTIFF format is used to share geographic image data throughout the geospatial and earth science communities. That usage inevitably leads to identification of new requirements and needs for profiles, extensions, and improvements to the original GeoTIFF Specification. The OGC is well established as a forum for standardization in the GeoTIFF producer and user communities and, as such, it provides an inclusive standardization process for those communities. This document is the first step in the process of integration of the GeoTIFF into that standardization process. Once GeoTIFF is ensconced in the OGC, the standard can be evolved using a formal process.</w:t>
      </w:r>
    </w:p>
    <w:p w14:paraId="61B52E05" w14:textId="77777777" w:rsidR="00EF70A2" w:rsidRDefault="0093256E">
      <w:pPr>
        <w:widowControl w:val="0"/>
        <w:spacing w:after="0"/>
      </w:pPr>
      <w:r>
        <w:t>Suggested additions, changes, and comments on this standard are welcome and</w:t>
      </w:r>
    </w:p>
    <w:p w14:paraId="7EB35665" w14:textId="77777777" w:rsidR="00EF70A2" w:rsidRDefault="0093256E">
      <w:pPr>
        <w:widowControl w:val="0"/>
        <w:spacing w:after="0"/>
      </w:pPr>
      <w:r>
        <w:t>encouraged. Such suggestions may be submitted by email message or by submitting an</w:t>
      </w:r>
    </w:p>
    <w:p w14:paraId="41066610" w14:textId="77777777" w:rsidR="00EF70A2" w:rsidRDefault="0093256E">
      <w:pPr>
        <w:widowControl w:val="0"/>
        <w:spacing w:after="0"/>
      </w:pPr>
      <w:r>
        <w:t>official OGC Change Request using the online CR application:</w:t>
      </w:r>
    </w:p>
    <w:p w14:paraId="2D8659F1" w14:textId="77777777" w:rsidR="00EF70A2" w:rsidRDefault="0093256E">
      <w:pPr>
        <w:rPr>
          <w:color w:val="00B050"/>
        </w:rPr>
      </w:pPr>
      <w:r>
        <w:t>https://portal.opengeospatial.org/public_ogc/change_request.php</w:t>
      </w:r>
    </w:p>
    <w:p w14:paraId="16353C22" w14:textId="77777777" w:rsidR="00EF70A2" w:rsidRDefault="0093256E">
      <w:r>
        <w:t>Attention is drawn to the possibility that some of the elements of this document may be the subject of patent rights. The Open Geospatial Consortium shall not be held responsible for identifying any or all such patent rights.</w:t>
      </w:r>
    </w:p>
    <w:p w14:paraId="1350A611" w14:textId="77777777" w:rsidR="00EF70A2" w:rsidRDefault="0093256E">
      <w:pPr>
        <w:rPr>
          <w:i/>
        </w:rPr>
      </w:pPr>
      <w:r>
        <w:rPr>
          <w:i/>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17FF991E" w14:textId="77777777" w:rsidR="00EF70A2" w:rsidRDefault="0093256E">
      <w:pPr>
        <w:pStyle w:val="introelements"/>
        <w:numPr>
          <w:ilvl w:val="0"/>
          <w:numId w:val="3"/>
        </w:numPr>
      </w:pPr>
      <w:bookmarkStart w:id="16" w:name="_Toc165888229"/>
      <w:bookmarkEnd w:id="16"/>
      <w:r>
        <w:lastRenderedPageBreak/>
        <w:t>Submitting organizations</w:t>
      </w:r>
    </w:p>
    <w:p w14:paraId="43A1DD8E" w14:textId="77777777" w:rsidR="00EF70A2" w:rsidRDefault="0093256E">
      <w:pPr>
        <w:rPr>
          <w:color w:val="FF0000"/>
        </w:rPr>
      </w:pPr>
      <w:r>
        <w:t xml:space="preserve">The following organizations submitted this Document to the Open Geospatial Consortium (OGC): </w:t>
      </w:r>
    </w:p>
    <w:p w14:paraId="33BD5944" w14:textId="77777777" w:rsidR="00EF70A2" w:rsidRPr="001E1F9D" w:rsidRDefault="0093256E">
      <w:pPr>
        <w:rPr>
          <w:color w:val="000000" w:themeColor="text1"/>
          <w:rPrChange w:id="17" w:author="Ted Habermann" w:date="2018-01-18T15:25:00Z">
            <w:rPr>
              <w:color w:val="FF0000"/>
            </w:rPr>
          </w:rPrChange>
        </w:rPr>
      </w:pPr>
      <w:bookmarkStart w:id="18" w:name="_GoBack"/>
      <w:r w:rsidRPr="001E1F9D">
        <w:rPr>
          <w:color w:val="000000" w:themeColor="text1"/>
          <w:rPrChange w:id="19" w:author="Ted Habermann" w:date="2018-01-18T15:25:00Z">
            <w:rPr>
              <w:color w:val="FF0000"/>
            </w:rPr>
          </w:rPrChange>
        </w:rPr>
        <w:t>The HDF Group</w:t>
      </w:r>
    </w:p>
    <w:p w14:paraId="021666E4" w14:textId="77777777" w:rsidR="00EF70A2" w:rsidRDefault="0093256E">
      <w:pPr>
        <w:pStyle w:val="introelements"/>
        <w:numPr>
          <w:ilvl w:val="0"/>
          <w:numId w:val="3"/>
        </w:numPr>
      </w:pPr>
      <w:bookmarkStart w:id="20" w:name="_Toc165888230"/>
      <w:bookmarkEnd w:id="18"/>
      <w:r>
        <w:t>Submi</w:t>
      </w:r>
      <w:bookmarkEnd w:id="20"/>
      <w:r>
        <w:t>tters</w:t>
      </w:r>
    </w:p>
    <w:p w14:paraId="3075DC7F" w14:textId="77777777" w:rsidR="00EF70A2" w:rsidRDefault="0093256E">
      <w:r>
        <w:t>All questions regarding this submission should be directed to the editor or the submitters:</w:t>
      </w:r>
    </w:p>
    <w:tbl>
      <w:tblPr>
        <w:tblW w:w="598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400"/>
        <w:gridCol w:w="3586"/>
      </w:tblGrid>
      <w:tr w:rsidR="00EF70A2" w14:paraId="20EE26A4" w14:textId="77777777">
        <w:trPr>
          <w:jc w:val="center"/>
        </w:trPr>
        <w:tc>
          <w:tcPr>
            <w:tcW w:w="24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98B94D" w14:textId="77777777" w:rsidR="00EF70A2" w:rsidRDefault="0093256E">
            <w:pPr>
              <w:pStyle w:val="OGCtableheader"/>
              <w:jc w:val="center"/>
              <w:rPr>
                <w:color w:val="00000A"/>
              </w:rPr>
            </w:pPr>
            <w:r>
              <w:rPr>
                <w:color w:val="00000A"/>
              </w:rPr>
              <w:t>Name</w:t>
            </w:r>
          </w:p>
        </w:tc>
        <w:tc>
          <w:tcPr>
            <w:tcW w:w="3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097C30" w14:textId="77777777" w:rsidR="00EF70A2" w:rsidRDefault="0093256E">
            <w:pPr>
              <w:pStyle w:val="OGCtableheader"/>
              <w:jc w:val="center"/>
              <w:rPr>
                <w:color w:val="00000A"/>
              </w:rPr>
            </w:pPr>
            <w:r>
              <w:rPr>
                <w:color w:val="00000A"/>
              </w:rPr>
              <w:t>Affiliation</w:t>
            </w:r>
          </w:p>
        </w:tc>
      </w:tr>
      <w:tr w:rsidR="00EF70A2" w14:paraId="24A461B5" w14:textId="77777777">
        <w:trPr>
          <w:jc w:val="center"/>
        </w:trPr>
        <w:tc>
          <w:tcPr>
            <w:tcW w:w="24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4D15F3" w14:textId="77777777" w:rsidR="00EF70A2" w:rsidRDefault="0093256E">
            <w:pPr>
              <w:pStyle w:val="OGCtabletext"/>
            </w:pPr>
            <w:r>
              <w:t>Ted Habermann</w:t>
            </w:r>
          </w:p>
        </w:tc>
        <w:tc>
          <w:tcPr>
            <w:tcW w:w="3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500A36" w14:textId="77777777" w:rsidR="00EF70A2" w:rsidRDefault="0093256E">
            <w:pPr>
              <w:pStyle w:val="OGCtabletext"/>
            </w:pPr>
            <w:r>
              <w:t>The HDF Group</w:t>
            </w:r>
          </w:p>
        </w:tc>
      </w:tr>
      <w:tr w:rsidR="00EF70A2" w14:paraId="18167E40" w14:textId="77777777">
        <w:trPr>
          <w:jc w:val="center"/>
        </w:trPr>
        <w:tc>
          <w:tcPr>
            <w:tcW w:w="24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45170C" w14:textId="77777777" w:rsidR="00EF70A2" w:rsidRDefault="00EF70A2">
            <w:pPr>
              <w:pStyle w:val="OGCtabletext"/>
            </w:pPr>
          </w:p>
        </w:tc>
        <w:tc>
          <w:tcPr>
            <w:tcW w:w="3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920D56" w14:textId="77777777" w:rsidR="00EF70A2" w:rsidRDefault="00EF70A2">
            <w:pPr>
              <w:pStyle w:val="OGCtabletext"/>
            </w:pPr>
          </w:p>
        </w:tc>
      </w:tr>
      <w:tr w:rsidR="00EF70A2" w14:paraId="11AB181D" w14:textId="77777777">
        <w:trPr>
          <w:jc w:val="center"/>
        </w:trPr>
        <w:tc>
          <w:tcPr>
            <w:tcW w:w="24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F62735" w14:textId="77777777" w:rsidR="00EF70A2" w:rsidRDefault="00EF70A2">
            <w:pPr>
              <w:pStyle w:val="OGCtabletext"/>
            </w:pPr>
          </w:p>
        </w:tc>
        <w:tc>
          <w:tcPr>
            <w:tcW w:w="3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4ADA72" w14:textId="77777777" w:rsidR="00EF70A2" w:rsidRDefault="00EF70A2">
            <w:pPr>
              <w:pStyle w:val="OGCtabletext"/>
            </w:pPr>
          </w:p>
        </w:tc>
      </w:tr>
    </w:tbl>
    <w:p w14:paraId="6BC8DC0F" w14:textId="77777777" w:rsidR="00EF70A2" w:rsidRDefault="0093256E">
      <w:pPr>
        <w:pStyle w:val="Heading1"/>
        <w:numPr>
          <w:ilvl w:val="0"/>
          <w:numId w:val="2"/>
        </w:numPr>
      </w:pPr>
      <w:bookmarkStart w:id="21" w:name="_Toc337382226"/>
      <w:bookmarkStart w:id="22" w:name="_Toc500260286"/>
      <w:bookmarkEnd w:id="21"/>
      <w:r>
        <w:t>Scope</w:t>
      </w:r>
      <w:bookmarkEnd w:id="22"/>
    </w:p>
    <w:p w14:paraId="13AF2F40" w14:textId="77777777" w:rsidR="00EF70A2" w:rsidRDefault="0093256E">
      <w:r>
        <w:t>This OGC</w:t>
      </w:r>
      <w:r>
        <w:rPr>
          <w:b/>
          <w:bCs/>
          <w:sz w:val="13"/>
          <w:szCs w:val="13"/>
        </w:rPr>
        <w:t>®</w:t>
      </w:r>
      <w:r>
        <w:t xml:space="preserve"> Standard defines a set of TIFF tags provided to describe all "Cartographic" information associated with TIFF imagery that originates from satellite imaging systems, scanned aerial photography, scanned maps, digital elevation models, or as a result of geographic analyses. Its aim is to allow means for tying a raster image to a known model space or map projection, and for describing those projections. This OGC</w:t>
      </w:r>
      <w:r>
        <w:rPr>
          <w:b/>
          <w:bCs/>
          <w:sz w:val="13"/>
          <w:szCs w:val="13"/>
        </w:rPr>
        <w:t>®</w:t>
      </w:r>
      <w:r>
        <w:t xml:space="preserve"> Standard defines the Geographic Tagged Image File Format (GeoTIFF) file format and the requirements to which every GeoTIFF file must adhere. It focuses on updating the current GeoTIFF community specification and aligning it with current OGC standardization practice.</w:t>
      </w:r>
    </w:p>
    <w:p w14:paraId="42B47135" w14:textId="77777777" w:rsidR="00EF70A2" w:rsidRDefault="0093256E">
      <w:r>
        <w:t>The tags documented in this spec are to be considered completely orthogonal to the raster-data descriptions of the TIFF spec, and impose no restrictions on how the standard TIFF tags are to be interpreted, which color spaces or compression types are to be used, etc.</w:t>
      </w:r>
    </w:p>
    <w:p w14:paraId="1F67D89F" w14:textId="77777777" w:rsidR="00EF70A2" w:rsidRDefault="0093256E">
      <w:pPr>
        <w:pStyle w:val="Heading1"/>
        <w:numPr>
          <w:ilvl w:val="0"/>
          <w:numId w:val="2"/>
        </w:numPr>
      </w:pPr>
      <w:bookmarkStart w:id="23" w:name="_Toc337382227"/>
      <w:bookmarkStart w:id="24" w:name="_Toc500260287"/>
      <w:bookmarkEnd w:id="23"/>
      <w:r>
        <w:t>Conformance</w:t>
      </w:r>
      <w:bookmarkEnd w:id="24"/>
    </w:p>
    <w:p w14:paraId="6DEE017C" w14:textId="2DD95FE8" w:rsidR="00EF70A2" w:rsidDel="00094355" w:rsidRDefault="0093256E">
      <w:pPr>
        <w:rPr>
          <w:del w:id="25" w:author="Ted Habermann" w:date="2018-01-18T10:43:00Z"/>
          <w:lang w:val="en-AU"/>
        </w:rPr>
      </w:pPr>
      <w:del w:id="26" w:author="Ted Habermann" w:date="2018-01-18T10:43:00Z">
        <w:r w:rsidDel="00094355">
          <w:rPr>
            <w:lang w:val="en-AU"/>
          </w:rPr>
          <w:delText xml:space="preserve">This standard defines </w:delText>
        </w:r>
        <w:r w:rsidDel="00094355">
          <w:rPr>
            <w:color w:val="FF0000"/>
            <w:lang w:val="en-AU"/>
          </w:rPr>
          <w:delText>XXXX</w:delText>
        </w:r>
        <w:r w:rsidDel="00094355">
          <w:rPr>
            <w:lang w:val="en-AU"/>
          </w:rPr>
          <w:delText xml:space="preserve">. </w:delText>
        </w:r>
      </w:del>
    </w:p>
    <w:p w14:paraId="5EBBD4F3" w14:textId="0C80C4E8" w:rsidR="00EF70A2" w:rsidDel="00094355" w:rsidRDefault="0093256E">
      <w:pPr>
        <w:rPr>
          <w:del w:id="27" w:author="Ted Habermann" w:date="2018-01-18T10:43:00Z"/>
          <w:lang w:val="en-AU"/>
        </w:rPr>
      </w:pPr>
      <w:del w:id="28" w:author="Ted Habermann" w:date="2018-01-18T10:43:00Z">
        <w:r w:rsidDel="00094355">
          <w:rPr>
            <w:lang w:val="en-AU"/>
          </w:rPr>
          <w:delText>Requirements for N standardization target types are considered:</w:delText>
        </w:r>
      </w:del>
    </w:p>
    <w:p w14:paraId="66E5657C" w14:textId="2580FBE8" w:rsidR="00EF70A2" w:rsidDel="00094355" w:rsidRDefault="0093256E">
      <w:pPr>
        <w:pStyle w:val="List2OGCbullets"/>
        <w:numPr>
          <w:ilvl w:val="0"/>
          <w:numId w:val="5"/>
        </w:numPr>
        <w:rPr>
          <w:del w:id="29" w:author="Ted Habermann" w:date="2018-01-18T10:43:00Z"/>
          <w:color w:val="FF0000"/>
        </w:rPr>
      </w:pPr>
      <w:del w:id="30" w:author="Ted Habermann" w:date="2018-01-18T10:43:00Z">
        <w:r w:rsidDel="00094355">
          <w:rPr>
            <w:color w:val="FF0000"/>
          </w:rPr>
          <w:delText>AAAA</w:delText>
        </w:r>
      </w:del>
    </w:p>
    <w:p w14:paraId="097345E1" w14:textId="7D3DB1BE" w:rsidR="00EF70A2" w:rsidDel="00094355" w:rsidRDefault="0093256E">
      <w:pPr>
        <w:pStyle w:val="List2OGCbullets"/>
        <w:numPr>
          <w:ilvl w:val="0"/>
          <w:numId w:val="5"/>
        </w:numPr>
        <w:rPr>
          <w:del w:id="31" w:author="Ted Habermann" w:date="2018-01-18T10:43:00Z"/>
          <w:color w:val="FF0000"/>
        </w:rPr>
      </w:pPr>
      <w:del w:id="32" w:author="Ted Habermann" w:date="2018-01-18T10:43:00Z">
        <w:r w:rsidDel="00094355">
          <w:rPr>
            <w:color w:val="FF0000"/>
          </w:rPr>
          <w:delText>BBBB</w:delText>
        </w:r>
      </w:del>
    </w:p>
    <w:p w14:paraId="264C7792" w14:textId="77777777" w:rsidR="00EF70A2" w:rsidRDefault="0093256E">
      <w:pPr>
        <w:rPr>
          <w:color w:val="000000"/>
        </w:rPr>
      </w:pPr>
      <w:r>
        <w:rPr>
          <w:color w:val="000000"/>
        </w:rPr>
        <w:t>Conformance with this standard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 site</w:t>
      </w:r>
      <w:r>
        <w:rPr>
          <w:rStyle w:val="Ancredenotedebasdepage"/>
          <w:color w:val="000000"/>
        </w:rPr>
        <w:footnoteReference w:id="1"/>
      </w:r>
      <w:r>
        <w:rPr>
          <w:color w:val="000000"/>
        </w:rPr>
        <w:t>.</w:t>
      </w:r>
    </w:p>
    <w:p w14:paraId="5E93E3AB" w14:textId="77777777" w:rsidR="00EF70A2" w:rsidRDefault="0093256E">
      <w:pPr>
        <w:rPr>
          <w:color w:val="000000"/>
        </w:rPr>
      </w:pPr>
      <w:r>
        <w:rPr>
          <w:color w:val="000000"/>
        </w:rPr>
        <w:lastRenderedPageBreak/>
        <w:t>In order to conform to this OGC™</w:t>
      </w:r>
      <w:r>
        <w:rPr>
          <w:color w:val="000000"/>
          <w:vertAlign w:val="superscript"/>
        </w:rPr>
        <w:t xml:space="preserve"> </w:t>
      </w:r>
      <w:r>
        <w:rPr>
          <w:color w:val="000000"/>
        </w:rPr>
        <w:t>interface standard, a software implementation shall choose to implement:</w:t>
      </w:r>
    </w:p>
    <w:p w14:paraId="6A9209D6" w14:textId="77777777" w:rsidR="00EF70A2" w:rsidRDefault="0093256E">
      <w:pPr>
        <w:pStyle w:val="List1OGCletters"/>
        <w:numPr>
          <w:ilvl w:val="0"/>
          <w:numId w:val="4"/>
        </w:numPr>
      </w:pPr>
      <w:r>
        <w:t>Any one of the conformance levels specified in Annex B (normative).</w:t>
      </w:r>
    </w:p>
    <w:p w14:paraId="7F903419" w14:textId="77777777" w:rsidR="00EF70A2" w:rsidRDefault="0093256E">
      <w:pPr>
        <w:pStyle w:val="List1OGCletters"/>
        <w:numPr>
          <w:ilvl w:val="0"/>
          <w:numId w:val="4"/>
        </w:numPr>
      </w:pPr>
      <w:r>
        <w:t>Any one of the Distributed Computing Platform profiles specified in Annexes TBD through TBD (normative).</w:t>
      </w:r>
    </w:p>
    <w:p w14:paraId="5A2BAFB9" w14:textId="77777777" w:rsidR="00EF70A2" w:rsidRDefault="0093256E">
      <w:r>
        <w:rPr>
          <w:color w:val="000000"/>
        </w:rPr>
        <w:t>All requirements-classes and conformance-classes described in this document are owned by the standard(s) identified.</w:t>
      </w:r>
    </w:p>
    <w:p w14:paraId="590123CC" w14:textId="77777777" w:rsidR="00EF70A2" w:rsidRDefault="0093256E">
      <w:pPr>
        <w:pStyle w:val="Heading1"/>
        <w:numPr>
          <w:ilvl w:val="0"/>
          <w:numId w:val="2"/>
        </w:numPr>
      </w:pPr>
      <w:bookmarkStart w:id="33" w:name="_Toc337382228"/>
      <w:bookmarkStart w:id="34" w:name="_Toc500260288"/>
      <w:bookmarkEnd w:id="33"/>
      <w:r>
        <w:t>References</w:t>
      </w:r>
      <w:bookmarkEnd w:id="34"/>
    </w:p>
    <w:p w14:paraId="1BC72FEA" w14:textId="77777777" w:rsidR="00EF70A2" w:rsidRDefault="0093256E">
      <w:pPr>
        <w:rPr>
          <w:color w:val="FF0000"/>
        </w:rPr>
      </w:pPr>
      <w:r>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4385DF93" w14:textId="77777777" w:rsidR="00EF70A2" w:rsidRDefault="0093256E">
      <w:r>
        <w:t>There are no normative references.</w:t>
      </w:r>
    </w:p>
    <w:p w14:paraId="01DEF3C1" w14:textId="77777777" w:rsidR="00EF70A2" w:rsidRDefault="0093256E">
      <w:pPr>
        <w:pStyle w:val="Heading1"/>
        <w:numPr>
          <w:ilvl w:val="0"/>
          <w:numId w:val="2"/>
        </w:numPr>
      </w:pPr>
      <w:bookmarkStart w:id="35" w:name="_Toc337382229"/>
      <w:bookmarkStart w:id="36" w:name="_Toc500260289"/>
      <w:bookmarkEnd w:id="35"/>
      <w:r>
        <w:t>Terms and Definitions</w:t>
      </w:r>
      <w:bookmarkEnd w:id="36"/>
    </w:p>
    <w:p w14:paraId="6139F56C" w14:textId="77777777" w:rsidR="00EF70A2" w:rsidRDefault="0093256E">
      <w:r>
        <w:t>This document uses the terms defined in Sub-clause 5.3 of [OGC 06-121r8</w:t>
      </w:r>
      <w:r>
        <w:rPr>
          <w:lang w:eastAsia="de-DE"/>
        </w:rPr>
        <w:t xml:space="preserve">], which is based on the </w:t>
      </w:r>
      <w:r>
        <w:t>ISO/IEC Directives, Part 2, Rules for the structure and drafting of International Standards. In particular, the word “shall” (not “must”) is the verb form used to indicate a requirement to be strictly followed to conform to this standard.</w:t>
      </w:r>
    </w:p>
    <w:p w14:paraId="078926ED" w14:textId="77777777" w:rsidR="00EF70A2" w:rsidRDefault="0093256E">
      <w:r>
        <w:t>For the purposes of this document, the following additional terms and definitions apply.</w:t>
      </w:r>
    </w:p>
    <w:p w14:paraId="33A711CA" w14:textId="6FCA59C1" w:rsidR="00EF70A2" w:rsidDel="002326F4" w:rsidRDefault="0093256E">
      <w:pPr>
        <w:pStyle w:val="TermNum"/>
        <w:numPr>
          <w:ilvl w:val="0"/>
          <w:numId w:val="6"/>
        </w:numPr>
        <w:rPr>
          <w:del w:id="37" w:author="Ted Habermann" w:date="2017-12-18T11:55:00Z"/>
        </w:rPr>
      </w:pPr>
      <w:del w:id="38" w:author="Ted Habermann" w:date="2017-12-18T11:55:00Z">
        <w:r w:rsidDel="002326F4">
          <w:delText>absolute accuracy</w:delText>
        </w:r>
      </w:del>
    </w:p>
    <w:p w14:paraId="2B6234FF" w14:textId="196BA7F5" w:rsidR="00EF70A2" w:rsidDel="002326F4" w:rsidRDefault="0093256E">
      <w:pPr>
        <w:pStyle w:val="Terms"/>
        <w:rPr>
          <w:del w:id="39" w:author="Ted Habermann" w:date="2017-12-18T11:55:00Z"/>
        </w:rPr>
      </w:pPr>
      <w:del w:id="40" w:author="Ted Habermann" w:date="2017-12-18T11:55:00Z">
        <w:r w:rsidDel="002326F4">
          <w:delText>Closeness of coordinate value to the true or accepted valuein a specified reference system (in this profile, the reference system is the World Geodetic System 1984 (WGS84))</w:delText>
        </w:r>
      </w:del>
    </w:p>
    <w:p w14:paraId="7197E078" w14:textId="43F46840" w:rsidR="00EF70A2" w:rsidDel="00706FAC" w:rsidRDefault="0093256E">
      <w:pPr>
        <w:pStyle w:val="TermNum"/>
        <w:numPr>
          <w:ilvl w:val="0"/>
          <w:numId w:val="6"/>
        </w:numPr>
        <w:rPr>
          <w:del w:id="41" w:author="Ted Habermann" w:date="2018-01-18T09:51:00Z"/>
        </w:rPr>
      </w:pPr>
      <w:moveFromRangeStart w:id="42" w:author="Ted Habermann" w:date="2017-12-18T14:08:00Z" w:name="move501369429"/>
      <w:moveFrom w:id="43" w:author="Ted Habermann" w:date="2017-12-18T14:08:00Z">
        <w:del w:id="44" w:author="Ted Habermann" w:date="2018-01-18T09:51:00Z">
          <w:r w:rsidDel="00706FAC">
            <w:delText>ASCII</w:delText>
          </w:r>
        </w:del>
      </w:moveFrom>
    </w:p>
    <w:p w14:paraId="6A8B4085" w14:textId="2C8543B1" w:rsidR="00EF70A2" w:rsidDel="00706FAC" w:rsidRDefault="0093256E">
      <w:pPr>
        <w:pStyle w:val="Terms"/>
        <w:rPr>
          <w:del w:id="45" w:author="Ted Habermann" w:date="2018-01-18T09:51:00Z"/>
        </w:rPr>
      </w:pPr>
      <w:moveFrom w:id="46" w:author="Ted Habermann" w:date="2017-12-18T14:08:00Z">
        <w:del w:id="47" w:author="Ted Habermann" w:date="2018-01-18T09:51:00Z">
          <w:r w:rsidDel="00706FAC">
            <w:delText>[American Standard Code for Information Interchange] The predominant character set encoding of present-day computers.</w:delText>
          </w:r>
        </w:del>
      </w:moveFrom>
    </w:p>
    <w:moveFromRangeEnd w:id="42"/>
    <w:p w14:paraId="7B3721ED" w14:textId="77777777" w:rsidR="00EF70A2" w:rsidRDefault="0093256E">
      <w:pPr>
        <w:pStyle w:val="TermNum"/>
        <w:numPr>
          <w:ilvl w:val="0"/>
          <w:numId w:val="6"/>
        </w:numPr>
      </w:pPr>
      <w:r>
        <w:t>band</w:t>
      </w:r>
    </w:p>
    <w:p w14:paraId="62936A3D" w14:textId="77777777" w:rsidR="001D2C9A" w:rsidRDefault="001D2C9A" w:rsidP="001D2C9A">
      <w:pPr>
        <w:pStyle w:val="Definition"/>
        <w:ind w:left="720"/>
        <w:rPr>
          <w:ins w:id="48" w:author="Ted Habermann" w:date="2018-01-18T09:54:00Z"/>
        </w:rPr>
        <w:pPrChange w:id="49" w:author="Ted Habermann" w:date="2018-01-18T09:54:00Z">
          <w:pPr>
            <w:pStyle w:val="Terms"/>
            <w:numPr>
              <w:numId w:val="6"/>
            </w:numPr>
            <w:tabs>
              <w:tab w:val="num" w:pos="720"/>
            </w:tabs>
            <w:ind w:left="720" w:hanging="720"/>
          </w:pPr>
        </w:pPrChange>
      </w:pPr>
      <w:ins w:id="50" w:author="Ted Habermann" w:date="2018-01-18T09:54:00Z">
        <w:r w:rsidRPr="00E559A8">
          <w:t>range of wavelengths of electromagnetic radiation that produce a single response by a sensing device</w:t>
        </w:r>
      </w:ins>
    </w:p>
    <w:p w14:paraId="0D1D8BB8" w14:textId="689BA6D1" w:rsidR="00EF70A2" w:rsidRDefault="001D2C9A" w:rsidP="001D2C9A">
      <w:pPr>
        <w:pStyle w:val="Definition"/>
        <w:ind w:left="720"/>
        <w:rPr>
          <w:ins w:id="51" w:author="Ted Habermann" w:date="2018-01-18T09:59:00Z"/>
        </w:rPr>
        <w:pPrChange w:id="52" w:author="Ted Habermann" w:date="2018-01-18T09:54:00Z">
          <w:pPr>
            <w:pStyle w:val="Terms"/>
            <w:numPr>
              <w:numId w:val="6"/>
            </w:numPr>
            <w:tabs>
              <w:tab w:val="num" w:pos="720"/>
            </w:tabs>
            <w:ind w:left="720" w:hanging="720"/>
          </w:pPr>
        </w:pPrChange>
      </w:pPr>
      <w:ins w:id="53" w:author="Ted Habermann" w:date="2018-01-18T09:59:00Z">
        <w:r w:rsidRPr="00654811">
          <w:rPr>
            <w:rFonts w:eastAsia="Arial Unicode MS"/>
            <w:color w:val="000000" w:themeColor="text1"/>
            <w:szCs w:val="24"/>
          </w:rPr>
          <w:t>Note 1 to entry:</w:t>
        </w:r>
        <w:r>
          <w:rPr>
            <w:rFonts w:eastAsia="Arial Unicode MS"/>
            <w:color w:val="000000" w:themeColor="text1"/>
            <w:szCs w:val="24"/>
          </w:rPr>
          <w:t xml:space="preserve"> </w:t>
        </w:r>
      </w:ins>
      <w:del w:id="54" w:author="Ted Habermann" w:date="2018-01-18T09:51:00Z">
        <w:r w:rsidR="0093256E" w:rsidDel="00706FAC">
          <w:delText xml:space="preserve">A </w:delText>
        </w:r>
      </w:del>
      <w:r w:rsidR="0093256E">
        <w:t xml:space="preserve">well-defined range of wavelengths, frequencies or energies of optical, electric or acoustic radiation. At the pixel level, a band is represented as one of the vector values of the pixel. At image level, band </w:t>
      </w:r>
      <w:proofErr w:type="spellStart"/>
      <w:r w:rsidR="0093256E">
        <w:t>i</w:t>
      </w:r>
      <w:proofErr w:type="spellEnd"/>
      <w:r w:rsidR="0093256E">
        <w:t xml:space="preserve"> of an image is the rectangular array of </w:t>
      </w:r>
      <w:proofErr w:type="spellStart"/>
      <w:r w:rsidR="0093256E">
        <w:t>i</w:t>
      </w:r>
      <w:r w:rsidR="0093256E">
        <w:rPr>
          <w:vertAlign w:val="superscript"/>
        </w:rPr>
        <w:t>th</w:t>
      </w:r>
      <w:proofErr w:type="spellEnd"/>
      <w:r w:rsidR="0093256E">
        <w:t xml:space="preserve"> sample values from the pixel vectors.</w:t>
      </w:r>
    </w:p>
    <w:p w14:paraId="67DD4CBB" w14:textId="2964DB56" w:rsidR="001D2C9A" w:rsidRDefault="001D2C9A" w:rsidP="001D2C9A">
      <w:pPr>
        <w:pStyle w:val="Definition"/>
        <w:ind w:left="720"/>
        <w:pPrChange w:id="55" w:author="Ted Habermann" w:date="2018-01-18T09:59:00Z">
          <w:pPr>
            <w:pStyle w:val="Terms"/>
            <w:numPr>
              <w:numId w:val="6"/>
            </w:numPr>
            <w:tabs>
              <w:tab w:val="num" w:pos="720"/>
            </w:tabs>
            <w:ind w:left="720" w:hanging="720"/>
          </w:pPr>
        </w:pPrChange>
      </w:pPr>
      <w:ins w:id="56" w:author="Ted Habermann" w:date="2018-01-18T09:59:00Z">
        <w:r>
          <w:t xml:space="preserve">[Source: </w:t>
        </w:r>
        <w:r w:rsidRPr="00E559A8">
          <w:t>19101-2:2008</w:t>
        </w:r>
        <w:r>
          <w:t>, 4.1]</w:t>
        </w:r>
      </w:ins>
    </w:p>
    <w:p w14:paraId="4185C6D1" w14:textId="77777777" w:rsidR="00EF70A2" w:rsidRDefault="0093256E">
      <w:pPr>
        <w:pStyle w:val="TermNum"/>
        <w:numPr>
          <w:ilvl w:val="0"/>
          <w:numId w:val="6"/>
        </w:numPr>
      </w:pPr>
      <w:r>
        <w:lastRenderedPageBreak/>
        <w:t>cell</w:t>
      </w:r>
    </w:p>
    <w:p w14:paraId="442929E0" w14:textId="77777777" w:rsidR="00EF70A2" w:rsidRDefault="0093256E">
      <w:pPr>
        <w:pStyle w:val="Terms"/>
      </w:pPr>
      <w:del w:id="57" w:author="Ted Habermann" w:date="2018-01-18T09:56:00Z">
        <w:r w:rsidDel="001D2C9A">
          <w:delText xml:space="preserve">A </w:delText>
        </w:r>
      </w:del>
      <w:r>
        <w:t>rectangular area in Raster space, in which a single pixel value is filled.</w:t>
      </w:r>
    </w:p>
    <w:p w14:paraId="7A384A11" w14:textId="77777777" w:rsidR="00EF70A2" w:rsidRDefault="0093256E">
      <w:pPr>
        <w:pStyle w:val="TermNum"/>
        <w:numPr>
          <w:ilvl w:val="0"/>
          <w:numId w:val="6"/>
        </w:numPr>
      </w:pPr>
      <w:r>
        <w:t>code</w:t>
      </w:r>
    </w:p>
    <w:p w14:paraId="5C7E6A41" w14:textId="77777777" w:rsidR="00EF70A2" w:rsidRDefault="0093256E">
      <w:pPr>
        <w:pStyle w:val="Terms"/>
        <w:rPr>
          <w:ins w:id="58" w:author="Ted Habermann" w:date="2018-01-18T09:56:00Z"/>
        </w:rPr>
      </w:pPr>
      <w:r>
        <w:t>representation of a label according to a specified scheme</w:t>
      </w:r>
    </w:p>
    <w:p w14:paraId="7A2FAD9C" w14:textId="118566DE" w:rsidR="001D2C9A" w:rsidRPr="001D2C9A" w:rsidRDefault="001D2C9A" w:rsidP="001D2C9A">
      <w:pPr>
        <w:pStyle w:val="Definition"/>
        <w:rPr>
          <w:rPrChange w:id="59" w:author="Ted Habermann" w:date="2018-01-18T09:56:00Z">
            <w:rPr/>
          </w:rPrChange>
        </w:rPr>
        <w:pPrChange w:id="60" w:author="Ted Habermann" w:date="2018-01-18T09:56:00Z">
          <w:pPr>
            <w:pStyle w:val="Terms"/>
          </w:pPr>
        </w:pPrChange>
      </w:pPr>
      <w:ins w:id="61" w:author="Ted Habermann" w:date="2018-01-18T09:56:00Z">
        <w:r>
          <w:t xml:space="preserve">[Source: </w:t>
        </w:r>
        <w:r w:rsidRPr="00250EB4">
          <w:t>ISO 19118:2011</w:t>
        </w:r>
        <w:r>
          <w:t>, 4.3]</w:t>
        </w:r>
      </w:ins>
    </w:p>
    <w:p w14:paraId="78BF3805" w14:textId="77777777" w:rsidR="00EF70A2" w:rsidRDefault="0093256E">
      <w:pPr>
        <w:pStyle w:val="TermNum"/>
        <w:numPr>
          <w:ilvl w:val="0"/>
          <w:numId w:val="6"/>
        </w:numPr>
      </w:pPr>
      <w:r>
        <w:t>coordinate</w:t>
      </w:r>
    </w:p>
    <w:p w14:paraId="5AD5140C" w14:textId="77777777" w:rsidR="00EF70A2" w:rsidRDefault="0093256E">
      <w:pPr>
        <w:pStyle w:val="Terms"/>
        <w:rPr>
          <w:ins w:id="62" w:author="Ted Habermann" w:date="2018-01-18T09:57:00Z"/>
        </w:rPr>
      </w:pPr>
      <w:r>
        <w:t>One of a sequence of numbers designating the position of a point in N-dimensional space</w:t>
      </w:r>
    </w:p>
    <w:p w14:paraId="18398259" w14:textId="77777777" w:rsidR="001D2C9A" w:rsidRPr="00C545F2" w:rsidRDefault="001D2C9A" w:rsidP="001D2C9A">
      <w:pPr>
        <w:pStyle w:val="Note"/>
        <w:rPr>
          <w:ins w:id="63" w:author="Ted Habermann" w:date="2018-01-18T09:57:00Z"/>
          <w:rFonts w:ascii="Cambria" w:eastAsia="Arial Unicode MS" w:hAnsi="Cambria"/>
          <w:color w:val="000000" w:themeColor="text1"/>
          <w:sz w:val="20"/>
        </w:rPr>
      </w:pPr>
      <w:ins w:id="64" w:author="Ted Habermann" w:date="2018-01-18T09:57:00Z">
        <w:r w:rsidRPr="00C545F2">
          <w:rPr>
            <w:rFonts w:ascii="Cambria" w:eastAsia="Arial Unicode MS" w:hAnsi="Cambria"/>
            <w:color w:val="000000" w:themeColor="text1"/>
            <w:sz w:val="20"/>
          </w:rPr>
          <w:t>Note 1 to entry:</w:t>
        </w:r>
        <w:r w:rsidRPr="00C545F2">
          <w:rPr>
            <w:rFonts w:ascii="Cambria" w:eastAsia="Arial Unicode MS" w:hAnsi="Cambria"/>
            <w:color w:val="000000" w:themeColor="text1"/>
            <w:sz w:val="20"/>
          </w:rPr>
          <w:tab/>
          <w:t xml:space="preserve">In a </w:t>
        </w:r>
        <w:r>
          <w:rPr>
            <w:rFonts w:ascii="Cambria" w:eastAsia="Arial Unicode MS" w:hAnsi="Cambria"/>
            <w:color w:val="000000" w:themeColor="text1"/>
            <w:sz w:val="20"/>
          </w:rPr>
          <w:t xml:space="preserve">spatial </w:t>
        </w:r>
        <w:r w:rsidRPr="00C545F2">
          <w:rPr>
            <w:rFonts w:ascii="Cambria" w:eastAsia="Arial Unicode MS" w:hAnsi="Cambria"/>
            <w:color w:val="000000" w:themeColor="text1"/>
            <w:sz w:val="20"/>
          </w:rPr>
          <w:t>coordinate reference system, the coordinate numbers are qualified by units.</w:t>
        </w:r>
      </w:ins>
    </w:p>
    <w:p w14:paraId="62DECBB3" w14:textId="714A4E85" w:rsidR="001D2C9A" w:rsidRDefault="001D2C9A" w:rsidP="001D2C9A">
      <w:pPr>
        <w:pStyle w:val="Definition"/>
        <w:rPr>
          <w:ins w:id="65" w:author="Ted Habermann" w:date="2018-01-18T09:57:00Z"/>
        </w:rPr>
        <w:pPrChange w:id="66" w:author="Ted Habermann" w:date="2018-01-18T09:57:00Z">
          <w:pPr>
            <w:pStyle w:val="Terms"/>
          </w:pPr>
        </w:pPrChange>
      </w:pPr>
      <w:ins w:id="67" w:author="Ted Habermann" w:date="2018-01-18T09:57:00Z">
        <w:r>
          <w:t>[Source: ISO 19111 Rev 2017-12-17 in progress]</w:t>
        </w:r>
      </w:ins>
    </w:p>
    <w:p w14:paraId="4AB33B61" w14:textId="04C71828" w:rsidR="001D2C9A" w:rsidRPr="001D2C9A" w:rsidDel="001D2C9A" w:rsidRDefault="001D2C9A" w:rsidP="001D2C9A">
      <w:pPr>
        <w:pStyle w:val="Definition"/>
        <w:rPr>
          <w:del w:id="68" w:author="Ted Habermann" w:date="2018-01-18T09:58:00Z"/>
          <w:rPrChange w:id="69" w:author="Ted Habermann" w:date="2018-01-18T09:57:00Z">
            <w:rPr>
              <w:del w:id="70" w:author="Ted Habermann" w:date="2018-01-18T09:58:00Z"/>
            </w:rPr>
          </w:rPrChange>
        </w:rPr>
        <w:pPrChange w:id="71" w:author="Ted Habermann" w:date="2018-01-18T09:57:00Z">
          <w:pPr>
            <w:pStyle w:val="Terms"/>
          </w:pPr>
        </w:pPrChange>
      </w:pPr>
    </w:p>
    <w:p w14:paraId="3B6EF07E" w14:textId="77777777" w:rsidR="00EF70A2" w:rsidRDefault="0093256E">
      <w:pPr>
        <w:pStyle w:val="TermNum"/>
        <w:numPr>
          <w:ilvl w:val="0"/>
          <w:numId w:val="6"/>
        </w:numPr>
      </w:pPr>
      <w:r>
        <w:t>coordinate reference system</w:t>
      </w:r>
    </w:p>
    <w:p w14:paraId="6FB070FA" w14:textId="77777777" w:rsidR="001D2C9A" w:rsidRPr="001D2C9A" w:rsidRDefault="001D2C9A" w:rsidP="001D2C9A">
      <w:pPr>
        <w:pStyle w:val="Definition"/>
        <w:keepNext/>
        <w:keepLines/>
        <w:widowControl w:val="0"/>
        <w:spacing w:after="120"/>
        <w:rPr>
          <w:ins w:id="72" w:author="Ted Habermann" w:date="2018-01-18T09:58:00Z"/>
          <w:rFonts w:eastAsia="Arial Unicode MS"/>
          <w:color w:val="000000" w:themeColor="text1"/>
          <w:szCs w:val="24"/>
          <w:rPrChange w:id="73" w:author="Ted Habermann" w:date="2018-01-18T09:59:00Z">
            <w:rPr>
              <w:ins w:id="74" w:author="Ted Habermann" w:date="2018-01-18T09:58:00Z"/>
              <w:rFonts w:eastAsia="Arial Unicode MS"/>
              <w:color w:val="000000" w:themeColor="text1"/>
            </w:rPr>
          </w:rPrChange>
        </w:rPr>
      </w:pPr>
      <w:ins w:id="75" w:author="Ted Habermann" w:date="2018-01-18T09:58:00Z">
        <w:r w:rsidRPr="001D2C9A">
          <w:rPr>
            <w:rFonts w:eastAsia="Arial Unicode MS"/>
            <w:color w:val="000000" w:themeColor="text1"/>
            <w:szCs w:val="24"/>
            <w:rPrChange w:id="76" w:author="Ted Habermann" w:date="2018-01-18T09:59:00Z">
              <w:rPr>
                <w:rFonts w:eastAsia="Arial Unicode MS"/>
                <w:color w:val="000000" w:themeColor="text1"/>
              </w:rPr>
            </w:rPrChange>
          </w:rPr>
          <w:t>coordinate system that is related to an object by a datum</w:t>
        </w:r>
      </w:ins>
    </w:p>
    <w:p w14:paraId="5EEB10C4" w14:textId="77777777" w:rsidR="001D2C9A" w:rsidRPr="001D2C9A" w:rsidRDefault="001D2C9A" w:rsidP="001D2C9A">
      <w:pPr>
        <w:pStyle w:val="Note"/>
        <w:keepNext/>
        <w:keepLines/>
        <w:spacing w:after="120"/>
        <w:rPr>
          <w:ins w:id="77" w:author="Ted Habermann" w:date="2018-01-18T09:58:00Z"/>
          <w:rFonts w:ascii="Times New Roman" w:eastAsia="Arial Unicode MS" w:hAnsi="Times New Roman"/>
          <w:color w:val="000000" w:themeColor="text1"/>
          <w:sz w:val="24"/>
          <w:szCs w:val="24"/>
          <w:rPrChange w:id="78" w:author="Ted Habermann" w:date="2018-01-18T09:59:00Z">
            <w:rPr>
              <w:ins w:id="79" w:author="Ted Habermann" w:date="2018-01-18T09:58:00Z"/>
              <w:rFonts w:ascii="Cambria" w:eastAsia="Arial Unicode MS" w:hAnsi="Cambria"/>
              <w:color w:val="000000" w:themeColor="text1"/>
              <w:sz w:val="20"/>
            </w:rPr>
          </w:rPrChange>
        </w:rPr>
      </w:pPr>
      <w:ins w:id="80" w:author="Ted Habermann" w:date="2018-01-18T09:58:00Z">
        <w:r w:rsidRPr="001D2C9A">
          <w:rPr>
            <w:rFonts w:ascii="Times New Roman" w:eastAsia="Arial Unicode MS" w:hAnsi="Times New Roman"/>
            <w:color w:val="000000" w:themeColor="text1"/>
            <w:sz w:val="24"/>
            <w:szCs w:val="24"/>
            <w:rPrChange w:id="81" w:author="Ted Habermann" w:date="2018-01-18T09:59:00Z">
              <w:rPr>
                <w:rFonts w:ascii="Cambria" w:eastAsia="Arial Unicode MS" w:hAnsi="Cambria"/>
                <w:color w:val="000000" w:themeColor="text1"/>
                <w:sz w:val="20"/>
              </w:rPr>
            </w:rPrChange>
          </w:rPr>
          <w:t>Note 1 to entry:</w:t>
        </w:r>
        <w:r w:rsidRPr="001D2C9A">
          <w:rPr>
            <w:rFonts w:ascii="Times New Roman" w:eastAsia="Arial Unicode MS" w:hAnsi="Times New Roman"/>
            <w:color w:val="000000" w:themeColor="text1"/>
            <w:sz w:val="24"/>
            <w:szCs w:val="24"/>
            <w:rPrChange w:id="82" w:author="Ted Habermann" w:date="2018-01-18T09:59:00Z">
              <w:rPr>
                <w:rFonts w:ascii="Cambria" w:eastAsia="Arial Unicode MS" w:hAnsi="Cambria"/>
                <w:color w:val="000000" w:themeColor="text1"/>
                <w:sz w:val="20"/>
              </w:rPr>
            </w:rPrChange>
          </w:rPr>
          <w:tab/>
          <w:t xml:space="preserve"> Geodetic and vertical </w:t>
        </w:r>
        <w:proofErr w:type="spellStart"/>
        <w:r w:rsidRPr="001D2C9A">
          <w:rPr>
            <w:rFonts w:ascii="Times New Roman" w:eastAsia="Arial Unicode MS" w:hAnsi="Times New Roman"/>
            <w:color w:val="000000" w:themeColor="text1"/>
            <w:sz w:val="24"/>
            <w:szCs w:val="24"/>
            <w:rPrChange w:id="83" w:author="Ted Habermann" w:date="2018-01-18T09:59:00Z">
              <w:rPr>
                <w:rFonts w:ascii="Cambria" w:eastAsia="Arial Unicode MS" w:hAnsi="Cambria"/>
                <w:color w:val="000000" w:themeColor="text1"/>
                <w:sz w:val="20"/>
              </w:rPr>
            </w:rPrChange>
          </w:rPr>
          <w:t>datums</w:t>
        </w:r>
        <w:proofErr w:type="spellEnd"/>
        <w:r w:rsidRPr="001D2C9A">
          <w:rPr>
            <w:rFonts w:ascii="Times New Roman" w:eastAsia="Arial Unicode MS" w:hAnsi="Times New Roman"/>
            <w:color w:val="000000" w:themeColor="text1"/>
            <w:sz w:val="24"/>
            <w:szCs w:val="24"/>
            <w:rPrChange w:id="84" w:author="Ted Habermann" w:date="2018-01-18T09:59:00Z">
              <w:rPr>
                <w:rFonts w:ascii="Cambria" w:eastAsia="Arial Unicode MS" w:hAnsi="Cambria"/>
                <w:color w:val="000000" w:themeColor="text1"/>
                <w:sz w:val="20"/>
              </w:rPr>
            </w:rPrChange>
          </w:rPr>
          <w:t xml:space="preserve"> are referred to as reference frames.</w:t>
        </w:r>
      </w:ins>
    </w:p>
    <w:p w14:paraId="7AEF2968" w14:textId="77777777" w:rsidR="001D2C9A" w:rsidRPr="001D2C9A" w:rsidRDefault="001D2C9A" w:rsidP="001D2C9A">
      <w:pPr>
        <w:pStyle w:val="Note"/>
        <w:spacing w:after="120"/>
        <w:rPr>
          <w:ins w:id="85" w:author="Ted Habermann" w:date="2018-01-18T09:58:00Z"/>
          <w:rFonts w:ascii="Times New Roman" w:eastAsia="Arial Unicode MS" w:hAnsi="Times New Roman"/>
          <w:color w:val="000000" w:themeColor="text1"/>
          <w:sz w:val="24"/>
          <w:szCs w:val="24"/>
          <w:rPrChange w:id="86" w:author="Ted Habermann" w:date="2018-01-18T09:59:00Z">
            <w:rPr>
              <w:ins w:id="87" w:author="Ted Habermann" w:date="2018-01-18T09:58:00Z"/>
              <w:rFonts w:ascii="Cambria" w:eastAsia="Arial Unicode MS" w:hAnsi="Cambria"/>
              <w:color w:val="000000" w:themeColor="text1"/>
              <w:sz w:val="20"/>
            </w:rPr>
          </w:rPrChange>
        </w:rPr>
      </w:pPr>
      <w:ins w:id="88" w:author="Ted Habermann" w:date="2018-01-18T09:58:00Z">
        <w:r w:rsidRPr="001D2C9A">
          <w:rPr>
            <w:rFonts w:ascii="Times New Roman" w:eastAsia="Arial Unicode MS" w:hAnsi="Times New Roman"/>
            <w:color w:val="000000" w:themeColor="text1"/>
            <w:sz w:val="24"/>
            <w:szCs w:val="24"/>
            <w:rPrChange w:id="89" w:author="Ted Habermann" w:date="2018-01-18T09:59:00Z">
              <w:rPr>
                <w:rFonts w:ascii="Cambria" w:eastAsia="Arial Unicode MS" w:hAnsi="Cambria"/>
                <w:color w:val="000000" w:themeColor="text1"/>
                <w:sz w:val="20"/>
              </w:rPr>
            </w:rPrChange>
          </w:rPr>
          <w:t>Note 2 to entry:</w:t>
        </w:r>
        <w:r w:rsidRPr="001D2C9A">
          <w:rPr>
            <w:rFonts w:ascii="Times New Roman" w:eastAsia="Arial Unicode MS" w:hAnsi="Times New Roman"/>
            <w:color w:val="000000" w:themeColor="text1"/>
            <w:sz w:val="24"/>
            <w:szCs w:val="24"/>
            <w:rPrChange w:id="90" w:author="Ted Habermann" w:date="2018-01-18T09:59:00Z">
              <w:rPr>
                <w:rFonts w:ascii="Cambria" w:eastAsia="Arial Unicode MS" w:hAnsi="Cambria"/>
                <w:color w:val="000000" w:themeColor="text1"/>
                <w:sz w:val="20"/>
              </w:rPr>
            </w:rPrChange>
          </w:rPr>
          <w:tab/>
          <w:t>For geodetic and vertical reference frames, the object will be the Earth.</w:t>
        </w:r>
      </w:ins>
    </w:p>
    <w:p w14:paraId="441484CD" w14:textId="6D1E45D5" w:rsidR="001D2C9A" w:rsidRPr="001D2C9A" w:rsidRDefault="001D2C9A" w:rsidP="001D2C9A">
      <w:pPr>
        <w:rPr>
          <w:ins w:id="91" w:author="Ted Habermann" w:date="2018-01-18T09:58:00Z"/>
          <w:rPrChange w:id="92" w:author="Ted Habermann" w:date="2018-01-18T09:59:00Z">
            <w:rPr>
              <w:ins w:id="93" w:author="Ted Habermann" w:date="2018-01-18T09:58:00Z"/>
              <w:sz w:val="20"/>
            </w:rPr>
          </w:rPrChange>
        </w:rPr>
      </w:pPr>
      <w:ins w:id="94" w:author="Ted Habermann" w:date="2018-01-18T09:58:00Z">
        <w:r w:rsidRPr="001D2C9A">
          <w:rPr>
            <w:rPrChange w:id="95" w:author="Ted Habermann" w:date="2018-01-18T09:59:00Z">
              <w:rPr>
                <w:sz w:val="20"/>
              </w:rPr>
            </w:rPrChange>
          </w:rPr>
          <w:t>Note 3 to entry:</w:t>
        </w:r>
        <w:r w:rsidRPr="001D2C9A">
          <w:rPr>
            <w:rPrChange w:id="96" w:author="Ted Habermann" w:date="2018-01-18T09:59:00Z">
              <w:rPr>
                <w:sz w:val="20"/>
              </w:rPr>
            </w:rPrChange>
          </w:rPr>
          <w:tab/>
          <w:t xml:space="preserve">In planetary </w:t>
        </w:r>
      </w:ins>
      <w:ins w:id="97" w:author="Ted Habermann" w:date="2018-01-18T10:13:00Z">
        <w:r w:rsidR="00390545" w:rsidRPr="001D2C9A">
          <w:rPr>
            <w:rPrChange w:id="98" w:author="Ted Habermann" w:date="2018-01-18T09:59:00Z">
              <w:rPr/>
            </w:rPrChange>
          </w:rPr>
          <w:t>applications,</w:t>
        </w:r>
      </w:ins>
      <w:ins w:id="99" w:author="Ted Habermann" w:date="2018-01-18T09:58:00Z">
        <w:r w:rsidRPr="001D2C9A">
          <w:rPr>
            <w:rPrChange w:id="100" w:author="Ted Habermann" w:date="2018-01-18T09:59:00Z">
              <w:rPr>
                <w:sz w:val="20"/>
              </w:rPr>
            </w:rPrChange>
          </w:rPr>
          <w:t xml:space="preserve"> geodetic reference frames may be applied to other celestial bodies.</w:t>
        </w:r>
      </w:ins>
    </w:p>
    <w:p w14:paraId="412B6F99" w14:textId="3A6514F4" w:rsidR="001D2C9A" w:rsidRPr="00363639" w:rsidRDefault="001D2C9A" w:rsidP="001D2C9A">
      <w:pPr>
        <w:rPr>
          <w:ins w:id="101" w:author="Ted Habermann" w:date="2018-01-18T09:58:00Z"/>
          <w:sz w:val="20"/>
        </w:rPr>
      </w:pPr>
      <w:ins w:id="102" w:author="Ted Habermann" w:date="2018-01-18T09:58:00Z">
        <w:r>
          <w:t>[Source: ISO 19111 Rev 2017-12-17 in progress]</w:t>
        </w:r>
      </w:ins>
    </w:p>
    <w:p w14:paraId="2A0CED56" w14:textId="59F5AE45" w:rsidR="00EF70A2" w:rsidDel="001D2C9A" w:rsidRDefault="0093256E" w:rsidP="001D2C9A">
      <w:pPr>
        <w:pStyle w:val="Terms"/>
        <w:rPr>
          <w:del w:id="103" w:author="Ted Habermann" w:date="2018-01-18T09:58:00Z"/>
        </w:rPr>
      </w:pPr>
      <w:del w:id="104" w:author="Ted Habermann" w:date="2018-01-18T09:57:00Z">
        <w:r w:rsidDel="001D2C9A">
          <w:delText>C</w:delText>
        </w:r>
      </w:del>
      <w:del w:id="105" w:author="Ted Habermann" w:date="2018-01-18T09:58:00Z">
        <w:r w:rsidDel="001D2C9A">
          <w:delText>oordinate system that is related to an object (of the real world) by a datum.</w:delText>
        </w:r>
      </w:del>
    </w:p>
    <w:p w14:paraId="4CF9D4BB" w14:textId="77777777" w:rsidR="00EF70A2" w:rsidRDefault="0093256E">
      <w:pPr>
        <w:pStyle w:val="TermNum"/>
        <w:numPr>
          <w:ilvl w:val="0"/>
          <w:numId w:val="6"/>
        </w:numPr>
      </w:pPr>
      <w:r>
        <w:t>coordinate system</w:t>
      </w:r>
    </w:p>
    <w:p w14:paraId="2762F7A1" w14:textId="77777777" w:rsidR="00EF70A2" w:rsidRDefault="0093256E">
      <w:pPr>
        <w:pStyle w:val="Terms"/>
        <w:rPr>
          <w:ins w:id="106" w:author="Ted Habermann" w:date="2018-01-18T10:00:00Z"/>
        </w:rPr>
      </w:pPr>
      <w:r>
        <w:t>A set of mathematical rules for specifying how coordinates are to be assigned to points</w:t>
      </w:r>
    </w:p>
    <w:p w14:paraId="63767FC3" w14:textId="77777777" w:rsidR="001D2C9A" w:rsidRDefault="001D2C9A" w:rsidP="001D2C9A">
      <w:pPr>
        <w:pStyle w:val="Definition"/>
        <w:rPr>
          <w:ins w:id="107" w:author="Ted Habermann" w:date="2018-01-18T10:00:00Z"/>
        </w:rPr>
      </w:pPr>
      <w:ins w:id="108" w:author="Ted Habermann" w:date="2018-01-18T10:00:00Z">
        <w:r>
          <w:t>[Source: ISO 19111 Rev 2017-12-17 in progress]</w:t>
        </w:r>
      </w:ins>
    </w:p>
    <w:p w14:paraId="7300EFE8" w14:textId="77777777" w:rsidR="001D2C9A" w:rsidRDefault="001D2C9A" w:rsidP="001D2C9A">
      <w:pPr>
        <w:pStyle w:val="TermNum"/>
        <w:numPr>
          <w:ilvl w:val="0"/>
          <w:numId w:val="6"/>
        </w:numPr>
        <w:rPr>
          <w:ins w:id="109" w:author="Ted Habermann" w:date="2018-01-18T10:01:00Z"/>
        </w:rPr>
      </w:pPr>
      <w:ins w:id="110" w:author="Ted Habermann" w:date="2018-01-18T10:01:00Z">
        <w:r w:rsidRPr="008878AF">
          <w:t>Correspondence Model</w:t>
        </w:r>
      </w:ins>
    </w:p>
    <w:p w14:paraId="6E483718" w14:textId="06008DD2" w:rsidR="001D2C9A" w:rsidRDefault="001D2C9A" w:rsidP="001D2C9A">
      <w:pPr>
        <w:pStyle w:val="Definition"/>
        <w:rPr>
          <w:ins w:id="111" w:author="Ted Habermann" w:date="2018-01-18T10:01:00Z"/>
        </w:rPr>
        <w:pPrChange w:id="112" w:author="Ted Habermann" w:date="2018-01-18T10:00:00Z">
          <w:pPr>
            <w:pStyle w:val="Terms"/>
          </w:pPr>
        </w:pPrChange>
      </w:pPr>
      <w:ins w:id="113" w:author="Ted Habermann" w:date="2018-01-18T10:01:00Z">
        <w:r w:rsidRPr="00CF77AC">
          <w:t>functional relationship between ground and image coordinates based on the correlation between a set of ground control points and their corresponding image coordinates</w:t>
        </w:r>
        <w:r w:rsidRPr="00CF77AC">
          <w:tab/>
        </w:r>
      </w:ins>
    </w:p>
    <w:p w14:paraId="40CEF8BD" w14:textId="77777777" w:rsidR="001D2C9A" w:rsidRPr="005F7D98" w:rsidDel="00CF77AC" w:rsidRDefault="001D2C9A" w:rsidP="001D2C9A">
      <w:pPr>
        <w:pStyle w:val="Definition"/>
        <w:rPr>
          <w:ins w:id="114" w:author="Ted Habermann" w:date="2018-01-18T10:01:00Z"/>
          <w:del w:id="115" w:author="admin" w:date="2018-01-11T19:16:00Z"/>
        </w:rPr>
      </w:pPr>
      <w:ins w:id="116" w:author="Ted Habermann" w:date="2018-01-18T10:01:00Z">
        <w:r>
          <w:t xml:space="preserve">[Source: </w:t>
        </w:r>
        <w:r w:rsidRPr="00CF77AC">
          <w:t>ISO/TS 19130:2010, 4.</w:t>
        </w:r>
        <w:r>
          <w:t>3]</w:t>
        </w:r>
      </w:ins>
    </w:p>
    <w:p w14:paraId="48D57AA5" w14:textId="77777777" w:rsidR="001D2C9A" w:rsidRPr="001D2C9A" w:rsidRDefault="001D2C9A" w:rsidP="001D2C9A">
      <w:pPr>
        <w:pStyle w:val="Definition"/>
        <w:rPr>
          <w:rPrChange w:id="117" w:author="Ted Habermann" w:date="2018-01-18T10:00:00Z">
            <w:rPr/>
          </w:rPrChange>
        </w:rPr>
        <w:pPrChange w:id="118" w:author="Ted Habermann" w:date="2018-01-18T10:00:00Z">
          <w:pPr>
            <w:pStyle w:val="Terms"/>
          </w:pPr>
        </w:pPrChange>
      </w:pPr>
    </w:p>
    <w:p w14:paraId="1AC2B255" w14:textId="77777777" w:rsidR="00EF70A2" w:rsidRDefault="0093256E">
      <w:pPr>
        <w:pStyle w:val="TermNum"/>
        <w:numPr>
          <w:ilvl w:val="0"/>
          <w:numId w:val="6"/>
        </w:numPr>
      </w:pPr>
      <w:commentRangeStart w:id="119"/>
      <w:r>
        <w:t>coverage</w:t>
      </w:r>
      <w:commentRangeEnd w:id="119"/>
      <w:r w:rsidR="002326F4">
        <w:rPr>
          <w:rStyle w:val="CommentReference"/>
          <w:b w:val="0"/>
          <w:lang w:val="en-US"/>
        </w:rPr>
        <w:commentReference w:id="119"/>
      </w:r>
    </w:p>
    <w:p w14:paraId="50A5AE7D" w14:textId="77777777" w:rsidR="001D2C9A" w:rsidRDefault="001D2C9A" w:rsidP="001D2C9A">
      <w:pPr>
        <w:pStyle w:val="Definition"/>
        <w:rPr>
          <w:ins w:id="120" w:author="Ted Habermann" w:date="2018-01-18T10:02:00Z"/>
        </w:rPr>
        <w:pPrChange w:id="121" w:author="Ted Habermann" w:date="2018-01-18T10:00:00Z">
          <w:pPr>
            <w:pStyle w:val="Terms"/>
          </w:pPr>
        </w:pPrChange>
      </w:pPr>
      <w:ins w:id="122" w:author="Ted Habermann" w:date="2018-01-18T10:01:00Z">
        <w:r>
          <w:t>f</w:t>
        </w:r>
      </w:ins>
      <w:del w:id="123" w:author="Ted Habermann" w:date="2018-01-18T10:01:00Z">
        <w:r w:rsidR="0093256E" w:rsidDel="001D2C9A">
          <w:delText>F</w:delText>
        </w:r>
      </w:del>
      <w:r w:rsidR="0093256E">
        <w:t>eature that acts as a function to return values from its range for any direct position within its spatial, temporal, or spatiotemporal domain</w:t>
      </w:r>
    </w:p>
    <w:p w14:paraId="3A402E5C" w14:textId="3F32F217" w:rsidR="00EF70A2" w:rsidDel="001D2C9A" w:rsidRDefault="001D2C9A" w:rsidP="001D2C9A">
      <w:pPr>
        <w:pStyle w:val="Terms"/>
        <w:rPr>
          <w:del w:id="124" w:author="Ted Habermann" w:date="2017-12-18T12:05:00Z"/>
        </w:rPr>
      </w:pPr>
      <w:ins w:id="125" w:author="Ted Habermann" w:date="2018-01-18T10:02:00Z">
        <w:r>
          <w:t xml:space="preserve">Example: </w:t>
        </w:r>
      </w:ins>
      <w:del w:id="126" w:author="Ted Habermann" w:date="2018-01-18T10:02:00Z">
        <w:r w:rsidR="0093256E" w:rsidDel="001D2C9A">
          <w:delText xml:space="preserve">. Examples include </w:delText>
        </w:r>
      </w:del>
      <w:r w:rsidR="0093256E">
        <w:t>a digital image, raster map, and digital elevation matrix.</w:t>
      </w:r>
    </w:p>
    <w:p w14:paraId="401F14B0" w14:textId="77777777" w:rsidR="001D2C9A" w:rsidRPr="001D2C9A" w:rsidRDefault="001D2C9A" w:rsidP="001D2C9A">
      <w:pPr>
        <w:pStyle w:val="Definition"/>
        <w:rPr>
          <w:ins w:id="127" w:author="Ted Habermann" w:date="2018-01-18T10:02:00Z"/>
          <w:rPrChange w:id="128" w:author="Ted Habermann" w:date="2018-01-18T10:02:00Z">
            <w:rPr>
              <w:ins w:id="129" w:author="Ted Habermann" w:date="2018-01-18T10:02:00Z"/>
            </w:rPr>
          </w:rPrChange>
        </w:rPr>
        <w:pPrChange w:id="130" w:author="Ted Habermann" w:date="2018-01-18T10:02:00Z">
          <w:pPr>
            <w:pStyle w:val="Terms"/>
          </w:pPr>
        </w:pPrChange>
      </w:pPr>
    </w:p>
    <w:p w14:paraId="22A05895" w14:textId="5B535EE0" w:rsidR="001D2C9A" w:rsidRDefault="001D2C9A" w:rsidP="001D2C9A">
      <w:pPr>
        <w:pStyle w:val="Terms"/>
        <w:rPr>
          <w:ins w:id="131" w:author="Ted Habermann" w:date="2018-01-18T10:02:00Z"/>
        </w:rPr>
      </w:pPr>
      <w:proofErr w:type="spellStart"/>
      <w:ins w:id="132" w:author="Ted Habermann" w:date="2018-01-18T10:02:00Z">
        <w:r w:rsidRPr="00165149">
          <w:lastRenderedPageBreak/>
          <w:t>N</w:t>
        </w:r>
        <w:r>
          <w:t>ote</w:t>
        </w:r>
        <w:proofErr w:type="spellEnd"/>
        <w:r>
          <w:t xml:space="preserve"> 1 to entry</w:t>
        </w:r>
        <w:r w:rsidRPr="00165149">
          <w:t xml:space="preserve">: </w:t>
        </w:r>
        <w:r>
          <w:t>I</w:t>
        </w:r>
        <w:r w:rsidRPr="00165149">
          <w:t>n other words, a coverage is a feature that has multiple values for each attribute type, where each direct position within the geometric representation of the feature has a single</w:t>
        </w:r>
        <w:r w:rsidR="00E76297">
          <w:t xml:space="preserve"> value for each attribute type.</w:t>
        </w:r>
      </w:ins>
    </w:p>
    <w:p w14:paraId="207E26B9" w14:textId="7C7309A4" w:rsidR="001D2C9A" w:rsidRDefault="001D2C9A" w:rsidP="001D2C9A">
      <w:pPr>
        <w:pStyle w:val="Terms"/>
        <w:rPr>
          <w:ins w:id="133" w:author="Ted Habermann" w:date="2018-01-18T10:02:00Z"/>
        </w:rPr>
      </w:pPr>
      <w:ins w:id="134" w:author="Ted Habermann" w:date="2018-01-18T10:02:00Z">
        <w:r>
          <w:t xml:space="preserve">[Source: </w:t>
        </w:r>
        <w:r w:rsidRPr="00654F22">
          <w:t>ISO 19123:2005</w:t>
        </w:r>
        <w:r>
          <w:t xml:space="preserve">, </w:t>
        </w:r>
        <w:r w:rsidRPr="00654F22">
          <w:t>4.1.7</w:t>
        </w:r>
        <w:r>
          <w:t>]</w:t>
        </w:r>
      </w:ins>
    </w:p>
    <w:p w14:paraId="4B3F6433" w14:textId="50CE498B" w:rsidR="00EF70A2" w:rsidDel="00100919" w:rsidRDefault="0093256E">
      <w:pPr>
        <w:pStyle w:val="TermNum"/>
        <w:numPr>
          <w:ilvl w:val="0"/>
          <w:numId w:val="6"/>
        </w:numPr>
        <w:rPr>
          <w:del w:id="135" w:author="Ted Habermann" w:date="2017-12-18T12:05:00Z"/>
        </w:rPr>
      </w:pPr>
      <w:del w:id="136" w:author="Ted Habermann" w:date="2017-12-18T12:05:00Z">
        <w:r w:rsidDel="00100919">
          <w:delText>coverage geometry</w:delText>
        </w:r>
      </w:del>
    </w:p>
    <w:p w14:paraId="59F3DE21" w14:textId="79DE75A1" w:rsidR="00EF70A2" w:rsidDel="00E76297" w:rsidRDefault="0093256E">
      <w:pPr>
        <w:pStyle w:val="Terms"/>
        <w:rPr>
          <w:del w:id="137" w:author="Ted Habermann" w:date="2018-01-18T10:09:00Z"/>
        </w:rPr>
      </w:pPr>
      <w:del w:id="138" w:author="Ted Habermann" w:date="2017-12-18T12:05:00Z">
        <w:r w:rsidDel="00100919">
          <w:delText>Configuration of the domain of a coverage described in terms of coordinates.</w:delText>
        </w:r>
      </w:del>
    </w:p>
    <w:p w14:paraId="7B9D7D83" w14:textId="5DEF6901" w:rsidR="00EF70A2" w:rsidDel="0033788D" w:rsidRDefault="0093256E">
      <w:pPr>
        <w:pStyle w:val="TermNum"/>
        <w:numPr>
          <w:ilvl w:val="0"/>
          <w:numId w:val="6"/>
        </w:numPr>
        <w:rPr>
          <w:del w:id="139" w:author="Ted Habermann" w:date="2017-12-18T14:01:00Z"/>
        </w:rPr>
      </w:pPr>
      <w:del w:id="140" w:author="Ted Habermann" w:date="2017-12-18T14:01:00Z">
        <w:r w:rsidDel="0033788D">
          <w:delText>data compression</w:delText>
        </w:r>
      </w:del>
    </w:p>
    <w:p w14:paraId="63E50F83" w14:textId="2DB35536" w:rsidR="00EF70A2" w:rsidDel="0033788D" w:rsidRDefault="0093256E">
      <w:pPr>
        <w:pStyle w:val="Terms"/>
        <w:rPr>
          <w:del w:id="141" w:author="Ted Habermann" w:date="2017-12-18T14:01:00Z"/>
        </w:rPr>
      </w:pPr>
      <w:del w:id="142" w:author="Ted Habermann" w:date="2017-12-18T14:01:00Z">
        <w:r w:rsidDel="0033788D">
          <w:delText>Reducing the amount of storage space required to store a given amount of data, or reducing the length of message required to transfer a given amount of reduction in the number of bits used to represent source image data [ISO 10918-1] (JPEG Part 1) information. (data / image) compression</w:delText>
        </w:r>
      </w:del>
    </w:p>
    <w:p w14:paraId="6590F76B" w14:textId="73615AAA" w:rsidR="00EF70A2" w:rsidDel="0086430C" w:rsidRDefault="0093256E">
      <w:pPr>
        <w:pStyle w:val="TermNum"/>
        <w:numPr>
          <w:ilvl w:val="0"/>
          <w:numId w:val="6"/>
        </w:numPr>
        <w:rPr>
          <w:del w:id="143" w:author="Ted Habermann" w:date="2017-12-18T14:02:00Z"/>
        </w:rPr>
      </w:pPr>
      <w:del w:id="144" w:author="Ted Habermann" w:date="2017-12-18T14:02:00Z">
        <w:r w:rsidDel="0086430C">
          <w:delText>dataset</w:delText>
        </w:r>
      </w:del>
    </w:p>
    <w:p w14:paraId="0570B41E" w14:textId="4AB8917A" w:rsidR="00EF70A2" w:rsidDel="0086430C" w:rsidRDefault="0093256E">
      <w:pPr>
        <w:pStyle w:val="Terms"/>
        <w:rPr>
          <w:del w:id="145" w:author="Ted Habermann" w:date="2017-12-18T14:02:00Z"/>
        </w:rPr>
      </w:pPr>
      <w:del w:id="146" w:author="Ted Habermann" w:date="2017-12-18T14:02:00Z">
        <w:r w:rsidDel="0086430C">
          <w:delText>Identifiable collection of data.</w:delText>
        </w:r>
      </w:del>
    </w:p>
    <w:p w14:paraId="4FBA9A1F" w14:textId="77777777" w:rsidR="00EF70A2" w:rsidRDefault="0093256E">
      <w:pPr>
        <w:pStyle w:val="TermNum"/>
        <w:numPr>
          <w:ilvl w:val="0"/>
          <w:numId w:val="6"/>
        </w:numPr>
        <w:rPr>
          <w:ins w:id="147" w:author="Ted Habermann" w:date="2018-01-18T10:02:00Z"/>
        </w:rPr>
      </w:pPr>
      <w:r>
        <w:t>datum</w:t>
      </w:r>
    </w:p>
    <w:p w14:paraId="036970F8" w14:textId="1C8B95F7" w:rsidR="001D2C9A" w:rsidDel="00F611F1" w:rsidRDefault="001D2C9A" w:rsidP="00F611F1">
      <w:pPr>
        <w:pStyle w:val="TermNum"/>
        <w:rPr>
          <w:del w:id="148" w:author="Ted Habermann" w:date="2018-01-18T10:03:00Z"/>
          <w:b w:val="0"/>
        </w:rPr>
        <w:pPrChange w:id="149" w:author="Ted Habermann" w:date="2018-01-18T10:03:00Z">
          <w:pPr>
            <w:pStyle w:val="Terms"/>
          </w:pPr>
        </w:pPrChange>
      </w:pPr>
      <w:ins w:id="150" w:author="Ted Habermann" w:date="2018-01-18T10:03:00Z">
        <w:r w:rsidRPr="001D2C9A">
          <w:rPr>
            <w:b w:val="0"/>
            <w:rPrChange w:id="151" w:author="Ted Habermann" w:date="2018-01-18T10:03:00Z">
              <w:rPr/>
            </w:rPrChange>
          </w:rPr>
          <w:t>reference frame</w:t>
        </w:r>
      </w:ins>
    </w:p>
    <w:p w14:paraId="74766216" w14:textId="77777777" w:rsidR="00F611F1" w:rsidRPr="001D2C9A" w:rsidRDefault="00F611F1" w:rsidP="001D2C9A">
      <w:pPr>
        <w:pStyle w:val="TermNum"/>
        <w:rPr>
          <w:ins w:id="152" w:author="Ted Habermann" w:date="2018-01-18T10:04:00Z"/>
          <w:b w:val="0"/>
          <w:rPrChange w:id="153" w:author="Ted Habermann" w:date="2018-01-18T10:03:00Z">
            <w:rPr>
              <w:ins w:id="154" w:author="Ted Habermann" w:date="2018-01-18T10:04:00Z"/>
            </w:rPr>
          </w:rPrChange>
        </w:rPr>
        <w:pPrChange w:id="155" w:author="Ted Habermann" w:date="2018-01-18T10:03:00Z">
          <w:pPr>
            <w:pStyle w:val="TermNum"/>
            <w:numPr>
              <w:numId w:val="6"/>
            </w:numPr>
            <w:tabs>
              <w:tab w:val="num" w:pos="720"/>
            </w:tabs>
            <w:ind w:left="720" w:hanging="720"/>
          </w:pPr>
        </w:pPrChange>
      </w:pPr>
    </w:p>
    <w:p w14:paraId="04DE6DD0" w14:textId="77777777" w:rsidR="00F611F1" w:rsidRDefault="00F611F1" w:rsidP="00F611F1">
      <w:pPr>
        <w:pStyle w:val="TermNum"/>
        <w:rPr>
          <w:ins w:id="156" w:author="Ted Habermann" w:date="2018-01-18T10:03:00Z"/>
        </w:rPr>
        <w:pPrChange w:id="157" w:author="Ted Habermann" w:date="2018-01-18T10:03:00Z">
          <w:pPr>
            <w:pStyle w:val="Terms"/>
          </w:pPr>
        </w:pPrChange>
      </w:pPr>
    </w:p>
    <w:p w14:paraId="44B76C15" w14:textId="462E2CB8" w:rsidR="00EF70A2" w:rsidRDefault="00F611F1">
      <w:pPr>
        <w:pStyle w:val="Terms"/>
        <w:rPr>
          <w:ins w:id="158" w:author="Ted Habermann" w:date="2018-01-18T10:03:00Z"/>
        </w:rPr>
      </w:pPr>
      <w:ins w:id="159" w:author="Ted Habermann" w:date="2018-01-18T10:03:00Z">
        <w:r w:rsidRPr="00165149">
          <w:t>N</w:t>
        </w:r>
        <w:r>
          <w:t>ote 1 to entry</w:t>
        </w:r>
        <w:r w:rsidRPr="00165149">
          <w:t>:</w:t>
        </w:r>
        <w:r>
          <w:t xml:space="preserve"> </w:t>
        </w:r>
      </w:ins>
      <w:r w:rsidR="0093256E">
        <w:t>A parameter or set of parameters that define the position of the origin, the scale, and the orientation of a coordinate system</w:t>
      </w:r>
    </w:p>
    <w:p w14:paraId="1D949F62" w14:textId="69B334D6" w:rsidR="00F611F1" w:rsidRPr="00F611F1" w:rsidRDefault="00F611F1" w:rsidP="00F611F1">
      <w:pPr>
        <w:pStyle w:val="Definition"/>
        <w:rPr>
          <w:rPrChange w:id="160" w:author="Ted Habermann" w:date="2018-01-18T10:03:00Z">
            <w:rPr/>
          </w:rPrChange>
        </w:rPr>
        <w:pPrChange w:id="161" w:author="Ted Habermann" w:date="2018-01-18T10:03:00Z">
          <w:pPr>
            <w:pStyle w:val="Terms"/>
          </w:pPr>
        </w:pPrChange>
      </w:pPr>
      <w:ins w:id="162" w:author="Ted Habermann" w:date="2018-01-18T10:03:00Z">
        <w:r>
          <w:t>[Source ISO 19111 Rev 2017-12-17 in progress]</w:t>
        </w:r>
      </w:ins>
    </w:p>
    <w:p w14:paraId="4BBA2CC8" w14:textId="77777777" w:rsidR="00EF70A2" w:rsidRDefault="0093256E">
      <w:pPr>
        <w:pStyle w:val="TermNum"/>
        <w:numPr>
          <w:ilvl w:val="0"/>
          <w:numId w:val="6"/>
        </w:numPr>
      </w:pPr>
      <w:r>
        <w:t>device space</w:t>
      </w:r>
    </w:p>
    <w:p w14:paraId="4054D59D" w14:textId="4F728B0C" w:rsidR="00EF70A2" w:rsidRDefault="00F611F1">
      <w:pPr>
        <w:pStyle w:val="Terms"/>
      </w:pPr>
      <w:ins w:id="163" w:author="Ted Habermann" w:date="2018-01-18T10:04:00Z">
        <w:r>
          <w:t>a</w:t>
        </w:r>
      </w:ins>
      <w:del w:id="164" w:author="Ted Habermann" w:date="2018-01-18T10:04:00Z">
        <w:r w:rsidR="0093256E" w:rsidDel="00F611F1">
          <w:delText>A</w:delText>
        </w:r>
      </w:del>
      <w:r w:rsidR="0093256E">
        <w:t xml:space="preserve"> coordinate space referencing scanner, printers and display devices</w:t>
      </w:r>
      <w:del w:id="165" w:author="Ted Habermann" w:date="2018-01-18T10:13:00Z">
        <w:r w:rsidR="0093256E" w:rsidDel="00E76297">
          <w:delText>.</w:delText>
        </w:r>
      </w:del>
    </w:p>
    <w:p w14:paraId="1193C387" w14:textId="5EEFD7AA" w:rsidR="00EF70A2" w:rsidDel="0086430C" w:rsidRDefault="0093256E">
      <w:pPr>
        <w:pStyle w:val="TermNum"/>
        <w:numPr>
          <w:ilvl w:val="0"/>
          <w:numId w:val="6"/>
        </w:numPr>
        <w:rPr>
          <w:del w:id="166" w:author="Ted Habermann" w:date="2017-12-18T14:03:00Z"/>
        </w:rPr>
      </w:pPr>
      <w:del w:id="167" w:author="Ted Habermann" w:date="2017-12-18T14:03:00Z">
        <w:r w:rsidDel="0086430C">
          <w:delText>direct position</w:delText>
        </w:r>
      </w:del>
    </w:p>
    <w:p w14:paraId="6CC0BD33" w14:textId="2DA072ED" w:rsidR="00EF70A2" w:rsidDel="0086430C" w:rsidRDefault="0093256E">
      <w:pPr>
        <w:pStyle w:val="Terms"/>
        <w:rPr>
          <w:del w:id="168" w:author="Ted Habermann" w:date="2017-12-18T14:03:00Z"/>
        </w:rPr>
      </w:pPr>
      <w:del w:id="169" w:author="Ted Habermann" w:date="2017-12-18T14:03:00Z">
        <w:r w:rsidDel="0086430C">
          <w:delText>Position described by a single set of coordinates within a coordinate reference system.</w:delText>
        </w:r>
      </w:del>
    </w:p>
    <w:p w14:paraId="39273F58" w14:textId="77777777" w:rsidR="00EF70A2" w:rsidRDefault="0093256E">
      <w:pPr>
        <w:pStyle w:val="TermNum"/>
        <w:numPr>
          <w:ilvl w:val="0"/>
          <w:numId w:val="6"/>
        </w:numPr>
      </w:pPr>
      <w:r>
        <w:t>domain</w:t>
      </w:r>
    </w:p>
    <w:p w14:paraId="43C3D9C0" w14:textId="77777777" w:rsidR="00F611F1" w:rsidRDefault="00F611F1">
      <w:pPr>
        <w:pStyle w:val="Terms"/>
        <w:rPr>
          <w:ins w:id="170" w:author="Ted Habermann" w:date="2018-01-18T10:04:00Z"/>
        </w:rPr>
      </w:pPr>
      <w:ins w:id="171" w:author="Ted Habermann" w:date="2018-01-18T10:04:00Z">
        <w:r>
          <w:t>w</w:t>
        </w:r>
      </w:ins>
      <w:del w:id="172" w:author="Ted Habermann" w:date="2018-01-18T10:04:00Z">
        <w:r w:rsidR="0093256E" w:rsidDel="00F611F1">
          <w:delText>W</w:delText>
        </w:r>
      </w:del>
      <w:r w:rsidR="0093256E">
        <w:t>ell-defined set</w:t>
      </w:r>
      <w:del w:id="173" w:author="Ted Habermann" w:date="2018-01-18T10:13:00Z">
        <w:r w:rsidR="0093256E" w:rsidDel="00E76297">
          <w:delText xml:space="preserve">. </w:delText>
        </w:r>
      </w:del>
      <w:del w:id="174" w:author="Ted Habermann" w:date="2018-01-18T10:04:00Z">
        <w:r w:rsidR="0093256E" w:rsidDel="00F611F1">
          <w:delText xml:space="preserve">Note, </w:delText>
        </w:r>
      </w:del>
    </w:p>
    <w:p w14:paraId="31B5E983" w14:textId="58CE226D" w:rsidR="00EF70A2" w:rsidRDefault="00F611F1">
      <w:pPr>
        <w:pStyle w:val="Terms"/>
        <w:rPr>
          <w:ins w:id="175" w:author="Ted Habermann" w:date="2018-01-18T10:05:00Z"/>
        </w:rPr>
      </w:pPr>
      <w:ins w:id="176" w:author="Ted Habermann" w:date="2018-01-18T10:04:00Z">
        <w:r>
          <w:t xml:space="preserve">Note 1 to entry: </w:t>
        </w:r>
      </w:ins>
      <w:r w:rsidR="0093256E">
        <w:t>Domains are used to define the domain set and range set of operators and functions.</w:t>
      </w:r>
    </w:p>
    <w:p w14:paraId="7B416EAA" w14:textId="4F31E491" w:rsidR="00F611F1" w:rsidRPr="00CA2E18" w:rsidRDefault="00F611F1" w:rsidP="00F611F1">
      <w:pPr>
        <w:spacing w:after="0"/>
        <w:rPr>
          <w:ins w:id="177" w:author="Ted Habermann" w:date="2018-01-18T10:05:00Z"/>
          <w:color w:val="000000"/>
          <w:szCs w:val="22"/>
          <w:lang w:eastAsia="ja-JP"/>
        </w:rPr>
      </w:pPr>
      <w:ins w:id="178" w:author="Ted Habermann" w:date="2018-01-18T10:05:00Z">
        <w:r>
          <w:rPr>
            <w:color w:val="000000"/>
            <w:szCs w:val="22"/>
            <w:lang w:eastAsia="ja-JP"/>
          </w:rPr>
          <w:t>N</w:t>
        </w:r>
        <w:r w:rsidRPr="00CA2E18">
          <w:rPr>
            <w:color w:val="000000"/>
            <w:szCs w:val="22"/>
            <w:lang w:eastAsia="ja-JP"/>
          </w:rPr>
          <w:t xml:space="preserve">ote </w:t>
        </w:r>
        <w:r>
          <w:rPr>
            <w:color w:val="000000"/>
            <w:szCs w:val="22"/>
            <w:lang w:eastAsia="ja-JP"/>
          </w:rPr>
          <w:t xml:space="preserve">2 </w:t>
        </w:r>
        <w:r w:rsidRPr="00CA2E18">
          <w:rPr>
            <w:color w:val="000000"/>
            <w:szCs w:val="22"/>
            <w:lang w:eastAsia="ja-JP"/>
          </w:rPr>
          <w:t xml:space="preserve">to entry: </w:t>
        </w:r>
        <w:r>
          <w:rPr>
            <w:rStyle w:val="CommentReference"/>
          </w:rPr>
          <w:commentReference w:id="179"/>
        </w:r>
        <w:r>
          <w:rPr>
            <w:color w:val="000000"/>
            <w:szCs w:val="22"/>
            <w:lang w:eastAsia="ja-JP"/>
          </w:rPr>
          <w:tab/>
        </w:r>
        <w:r w:rsidRPr="00CA2E18">
          <w:rPr>
            <w:color w:val="000000"/>
            <w:szCs w:val="22"/>
            <w:lang w:eastAsia="ja-JP"/>
          </w:rPr>
          <w:t>Well-defined means that the definition is both necessary and sufficient, as everything that satisfies the definition is in the set and everything that does not satisfy the definition is necessarily outside the set.</w:t>
        </w:r>
      </w:ins>
    </w:p>
    <w:p w14:paraId="183F7535" w14:textId="77777777" w:rsidR="00F611F1" w:rsidRPr="00CA2E18" w:rsidRDefault="00F611F1" w:rsidP="00F611F1">
      <w:pPr>
        <w:pStyle w:val="Definition"/>
        <w:rPr>
          <w:ins w:id="180" w:author="Ted Habermann" w:date="2018-01-18T10:05:00Z"/>
          <w:lang w:val="en-US"/>
        </w:rPr>
      </w:pPr>
    </w:p>
    <w:p w14:paraId="5580390F" w14:textId="77777777" w:rsidR="00F611F1" w:rsidRPr="00CA2E18" w:rsidRDefault="00F611F1" w:rsidP="00F611F1">
      <w:pPr>
        <w:pStyle w:val="Definition"/>
        <w:rPr>
          <w:ins w:id="181" w:author="Ted Habermann" w:date="2018-01-18T10:05:00Z"/>
        </w:rPr>
      </w:pPr>
      <w:ins w:id="182" w:author="Ted Habermann" w:date="2018-01-18T10:05:00Z">
        <w:r>
          <w:t>[</w:t>
        </w:r>
        <w:proofErr w:type="spellStart"/>
        <w:r>
          <w:t>Souce</w:t>
        </w:r>
        <w:proofErr w:type="spellEnd"/>
        <w:r>
          <w:t>: 19109:2015, 4.8]</w:t>
        </w:r>
      </w:ins>
    </w:p>
    <w:p w14:paraId="1774E9FE" w14:textId="66538E95" w:rsidR="00F611F1" w:rsidRPr="00F611F1" w:rsidDel="00E76297" w:rsidRDefault="00F611F1" w:rsidP="00F611F1">
      <w:pPr>
        <w:pStyle w:val="Definition"/>
        <w:rPr>
          <w:del w:id="183" w:author="Ted Habermann" w:date="2018-01-18T10:09:00Z"/>
          <w:rPrChange w:id="184" w:author="Ted Habermann" w:date="2018-01-18T10:05:00Z">
            <w:rPr>
              <w:del w:id="185" w:author="Ted Habermann" w:date="2018-01-18T10:09:00Z"/>
            </w:rPr>
          </w:rPrChange>
        </w:rPr>
        <w:pPrChange w:id="186" w:author="Ted Habermann" w:date="2018-01-18T10:05:00Z">
          <w:pPr>
            <w:pStyle w:val="Terms"/>
          </w:pPr>
        </w:pPrChange>
      </w:pPr>
    </w:p>
    <w:p w14:paraId="2ACC1890" w14:textId="77777777" w:rsidR="00EF70A2" w:rsidRDefault="0093256E">
      <w:pPr>
        <w:pStyle w:val="TermNum"/>
        <w:numPr>
          <w:ilvl w:val="0"/>
          <w:numId w:val="6"/>
        </w:numPr>
      </w:pPr>
      <w:r>
        <w:t>double</w:t>
      </w:r>
    </w:p>
    <w:p w14:paraId="72D71B36" w14:textId="26A14BDB" w:rsidR="00EF70A2" w:rsidRDefault="0093256E">
      <w:pPr>
        <w:pStyle w:val="Terms"/>
      </w:pPr>
      <w:r>
        <w:t>8-byte IEEE double precision floating point</w:t>
      </w:r>
      <w:del w:id="187" w:author="Ted Habermann" w:date="2018-01-18T10:13:00Z">
        <w:r w:rsidDel="00E76297">
          <w:delText>.</w:delText>
        </w:r>
      </w:del>
    </w:p>
    <w:p w14:paraId="413BCAB9" w14:textId="4D0F4F5B" w:rsidR="00EF70A2" w:rsidRDefault="00F611F1">
      <w:pPr>
        <w:pStyle w:val="TermNum"/>
        <w:numPr>
          <w:ilvl w:val="0"/>
          <w:numId w:val="6"/>
        </w:numPr>
        <w:rPr>
          <w:ins w:id="188" w:author="Ted Habermann" w:date="2018-01-18T10:05:00Z"/>
        </w:rPr>
      </w:pPr>
      <w:r>
        <w:t>E</w:t>
      </w:r>
      <w:r w:rsidR="0093256E">
        <w:t>llipsoid</w:t>
      </w:r>
    </w:p>
    <w:p w14:paraId="481A6691" w14:textId="77777777" w:rsidR="00F611F1" w:rsidRPr="00F611F1" w:rsidRDefault="00F611F1" w:rsidP="00F611F1">
      <w:pPr>
        <w:pStyle w:val="TermNum"/>
        <w:rPr>
          <w:ins w:id="189" w:author="Ted Habermann" w:date="2018-01-18T10:05:00Z"/>
          <w:b w:val="0"/>
          <w:rPrChange w:id="190" w:author="Ted Habermann" w:date="2018-01-18T10:06:00Z">
            <w:rPr>
              <w:ins w:id="191" w:author="Ted Habermann" w:date="2018-01-18T10:05:00Z"/>
            </w:rPr>
          </w:rPrChange>
        </w:rPr>
        <w:pPrChange w:id="192" w:author="Ted Habermann" w:date="2018-01-18T10:05:00Z">
          <w:pPr>
            <w:pStyle w:val="TermNum"/>
            <w:numPr>
              <w:numId w:val="6"/>
            </w:numPr>
            <w:tabs>
              <w:tab w:val="num" w:pos="720"/>
            </w:tabs>
            <w:ind w:left="720" w:hanging="720"/>
          </w:pPr>
        </w:pPrChange>
      </w:pPr>
    </w:p>
    <w:p w14:paraId="5F6440E8" w14:textId="334FEE4F" w:rsidR="00F611F1" w:rsidRPr="00F611F1" w:rsidRDefault="00F611F1" w:rsidP="00F611F1">
      <w:pPr>
        <w:pStyle w:val="TermNum"/>
        <w:rPr>
          <w:b w:val="0"/>
          <w:rPrChange w:id="193" w:author="Ted Habermann" w:date="2018-01-18T10:06:00Z">
            <w:rPr/>
          </w:rPrChange>
        </w:rPr>
        <w:pPrChange w:id="194" w:author="Ted Habermann" w:date="2018-01-18T10:05:00Z">
          <w:pPr>
            <w:pStyle w:val="TermNum"/>
            <w:numPr>
              <w:numId w:val="6"/>
            </w:numPr>
            <w:tabs>
              <w:tab w:val="num" w:pos="720"/>
            </w:tabs>
            <w:ind w:left="720" w:hanging="720"/>
          </w:pPr>
        </w:pPrChange>
      </w:pPr>
      <w:ins w:id="195" w:author="Ted Habermann" w:date="2018-01-18T10:06:00Z">
        <w:r w:rsidRPr="00F611F1">
          <w:rPr>
            <w:b w:val="0"/>
            <w:rPrChange w:id="196" w:author="Ted Habermann" w:date="2018-01-18T10:06:00Z">
              <w:rPr/>
            </w:rPrChange>
          </w:rPr>
          <w:t>r</w:t>
        </w:r>
      </w:ins>
      <w:ins w:id="197" w:author="Ted Habermann" w:date="2018-01-18T10:05:00Z">
        <w:r w:rsidRPr="00F611F1">
          <w:rPr>
            <w:b w:val="0"/>
            <w:rPrChange w:id="198" w:author="Ted Habermann" w:date="2018-01-18T10:06:00Z">
              <w:rPr/>
            </w:rPrChange>
          </w:rPr>
          <w:t>eference ellipsoid</w:t>
        </w:r>
      </w:ins>
    </w:p>
    <w:p w14:paraId="22824440" w14:textId="77777777" w:rsidR="00F611F1" w:rsidRDefault="00F611F1" w:rsidP="00F611F1">
      <w:pPr>
        <w:pStyle w:val="Note"/>
        <w:keepLines/>
        <w:widowControl w:val="0"/>
        <w:spacing w:after="120"/>
        <w:rPr>
          <w:ins w:id="199" w:author="Ted Habermann" w:date="2018-01-18T10:06:00Z"/>
          <w:rFonts w:ascii="Cambria" w:hAnsi="Cambria"/>
          <w:color w:val="000000" w:themeColor="text1"/>
          <w:sz w:val="22"/>
        </w:rPr>
      </w:pPr>
    </w:p>
    <w:p w14:paraId="00216068" w14:textId="77777777" w:rsidR="00F611F1" w:rsidRPr="0080432F" w:rsidRDefault="00F611F1" w:rsidP="00F611F1">
      <w:pPr>
        <w:pStyle w:val="Note"/>
        <w:keepLines/>
        <w:widowControl w:val="0"/>
        <w:spacing w:after="120"/>
        <w:rPr>
          <w:ins w:id="200" w:author="Ted Habermann" w:date="2018-01-18T10:06:00Z"/>
          <w:rFonts w:ascii="Cambria" w:hAnsi="Cambria"/>
          <w:color w:val="000000" w:themeColor="text1"/>
          <w:sz w:val="22"/>
        </w:rPr>
      </w:pPr>
      <w:ins w:id="201" w:author="Ted Habermann" w:date="2018-01-18T10:06:00Z">
        <w:r w:rsidRPr="0080432F">
          <w:rPr>
            <w:rFonts w:ascii="Cambria" w:hAnsi="Cambria"/>
            <w:color w:val="000000" w:themeColor="text1"/>
            <w:sz w:val="22"/>
          </w:rPr>
          <w:t>&lt;geodesy&gt; geometric reference surface embedded in 3D Euclidean space represented by an ellipsoid</w:t>
        </w:r>
      </w:ins>
    </w:p>
    <w:p w14:paraId="1B7C18B3" w14:textId="77777777" w:rsidR="00F611F1" w:rsidRDefault="00F611F1" w:rsidP="00F611F1">
      <w:pPr>
        <w:rPr>
          <w:ins w:id="202" w:author="Ted Habermann" w:date="2018-01-18T10:07:00Z"/>
          <w:color w:val="000000" w:themeColor="text1"/>
        </w:rPr>
      </w:pPr>
      <w:ins w:id="203" w:author="Ted Habermann" w:date="2018-01-18T10:06:00Z">
        <w:r w:rsidRPr="00F611F1">
          <w:rPr>
            <w:color w:val="000000" w:themeColor="text1"/>
            <w:rPrChange w:id="204" w:author="Ted Habermann" w:date="2018-01-18T10:06:00Z">
              <w:rPr>
                <w:color w:val="000000" w:themeColor="text1"/>
                <w:sz w:val="20"/>
              </w:rPr>
            </w:rPrChange>
          </w:rPr>
          <w:t xml:space="preserve">Note 1 to entry: </w:t>
        </w:r>
        <w:r w:rsidRPr="00F611F1">
          <w:rPr>
            <w:color w:val="000000" w:themeColor="text1"/>
            <w:rPrChange w:id="205" w:author="Ted Habermann" w:date="2018-01-18T10:06:00Z">
              <w:rPr>
                <w:color w:val="000000" w:themeColor="text1"/>
                <w:sz w:val="20"/>
              </w:rPr>
            </w:rPrChange>
          </w:rPr>
          <w:tab/>
        </w:r>
        <w:r w:rsidRPr="00F611F1">
          <w:rPr>
            <w:rPrChange w:id="206" w:author="Ted Habermann" w:date="2018-01-18T10:06:00Z">
              <w:rPr>
                <w:sz w:val="20"/>
              </w:rPr>
            </w:rPrChange>
          </w:rPr>
          <w:t xml:space="preserve">For the Earth the </w:t>
        </w:r>
        <w:r w:rsidRPr="00F611F1">
          <w:rPr>
            <w:color w:val="000000" w:themeColor="text1"/>
            <w:rPrChange w:id="207" w:author="Ted Habermann" w:date="2018-01-18T10:06:00Z">
              <w:rPr>
                <w:color w:val="000000" w:themeColor="text1"/>
                <w:sz w:val="20"/>
              </w:rPr>
            </w:rPrChange>
          </w:rPr>
          <w:t>ellipsoid is bi-axial with rotation </w:t>
        </w:r>
        <w:r w:rsidRPr="00F611F1">
          <w:rPr>
            <w:rPrChange w:id="208" w:author="Ted Habermann" w:date="2018-01-18T10:06:00Z">
              <w:rPr>
                <w:sz w:val="20"/>
              </w:rPr>
            </w:rPrChange>
          </w:rPr>
          <w:t xml:space="preserve">about the polar axis. </w:t>
        </w:r>
        <w:r w:rsidRPr="00F611F1">
          <w:rPr>
            <w:color w:val="000000" w:themeColor="text1"/>
            <w:rPrChange w:id="209" w:author="Ted Habermann" w:date="2018-01-18T10:06:00Z">
              <w:rPr>
                <w:color w:val="000000" w:themeColor="text1"/>
                <w:sz w:val="20"/>
              </w:rPr>
            </w:rPrChange>
          </w:rPr>
          <w:t xml:space="preserve">This results in an oblate ellipsoid with the midpoint of the foci located at the nominal </w:t>
        </w:r>
        <w:commentRangeStart w:id="210"/>
        <w:r w:rsidRPr="00F611F1">
          <w:rPr>
            <w:color w:val="000000" w:themeColor="text1"/>
            <w:rPrChange w:id="211" w:author="Ted Habermann" w:date="2018-01-18T10:06:00Z">
              <w:rPr>
                <w:color w:val="000000" w:themeColor="text1"/>
                <w:sz w:val="20"/>
              </w:rPr>
            </w:rPrChange>
          </w:rPr>
          <w:t xml:space="preserve">center </w:t>
        </w:r>
        <w:commentRangeEnd w:id="210"/>
        <w:r w:rsidRPr="00F611F1">
          <w:rPr>
            <w:rStyle w:val="CommentReference"/>
            <w:sz w:val="24"/>
            <w:szCs w:val="24"/>
            <w:rPrChange w:id="212" w:author="Ted Habermann" w:date="2018-01-18T10:06:00Z">
              <w:rPr>
                <w:rStyle w:val="CommentReference"/>
              </w:rPr>
            </w:rPrChange>
          </w:rPr>
          <w:commentReference w:id="210"/>
        </w:r>
        <w:r w:rsidRPr="00F611F1">
          <w:rPr>
            <w:color w:val="000000" w:themeColor="text1"/>
            <w:rPrChange w:id="213" w:author="Ted Habermann" w:date="2018-01-18T10:06:00Z">
              <w:rPr>
                <w:color w:val="000000" w:themeColor="text1"/>
                <w:sz w:val="20"/>
              </w:rPr>
            </w:rPrChange>
          </w:rPr>
          <w:t>of the Earth.</w:t>
        </w:r>
      </w:ins>
    </w:p>
    <w:p w14:paraId="65381259" w14:textId="3324CF27" w:rsidR="00F611F1" w:rsidRPr="00F611F1" w:rsidRDefault="00F611F1" w:rsidP="00F611F1">
      <w:pPr>
        <w:rPr>
          <w:ins w:id="214" w:author="Ted Habermann" w:date="2018-01-18T10:06:00Z"/>
          <w:color w:val="000000" w:themeColor="text1"/>
          <w:rPrChange w:id="215" w:author="Ted Habermann" w:date="2018-01-18T10:06:00Z">
            <w:rPr>
              <w:ins w:id="216" w:author="Ted Habermann" w:date="2018-01-18T10:06:00Z"/>
              <w:color w:val="000000" w:themeColor="text1"/>
              <w:sz w:val="20"/>
            </w:rPr>
          </w:rPrChange>
        </w:rPr>
      </w:pPr>
      <w:ins w:id="217" w:author="Ted Habermann" w:date="2018-01-18T10:07:00Z">
        <w:r>
          <w:t>[Source: ISO 19111 Rev 2017-12-17, in progress]</w:t>
        </w:r>
      </w:ins>
    </w:p>
    <w:p w14:paraId="2DDCE876" w14:textId="0A22698E" w:rsidR="00EF70A2" w:rsidDel="00F611F1" w:rsidRDefault="0093256E" w:rsidP="00F611F1">
      <w:pPr>
        <w:pStyle w:val="Terms"/>
        <w:rPr>
          <w:del w:id="218" w:author="Ted Habermann" w:date="2018-01-18T10:06:00Z"/>
        </w:rPr>
      </w:pPr>
      <w:del w:id="219" w:author="Ted Habermann" w:date="2018-01-18T10:06:00Z">
        <w:r w:rsidDel="00F611F1">
          <w:lastRenderedPageBreak/>
          <w:delText>A surface formed by the rotation of an ellipse about a main axis</w:delText>
        </w:r>
      </w:del>
    </w:p>
    <w:p w14:paraId="0ECEB4C3" w14:textId="798934CB" w:rsidR="00EF70A2" w:rsidDel="00E5428E" w:rsidRDefault="0093256E">
      <w:pPr>
        <w:pStyle w:val="TermNum"/>
        <w:numPr>
          <w:ilvl w:val="0"/>
          <w:numId w:val="6"/>
        </w:numPr>
        <w:rPr>
          <w:del w:id="220" w:author="Ted Habermann" w:date="2017-12-18T14:09:00Z"/>
        </w:rPr>
      </w:pPr>
      <w:del w:id="221" w:author="Ted Habermann" w:date="2017-12-18T14:09:00Z">
        <w:r w:rsidDel="00E5428E">
          <w:delText>EPSG</w:delText>
        </w:r>
      </w:del>
    </w:p>
    <w:p w14:paraId="2AF951AA" w14:textId="6E16E48B" w:rsidR="00EF70A2" w:rsidDel="00E5428E" w:rsidRDefault="0093256E">
      <w:pPr>
        <w:pStyle w:val="Terms"/>
        <w:rPr>
          <w:del w:id="222" w:author="Ted Habermann" w:date="2017-12-18T14:09:00Z"/>
        </w:rPr>
      </w:pPr>
      <w:del w:id="223" w:author="Ted Habermann" w:date="2017-12-18T14:09:00Z">
        <w:r w:rsidDel="00E5428E">
          <w:delText xml:space="preserve"> European Petroleum Survey Group.</w:delText>
        </w:r>
      </w:del>
    </w:p>
    <w:p w14:paraId="39BEC2C5" w14:textId="2436EA4C" w:rsidR="00EF70A2" w:rsidDel="00E5428E" w:rsidRDefault="0093256E">
      <w:pPr>
        <w:pStyle w:val="TermNum"/>
        <w:numPr>
          <w:ilvl w:val="0"/>
          <w:numId w:val="6"/>
        </w:numPr>
        <w:rPr>
          <w:del w:id="224" w:author="Ted Habermann" w:date="2017-12-18T14:14:00Z"/>
        </w:rPr>
      </w:pPr>
      <w:del w:id="225" w:author="Ted Habermann" w:date="2017-12-18T14:14:00Z">
        <w:r w:rsidDel="00E5428E">
          <w:delText>evaluation</w:delText>
        </w:r>
      </w:del>
    </w:p>
    <w:p w14:paraId="6642DB80" w14:textId="56602CCC" w:rsidR="00EF70A2" w:rsidDel="00E5428E" w:rsidRDefault="0093256E">
      <w:pPr>
        <w:pStyle w:val="Terms"/>
        <w:rPr>
          <w:del w:id="226" w:author="Ted Habermann" w:date="2017-12-18T14:14:00Z"/>
        </w:rPr>
      </w:pPr>
      <w:del w:id="227" w:author="Ted Habermann" w:date="2017-12-18T14:14:00Z">
        <w:r w:rsidDel="00E5428E">
          <w:delText>Determination of the values of a coverage at a direct position within the domain of the coverage.</w:delText>
        </w:r>
      </w:del>
    </w:p>
    <w:p w14:paraId="2DEBB8D5" w14:textId="77777777" w:rsidR="00EF70A2" w:rsidRDefault="0093256E">
      <w:pPr>
        <w:pStyle w:val="TermNum"/>
        <w:numPr>
          <w:ilvl w:val="0"/>
          <w:numId w:val="6"/>
        </w:numPr>
      </w:pPr>
      <w:r>
        <w:t>flattening</w:t>
      </w:r>
    </w:p>
    <w:p w14:paraId="471E9C78" w14:textId="11B4C49B" w:rsidR="00EF70A2" w:rsidRDefault="0093256E">
      <w:pPr>
        <w:pStyle w:val="Terms"/>
        <w:rPr>
          <w:ins w:id="228" w:author="Ted Habermann" w:date="2018-01-18T10:07:00Z"/>
        </w:rPr>
      </w:pPr>
      <w:del w:id="229" w:author="Ted Habermann" w:date="2018-01-18T10:08:00Z">
        <w:r w:rsidDel="00F611F1">
          <w:delText xml:space="preserve">A </w:delText>
        </w:r>
      </w:del>
      <w:r>
        <w:t>ratio of the difference between the semi-major (a) and semi-minor axis (b) of an ellipsoid to the semi-major axis; f = (a - b)/a</w:t>
      </w:r>
    </w:p>
    <w:p w14:paraId="4820517D" w14:textId="2308005E" w:rsidR="00F611F1" w:rsidRPr="00F611F1" w:rsidRDefault="00F611F1" w:rsidP="00F611F1">
      <w:pPr>
        <w:pStyle w:val="Note"/>
        <w:widowControl w:val="0"/>
        <w:rPr>
          <w:ins w:id="230" w:author="Ted Habermann" w:date="2018-01-18T10:07:00Z"/>
          <w:rFonts w:ascii="Times New Roman" w:eastAsia="Arial Unicode MS" w:hAnsi="Times New Roman"/>
          <w:color w:val="000000" w:themeColor="text1"/>
          <w:sz w:val="24"/>
          <w:szCs w:val="24"/>
          <w:rPrChange w:id="231" w:author="Ted Habermann" w:date="2018-01-18T10:07:00Z">
            <w:rPr>
              <w:ins w:id="232" w:author="Ted Habermann" w:date="2018-01-18T10:07:00Z"/>
              <w:rFonts w:ascii="Cambria" w:eastAsia="Arial Unicode MS" w:hAnsi="Cambria"/>
              <w:color w:val="000000" w:themeColor="text1"/>
              <w:sz w:val="20"/>
            </w:rPr>
          </w:rPrChange>
        </w:rPr>
      </w:pPr>
      <w:ins w:id="233" w:author="Ted Habermann" w:date="2018-01-18T10:07:00Z">
        <w:r w:rsidRPr="00F611F1">
          <w:rPr>
            <w:rFonts w:ascii="Times New Roman" w:eastAsia="Arial Unicode MS" w:hAnsi="Times New Roman"/>
            <w:color w:val="000000" w:themeColor="text1"/>
            <w:sz w:val="24"/>
            <w:szCs w:val="24"/>
            <w:rPrChange w:id="234" w:author="Ted Habermann" w:date="2018-01-18T10:07:00Z">
              <w:rPr>
                <w:rFonts w:ascii="Cambria" w:eastAsia="Arial Unicode MS" w:hAnsi="Cambria"/>
                <w:color w:val="000000" w:themeColor="text1"/>
                <w:sz w:val="20"/>
              </w:rPr>
            </w:rPrChange>
          </w:rPr>
          <w:t>Note 1 to entry:</w:t>
        </w:r>
        <w:r w:rsidRPr="00F611F1">
          <w:rPr>
            <w:rFonts w:ascii="Times New Roman" w:eastAsia="Arial Unicode MS" w:hAnsi="Times New Roman"/>
            <w:color w:val="000000" w:themeColor="text1"/>
            <w:sz w:val="24"/>
            <w:szCs w:val="24"/>
            <w:rPrChange w:id="235" w:author="Ted Habermann" w:date="2018-01-18T10:07:00Z">
              <w:rPr>
                <w:rFonts w:ascii="Cambria" w:eastAsia="Arial Unicode MS" w:hAnsi="Cambria"/>
                <w:color w:val="000000" w:themeColor="text1"/>
                <w:sz w:val="20"/>
              </w:rPr>
            </w:rPrChange>
          </w:rPr>
          <w:tab/>
          <w:t>Sometimes inverse flattening 1/</w:t>
        </w:r>
        <w:r w:rsidRPr="00F611F1">
          <w:rPr>
            <w:rFonts w:ascii="Times New Roman" w:eastAsia="Arial Unicode MS" w:hAnsi="Times New Roman"/>
            <w:i/>
            <w:color w:val="000000" w:themeColor="text1"/>
            <w:sz w:val="24"/>
            <w:szCs w:val="24"/>
            <w:rPrChange w:id="236" w:author="Ted Habermann" w:date="2018-01-18T10:07:00Z">
              <w:rPr>
                <w:rFonts w:ascii="Cambria" w:eastAsia="Arial Unicode MS" w:hAnsi="Cambria"/>
                <w:i/>
                <w:color w:val="000000" w:themeColor="text1"/>
                <w:sz w:val="20"/>
              </w:rPr>
            </w:rPrChange>
          </w:rPr>
          <w:t>f  </w:t>
        </w:r>
        <w:r w:rsidRPr="00F611F1">
          <w:rPr>
            <w:rFonts w:ascii="Times New Roman" w:eastAsia="Arial Unicode MS" w:hAnsi="Times New Roman"/>
            <w:color w:val="000000" w:themeColor="text1"/>
            <w:sz w:val="24"/>
            <w:szCs w:val="24"/>
            <w:rPrChange w:id="237" w:author="Ted Habermann" w:date="2018-01-18T10:07:00Z">
              <w:rPr>
                <w:rFonts w:ascii="Cambria" w:eastAsia="Arial Unicode MS" w:hAnsi="Cambria"/>
                <w:color w:val="000000" w:themeColor="text1"/>
                <w:sz w:val="20"/>
              </w:rPr>
            </w:rPrChange>
          </w:rPr>
          <w:sym w:font="Symbol" w:char="F03D"/>
        </w:r>
        <w:r w:rsidRPr="00F611F1">
          <w:rPr>
            <w:rFonts w:ascii="Times New Roman" w:eastAsia="Arial Unicode MS" w:hAnsi="Times New Roman"/>
            <w:color w:val="000000" w:themeColor="text1"/>
            <w:sz w:val="24"/>
            <w:szCs w:val="24"/>
            <w:rPrChange w:id="238" w:author="Ted Habermann" w:date="2018-01-18T10:07:00Z">
              <w:rPr>
                <w:rFonts w:ascii="Cambria" w:eastAsia="Arial Unicode MS" w:hAnsi="Cambria"/>
                <w:color w:val="000000" w:themeColor="text1"/>
                <w:sz w:val="20"/>
              </w:rPr>
            </w:rPrChange>
          </w:rPr>
          <w:t xml:space="preserve"> </w:t>
        </w:r>
        <w:r w:rsidRPr="00F611F1">
          <w:rPr>
            <w:rFonts w:ascii="Times New Roman" w:eastAsia="Arial Unicode MS" w:hAnsi="Times New Roman"/>
            <w:i/>
            <w:color w:val="000000" w:themeColor="text1"/>
            <w:sz w:val="24"/>
            <w:szCs w:val="24"/>
            <w:rPrChange w:id="239" w:author="Ted Habermann" w:date="2018-01-18T10:07:00Z">
              <w:rPr>
                <w:rFonts w:ascii="Cambria" w:eastAsia="Arial Unicode MS" w:hAnsi="Cambria"/>
                <w:i/>
                <w:color w:val="000000" w:themeColor="text1"/>
                <w:sz w:val="20"/>
              </w:rPr>
            </w:rPrChange>
          </w:rPr>
          <w:t>a</w:t>
        </w:r>
        <w:proofErr w:type="gramStart"/>
        <w:r w:rsidRPr="00F611F1">
          <w:rPr>
            <w:rFonts w:ascii="Times New Roman" w:eastAsia="Arial Unicode MS" w:hAnsi="Times New Roman"/>
            <w:color w:val="000000" w:themeColor="text1"/>
            <w:sz w:val="24"/>
            <w:szCs w:val="24"/>
            <w:rPrChange w:id="240" w:author="Ted Habermann" w:date="2018-01-18T10:07:00Z">
              <w:rPr>
                <w:rFonts w:ascii="Cambria" w:eastAsia="Arial Unicode MS" w:hAnsi="Cambria"/>
                <w:color w:val="000000" w:themeColor="text1"/>
                <w:sz w:val="20"/>
              </w:rPr>
            </w:rPrChange>
          </w:rPr>
          <w:t>/(</w:t>
        </w:r>
        <w:proofErr w:type="gramEnd"/>
        <w:r w:rsidRPr="00F611F1">
          <w:rPr>
            <w:rFonts w:ascii="Times New Roman" w:eastAsia="Arial Unicode MS" w:hAnsi="Times New Roman"/>
            <w:i/>
            <w:color w:val="000000" w:themeColor="text1"/>
            <w:sz w:val="24"/>
            <w:szCs w:val="24"/>
            <w:rPrChange w:id="241" w:author="Ted Habermann" w:date="2018-01-18T10:07:00Z">
              <w:rPr>
                <w:rFonts w:ascii="Cambria" w:eastAsia="Arial Unicode MS" w:hAnsi="Cambria"/>
                <w:i/>
                <w:color w:val="000000" w:themeColor="text1"/>
                <w:sz w:val="20"/>
              </w:rPr>
            </w:rPrChange>
          </w:rPr>
          <w:t>a </w:t>
        </w:r>
        <w:r w:rsidRPr="00F611F1">
          <w:rPr>
            <w:rFonts w:ascii="Times New Roman" w:eastAsia="Arial Unicode MS" w:hAnsi="Times New Roman"/>
            <w:i/>
            <w:color w:val="000000" w:themeColor="text1"/>
            <w:sz w:val="24"/>
            <w:szCs w:val="24"/>
            <w:rPrChange w:id="242" w:author="Ted Habermann" w:date="2018-01-18T10:07:00Z">
              <w:rPr>
                <w:rFonts w:ascii="Cambria" w:eastAsia="Arial Unicode MS" w:hAnsi="Cambria"/>
                <w:i/>
                <w:color w:val="000000" w:themeColor="text1"/>
                <w:sz w:val="20"/>
              </w:rPr>
            </w:rPrChange>
          </w:rPr>
          <w:sym w:font="Symbol" w:char="F02D"/>
        </w:r>
        <w:r w:rsidRPr="00F611F1">
          <w:rPr>
            <w:rFonts w:ascii="Times New Roman" w:eastAsia="Arial Unicode MS" w:hAnsi="Times New Roman"/>
            <w:i/>
            <w:color w:val="000000" w:themeColor="text1"/>
            <w:sz w:val="24"/>
            <w:szCs w:val="24"/>
            <w:rPrChange w:id="243" w:author="Ted Habermann" w:date="2018-01-18T10:07:00Z">
              <w:rPr>
                <w:rFonts w:ascii="Cambria" w:eastAsia="Arial Unicode MS" w:hAnsi="Cambria"/>
                <w:i/>
                <w:color w:val="000000" w:themeColor="text1"/>
                <w:sz w:val="20"/>
              </w:rPr>
            </w:rPrChange>
          </w:rPr>
          <w:t> b</w:t>
        </w:r>
        <w:r w:rsidRPr="00F611F1">
          <w:rPr>
            <w:rFonts w:ascii="Times New Roman" w:eastAsia="Arial Unicode MS" w:hAnsi="Times New Roman"/>
            <w:color w:val="000000" w:themeColor="text1"/>
            <w:sz w:val="24"/>
            <w:szCs w:val="24"/>
            <w:rPrChange w:id="244" w:author="Ted Habermann" w:date="2018-01-18T10:07:00Z">
              <w:rPr>
                <w:rFonts w:ascii="Cambria" w:eastAsia="Arial Unicode MS" w:hAnsi="Cambria"/>
                <w:color w:val="000000" w:themeColor="text1"/>
                <w:sz w:val="20"/>
              </w:rPr>
            </w:rPrChange>
          </w:rPr>
          <w:t>) is given instead; 1/</w:t>
        </w:r>
        <w:r w:rsidRPr="00F611F1">
          <w:rPr>
            <w:rFonts w:ascii="Times New Roman" w:eastAsia="Arial Unicode MS" w:hAnsi="Times New Roman"/>
            <w:i/>
            <w:color w:val="000000" w:themeColor="text1"/>
            <w:sz w:val="24"/>
            <w:szCs w:val="24"/>
            <w:rPrChange w:id="245" w:author="Ted Habermann" w:date="2018-01-18T10:07:00Z">
              <w:rPr>
                <w:rFonts w:ascii="Cambria" w:eastAsia="Arial Unicode MS" w:hAnsi="Cambria"/>
                <w:i/>
                <w:color w:val="000000" w:themeColor="text1"/>
                <w:sz w:val="20"/>
              </w:rPr>
            </w:rPrChange>
          </w:rPr>
          <w:t>f</w:t>
        </w:r>
        <w:r w:rsidRPr="00F611F1">
          <w:rPr>
            <w:rFonts w:ascii="Times New Roman" w:eastAsia="Arial Unicode MS" w:hAnsi="Times New Roman"/>
            <w:color w:val="000000" w:themeColor="text1"/>
            <w:sz w:val="24"/>
            <w:szCs w:val="24"/>
            <w:rPrChange w:id="246" w:author="Ted Habermann" w:date="2018-01-18T10:07:00Z">
              <w:rPr>
                <w:rFonts w:ascii="Cambria" w:eastAsia="Arial Unicode MS" w:hAnsi="Cambria"/>
                <w:color w:val="000000" w:themeColor="text1"/>
                <w:sz w:val="20"/>
              </w:rPr>
            </w:rPrChange>
          </w:rPr>
          <w:t xml:space="preserve"> is also</w:t>
        </w:r>
        <w:r w:rsidR="00E76297">
          <w:rPr>
            <w:rFonts w:ascii="Times New Roman" w:eastAsia="Arial Unicode MS" w:hAnsi="Times New Roman"/>
            <w:color w:val="000000" w:themeColor="text1"/>
            <w:sz w:val="24"/>
            <w:szCs w:val="24"/>
            <w:rPrChange w:id="247" w:author="Ted Habermann" w:date="2018-01-18T10:07:00Z">
              <w:rPr>
                <w:rFonts w:ascii="Times New Roman" w:eastAsia="Arial Unicode MS" w:hAnsi="Times New Roman"/>
                <w:color w:val="000000" w:themeColor="text1"/>
                <w:sz w:val="24"/>
                <w:szCs w:val="24"/>
              </w:rPr>
            </w:rPrChange>
          </w:rPr>
          <w:t xml:space="preserve"> known as reciprocal flattening.</w:t>
        </w:r>
      </w:ins>
    </w:p>
    <w:p w14:paraId="1C8C297D" w14:textId="5BDCC4F2" w:rsidR="00F611F1" w:rsidRPr="00E76297" w:rsidRDefault="00F611F1" w:rsidP="00E76297">
      <w:pPr>
        <w:rPr>
          <w:rFonts w:eastAsia="Arial Unicode MS"/>
          <w:rPrChange w:id="248" w:author="Ted Habermann" w:date="2018-01-18T10:12:00Z">
            <w:rPr/>
          </w:rPrChange>
        </w:rPr>
        <w:pPrChange w:id="249" w:author="Ted Habermann" w:date="2018-01-18T10:12:00Z">
          <w:pPr>
            <w:pStyle w:val="Terms"/>
          </w:pPr>
        </w:pPrChange>
      </w:pPr>
      <w:ins w:id="250" w:author="Ted Habermann" w:date="2018-01-18T10:07:00Z">
        <w:r>
          <w:rPr>
            <w:rFonts w:eastAsia="Arial Unicode MS"/>
            <w:lang w:val="en-GB" w:eastAsia="ja-JP"/>
          </w:rPr>
          <w:t>[Source: ISO 19111 Rev 2017-12-17 in progress]</w:t>
        </w:r>
      </w:ins>
    </w:p>
    <w:p w14:paraId="7C65804E" w14:textId="77777777" w:rsidR="00EF70A2" w:rsidRDefault="0093256E">
      <w:pPr>
        <w:pStyle w:val="TermNum"/>
        <w:numPr>
          <w:ilvl w:val="0"/>
          <w:numId w:val="6"/>
        </w:numPr>
      </w:pPr>
      <w:r>
        <w:t>geocoding</w:t>
      </w:r>
    </w:p>
    <w:p w14:paraId="5CF832EF" w14:textId="77777777" w:rsidR="00EF70A2" w:rsidRDefault="0093256E">
      <w:pPr>
        <w:pStyle w:val="Terms"/>
      </w:pPr>
      <w:r>
        <w:t>A translation of one form of location into another</w:t>
      </w:r>
    </w:p>
    <w:p w14:paraId="38C6EBBE" w14:textId="77777777" w:rsidR="00EF70A2" w:rsidRDefault="0093256E">
      <w:pPr>
        <w:pStyle w:val="TermNum"/>
        <w:numPr>
          <w:ilvl w:val="0"/>
          <w:numId w:val="6"/>
        </w:numPr>
      </w:pPr>
      <w:r>
        <w:t>geographic coordinate system</w:t>
      </w:r>
    </w:p>
    <w:p w14:paraId="424EA799" w14:textId="5D13001B" w:rsidR="00EF70A2" w:rsidRDefault="0093256E">
      <w:pPr>
        <w:pStyle w:val="Terms"/>
      </w:pPr>
      <w:del w:id="251" w:author="Ted Habermann" w:date="2018-01-18T10:09:00Z">
        <w:r w:rsidDel="00E76297">
          <w:delText xml:space="preserve">A Geographic CS </w:delText>
        </w:r>
      </w:del>
      <w:ins w:id="252" w:author="Ted Habermann" w:date="2018-01-18T10:09:00Z">
        <w:r w:rsidR="00E76297">
          <w:t xml:space="preserve">coordinate system </w:t>
        </w:r>
      </w:ins>
      <w:r>
        <w:t>consist</w:t>
      </w:r>
      <w:ins w:id="253" w:author="Ted Habermann" w:date="2018-01-18T10:09:00Z">
        <w:r w:rsidR="00E76297">
          <w:t>ing</w:t>
        </w:r>
      </w:ins>
      <w:del w:id="254" w:author="Ted Habermann" w:date="2018-01-18T10:09:00Z">
        <w:r w:rsidDel="00E76297">
          <w:delText>s</w:delText>
        </w:r>
      </w:del>
      <w:r>
        <w:t xml:space="preserve"> of a well-defined ellipsoidal datum, a Prime Meridian, and an angular unit, allowing the assignment of a Latitude-Longitude (and optionally, geodetic height) vector to a location on earth</w:t>
      </w:r>
      <w:del w:id="255" w:author="Ted Habermann" w:date="2018-01-18T10:12:00Z">
        <w:r w:rsidDel="00E76297">
          <w:delText>.</w:delText>
        </w:r>
      </w:del>
    </w:p>
    <w:p w14:paraId="5E806EAC" w14:textId="77777777" w:rsidR="00EF70A2" w:rsidRDefault="0093256E">
      <w:pPr>
        <w:pStyle w:val="TermNum"/>
        <w:numPr>
          <w:ilvl w:val="0"/>
          <w:numId w:val="6"/>
        </w:numPr>
      </w:pPr>
      <w:proofErr w:type="spellStart"/>
      <w:r>
        <w:t>geokey</w:t>
      </w:r>
      <w:proofErr w:type="spellEnd"/>
    </w:p>
    <w:p w14:paraId="0022B160" w14:textId="3CF7FCBA" w:rsidR="00EF70A2" w:rsidRDefault="0093256E">
      <w:pPr>
        <w:pStyle w:val="Terms"/>
      </w:pPr>
      <w:del w:id="256" w:author="Ted Habermann" w:date="2018-01-18T10:10:00Z">
        <w:r w:rsidDel="00E76297">
          <w:delText xml:space="preserve">In GeoTIFF, a GeoKey is </w:delText>
        </w:r>
      </w:del>
      <w:r>
        <w:t>equivalent in function to a TIFF tag, but uses a different storage mechanism</w:t>
      </w:r>
      <w:del w:id="257" w:author="Ted Habermann" w:date="2018-01-18T10:12:00Z">
        <w:r w:rsidDel="00E76297">
          <w:delText>.</w:delText>
        </w:r>
      </w:del>
    </w:p>
    <w:p w14:paraId="4DFB7123" w14:textId="77777777" w:rsidR="00EF70A2" w:rsidRDefault="0093256E">
      <w:pPr>
        <w:pStyle w:val="TermNum"/>
        <w:numPr>
          <w:ilvl w:val="0"/>
          <w:numId w:val="6"/>
        </w:numPr>
      </w:pPr>
      <w:proofErr w:type="spellStart"/>
      <w:r>
        <w:t>georectified</w:t>
      </w:r>
      <w:proofErr w:type="spellEnd"/>
      <w:r>
        <w:t xml:space="preserve"> grid</w:t>
      </w:r>
    </w:p>
    <w:p w14:paraId="42302D93" w14:textId="36D48508" w:rsidR="00EF70A2" w:rsidRDefault="0093256E">
      <w:pPr>
        <w:pStyle w:val="Terms"/>
        <w:rPr>
          <w:ins w:id="258" w:author="Ted Habermann" w:date="2018-01-18T10:11:00Z"/>
        </w:rPr>
      </w:pPr>
      <w:del w:id="259" w:author="Ted Habermann" w:date="2018-01-18T10:10:00Z">
        <w:r w:rsidDel="00E76297">
          <w:delText>R</w:delText>
        </w:r>
      </w:del>
      <w:del w:id="260" w:author="Ted Habermann" w:date="2018-01-18T10:11:00Z">
        <w:r w:rsidDel="00E76297">
          <w:delText xml:space="preserve">ectified </w:delText>
        </w:r>
      </w:del>
      <w:del w:id="261" w:author="Ted Habermann" w:date="2018-01-18T10:10:00Z">
        <w:r w:rsidDel="00E76297">
          <w:delText>G</w:delText>
        </w:r>
      </w:del>
      <w:del w:id="262" w:author="Ted Habermann" w:date="2018-01-18T10:11:00Z">
        <w:r w:rsidDel="00E76297">
          <w:delText xml:space="preserve">rid: </w:delText>
        </w:r>
      </w:del>
      <w:r>
        <w:t>grid for which there is an affine transformation between the grid coordinates and the coordinates of an external coordinate reference system</w:t>
      </w:r>
    </w:p>
    <w:p w14:paraId="5BA423D0" w14:textId="6F4597C8" w:rsidR="00E76297" w:rsidRDefault="00E76297" w:rsidP="00E76297">
      <w:pPr>
        <w:pStyle w:val="Definition"/>
        <w:rPr>
          <w:ins w:id="263" w:author="Ted Habermann" w:date="2018-01-18T10:11:00Z"/>
        </w:rPr>
      </w:pPr>
      <w:ins w:id="264" w:author="Ted Habermann" w:date="2018-01-18T10:11:00Z">
        <w:r w:rsidRPr="00B91A0F">
          <w:t>N</w:t>
        </w:r>
        <w:r>
          <w:t>ote 1 to entry:</w:t>
        </w:r>
        <w:r>
          <w:tab/>
        </w:r>
        <w:r w:rsidRPr="00B91A0F">
          <w:t>If the coordinate reference system is related to the earth by a datum, t</w:t>
        </w:r>
        <w:r>
          <w:t xml:space="preserve">he grid is a </w:t>
        </w:r>
        <w:proofErr w:type="spellStart"/>
        <w:r>
          <w:t>georectified</w:t>
        </w:r>
        <w:proofErr w:type="spellEnd"/>
        <w:r>
          <w:t xml:space="preserve"> grid</w:t>
        </w:r>
        <w:r w:rsidRPr="00B91A0F">
          <w:tab/>
        </w:r>
        <w:r w:rsidRPr="00B91A0F">
          <w:tab/>
        </w:r>
        <w:r w:rsidRPr="00B91A0F">
          <w:tab/>
        </w:r>
        <w:r w:rsidRPr="00B91A0F">
          <w:tab/>
        </w:r>
        <w:r w:rsidRPr="00B91A0F">
          <w:tab/>
        </w:r>
        <w:r w:rsidRPr="00B91A0F">
          <w:tab/>
        </w:r>
        <w:r w:rsidRPr="00B91A0F">
          <w:tab/>
        </w:r>
      </w:ins>
    </w:p>
    <w:p w14:paraId="58980928" w14:textId="42FECC10" w:rsidR="00E76297" w:rsidRPr="00E76297" w:rsidRDefault="00E76297" w:rsidP="00E76297">
      <w:pPr>
        <w:pStyle w:val="Definition"/>
        <w:rPr>
          <w:rPrChange w:id="265" w:author="Ted Habermann" w:date="2018-01-18T10:11:00Z">
            <w:rPr/>
          </w:rPrChange>
        </w:rPr>
        <w:pPrChange w:id="266" w:author="Ted Habermann" w:date="2018-01-18T10:11:00Z">
          <w:pPr>
            <w:pStyle w:val="Terms"/>
          </w:pPr>
        </w:pPrChange>
      </w:pPr>
      <w:ins w:id="267" w:author="Ted Habermann" w:date="2018-01-18T10:11:00Z">
        <w:r>
          <w:t xml:space="preserve">[Source: </w:t>
        </w:r>
        <w:r w:rsidRPr="007F4F66">
          <w:t>ISO 19123:200</w:t>
        </w:r>
        <w:r>
          <w:t>5, 4.1.32]</w:t>
        </w:r>
      </w:ins>
    </w:p>
    <w:p w14:paraId="4D512ACE" w14:textId="77777777" w:rsidR="00EF70A2" w:rsidRDefault="0093256E">
      <w:pPr>
        <w:pStyle w:val="TermNum"/>
        <w:numPr>
          <w:ilvl w:val="0"/>
          <w:numId w:val="6"/>
        </w:numPr>
      </w:pPr>
      <w:proofErr w:type="spellStart"/>
      <w:r>
        <w:t>georeferencing</w:t>
      </w:r>
      <w:proofErr w:type="spellEnd"/>
    </w:p>
    <w:p w14:paraId="3DE408D6" w14:textId="77777777" w:rsidR="00EF70A2" w:rsidRDefault="0093256E">
      <w:pPr>
        <w:pStyle w:val="Terms"/>
      </w:pPr>
      <w:proofErr w:type="spellStart"/>
      <w:r>
        <w:t>geopositioning</w:t>
      </w:r>
      <w:proofErr w:type="spellEnd"/>
      <w:r>
        <w:t xml:space="preserve"> an object using a Correspondence Model derived from a set of points for which both ground and image coordinates are known</w:t>
      </w:r>
    </w:p>
    <w:p w14:paraId="7033D813" w14:textId="72E7E2A3" w:rsidR="00EF70A2" w:rsidRDefault="00381296">
      <w:pPr>
        <w:pStyle w:val="TermNum"/>
        <w:numPr>
          <w:ilvl w:val="0"/>
          <w:numId w:val="6"/>
        </w:numPr>
      </w:pPr>
      <w:ins w:id="268" w:author="Ted Habermann" w:date="2017-12-05T16:00:00Z">
        <w:r>
          <w:t>G</w:t>
        </w:r>
      </w:ins>
      <w:commentRangeStart w:id="269"/>
      <w:commentRangeStart w:id="270"/>
      <w:del w:id="271" w:author="Ted Habermann" w:date="2017-12-05T16:00:00Z">
        <w:r w:rsidR="0093256E" w:rsidDel="00381296">
          <w:delText>g</w:delText>
        </w:r>
      </w:del>
      <w:r w:rsidR="0093256E">
        <w:t>eoTIFF</w:t>
      </w:r>
      <w:commentRangeEnd w:id="269"/>
      <w:r w:rsidR="0093256E">
        <w:commentReference w:id="269"/>
      </w:r>
      <w:commentRangeEnd w:id="270"/>
      <w:r>
        <w:rPr>
          <w:rStyle w:val="CommentReference"/>
          <w:b w:val="0"/>
          <w:lang w:val="en-US"/>
        </w:rPr>
        <w:commentReference w:id="270"/>
      </w:r>
    </w:p>
    <w:p w14:paraId="0FF5450B" w14:textId="77777777" w:rsidR="00EF70A2" w:rsidRDefault="0093256E">
      <w:pPr>
        <w:pStyle w:val="Terms"/>
      </w:pPr>
      <w:del w:id="272" w:author="Ted Habermann" w:date="2018-01-18T10:12:00Z">
        <w:r w:rsidDel="00E76297">
          <w:delText xml:space="preserve">A </w:delText>
        </w:r>
      </w:del>
      <w:r>
        <w:t xml:space="preserve">standard for storing </w:t>
      </w:r>
      <w:proofErr w:type="spellStart"/>
      <w:r>
        <w:t>georeference</w:t>
      </w:r>
      <w:proofErr w:type="spellEnd"/>
      <w:r>
        <w:t xml:space="preserve"> and geocoding information in a TIFF 6.0 compliant raster file</w:t>
      </w:r>
      <w:del w:id="273" w:author="Ted Habermann" w:date="2018-01-18T10:12:00Z">
        <w:r w:rsidDel="00E76297">
          <w:delText>.</w:delText>
        </w:r>
      </w:del>
    </w:p>
    <w:p w14:paraId="4F667F73" w14:textId="77777777" w:rsidR="00EF70A2" w:rsidRDefault="0093256E">
      <w:pPr>
        <w:pStyle w:val="TermNum"/>
        <w:numPr>
          <w:ilvl w:val="0"/>
          <w:numId w:val="6"/>
        </w:numPr>
      </w:pPr>
      <w:r>
        <w:t>grid</w:t>
      </w:r>
    </w:p>
    <w:p w14:paraId="2A34516B" w14:textId="460AA3CE" w:rsidR="00EF70A2" w:rsidDel="00390545" w:rsidRDefault="0093256E" w:rsidP="00390545">
      <w:pPr>
        <w:pStyle w:val="Definition"/>
        <w:rPr>
          <w:del w:id="274" w:author="Ted Habermann" w:date="2017-12-18T14:10:00Z"/>
        </w:rPr>
      </w:pPr>
      <w:del w:id="275" w:author="Ted Habermann" w:date="2018-01-18T10:12:00Z">
        <w:r w:rsidDel="00E76297">
          <w:delText xml:space="preserve">A </w:delText>
        </w:r>
      </w:del>
      <w:r>
        <w:t>network composed of two or more sets of curves in which the members of each set intersect the members of the other sets in an algorithmic way</w:t>
      </w:r>
    </w:p>
    <w:p w14:paraId="64D214DB" w14:textId="77777777" w:rsidR="00390545" w:rsidRDefault="00390545">
      <w:pPr>
        <w:pStyle w:val="Terms"/>
        <w:rPr>
          <w:ins w:id="276" w:author="Ted Habermann" w:date="2018-01-18T10:14:00Z"/>
        </w:rPr>
      </w:pPr>
    </w:p>
    <w:p w14:paraId="5BCA7EC7" w14:textId="77777777" w:rsidR="00390545" w:rsidRDefault="00390545" w:rsidP="00390545">
      <w:pPr>
        <w:pStyle w:val="Definition"/>
        <w:rPr>
          <w:ins w:id="277" w:author="Ted Habermann" w:date="2018-01-18T10:14:00Z"/>
        </w:rPr>
      </w:pPr>
      <w:proofErr w:type="spellStart"/>
      <w:ins w:id="278" w:author="Ted Habermann" w:date="2018-01-18T10:14:00Z">
        <w:r>
          <w:t>Note</w:t>
        </w:r>
        <w:proofErr w:type="spellEnd"/>
        <w:r>
          <w:t xml:space="preserve"> 1 to entry: </w:t>
        </w:r>
        <w:r>
          <w:tab/>
        </w:r>
        <w:r w:rsidRPr="003B3EEF">
          <w:t>The curves partition a space into grid cells.</w:t>
        </w:r>
      </w:ins>
    </w:p>
    <w:p w14:paraId="026E8432" w14:textId="77777777" w:rsidR="00390545" w:rsidRPr="003B3EEF" w:rsidRDefault="00390545" w:rsidP="00390545">
      <w:pPr>
        <w:pStyle w:val="Definition"/>
        <w:rPr>
          <w:ins w:id="279" w:author="Ted Habermann" w:date="2018-01-18T10:14:00Z"/>
        </w:rPr>
        <w:pPrChange w:id="280" w:author="admin" w:date="2018-01-11T19:46:00Z">
          <w:pPr>
            <w:pStyle w:val="Terms"/>
          </w:pPr>
        </w:pPrChange>
      </w:pPr>
      <w:ins w:id="281" w:author="Ted Habermann" w:date="2018-01-18T10:14:00Z">
        <w:r>
          <w:t xml:space="preserve">[Source: </w:t>
        </w:r>
        <w:r w:rsidRPr="00FE4EE8">
          <w:t>ISO 19123</w:t>
        </w:r>
        <w:r>
          <w:t xml:space="preserve">:2005, </w:t>
        </w:r>
        <w:r w:rsidRPr="00FE4EE8">
          <w:t>4.1.23</w:t>
        </w:r>
        <w:r>
          <w:t>]</w:t>
        </w:r>
      </w:ins>
    </w:p>
    <w:p w14:paraId="0729706B" w14:textId="77777777" w:rsidR="00390545" w:rsidRPr="00390545" w:rsidRDefault="00390545" w:rsidP="00390545">
      <w:pPr>
        <w:pStyle w:val="Definition"/>
        <w:rPr>
          <w:ins w:id="282" w:author="Ted Habermann" w:date="2018-01-18T10:14:00Z"/>
          <w:rPrChange w:id="283" w:author="Ted Habermann" w:date="2018-01-18T10:14:00Z">
            <w:rPr>
              <w:ins w:id="284" w:author="Ted Habermann" w:date="2018-01-18T10:14:00Z"/>
            </w:rPr>
          </w:rPrChange>
        </w:rPr>
        <w:pPrChange w:id="285" w:author="Ted Habermann" w:date="2018-01-18T10:14:00Z">
          <w:pPr>
            <w:pStyle w:val="Terms"/>
          </w:pPr>
        </w:pPrChange>
      </w:pPr>
    </w:p>
    <w:p w14:paraId="34244C44" w14:textId="57360B30" w:rsidR="00EF70A2" w:rsidDel="00DD144D" w:rsidRDefault="0093256E">
      <w:pPr>
        <w:pStyle w:val="TermNum"/>
        <w:numPr>
          <w:ilvl w:val="0"/>
          <w:numId w:val="6"/>
        </w:numPr>
        <w:rPr>
          <w:del w:id="286" w:author="Ted Habermann" w:date="2017-12-05T16:06:00Z"/>
        </w:rPr>
      </w:pPr>
      <w:commentRangeStart w:id="287"/>
      <w:del w:id="288" w:author="Ted Habermann" w:date="2017-12-05T16:06:00Z">
        <w:r w:rsidDel="00DD144D">
          <w:lastRenderedPageBreak/>
          <w:delText>grid</w:delText>
        </w:r>
      </w:del>
    </w:p>
    <w:p w14:paraId="6F8E90BC" w14:textId="40A1035B" w:rsidR="00EF70A2" w:rsidDel="00DD144D" w:rsidRDefault="0093256E">
      <w:pPr>
        <w:pStyle w:val="Terms"/>
        <w:rPr>
          <w:del w:id="289" w:author="Ted Habermann" w:date="2017-12-05T16:06:00Z"/>
        </w:rPr>
      </w:pPr>
      <w:del w:id="290" w:author="Ted Habermann" w:date="2017-12-05T16:06:00Z">
        <w:r w:rsidDel="00DD144D">
          <w:delText>gridded data Network composed of two or more sets of curves in which the members of each set intersect the members of the other sets in a algorithmic way.</w:delText>
        </w:r>
        <w:commentRangeEnd w:id="287"/>
        <w:r w:rsidDel="00DD144D">
          <w:commentReference w:id="287"/>
        </w:r>
      </w:del>
    </w:p>
    <w:p w14:paraId="4B5379CD" w14:textId="2E14542A" w:rsidR="00EF70A2" w:rsidDel="00E5428E" w:rsidRDefault="0093256E">
      <w:pPr>
        <w:pStyle w:val="TermNum"/>
        <w:numPr>
          <w:ilvl w:val="0"/>
          <w:numId w:val="6"/>
        </w:numPr>
        <w:rPr>
          <w:del w:id="291" w:author="Ted Habermann" w:date="2017-12-18T14:10:00Z"/>
        </w:rPr>
      </w:pPr>
      <w:del w:id="292" w:author="Ted Habermann" w:date="2017-12-18T14:10:00Z">
        <w:r w:rsidDel="00E5428E">
          <w:delText>IEEE</w:delText>
        </w:r>
      </w:del>
    </w:p>
    <w:p w14:paraId="5C7490E7" w14:textId="2218B14D" w:rsidR="00EF70A2" w:rsidDel="00E5428E" w:rsidRDefault="0093256E">
      <w:pPr>
        <w:pStyle w:val="Terms"/>
        <w:rPr>
          <w:del w:id="293" w:author="Ted Habermann" w:date="2017-12-18T14:10:00Z"/>
        </w:rPr>
      </w:pPr>
      <w:del w:id="294" w:author="Ted Habermann" w:date="2017-12-18T14:10:00Z">
        <w:r w:rsidDel="00E5428E">
          <w:delText>Institute of Electrical and Electronics Engineers, Inc.</w:delText>
        </w:r>
      </w:del>
    </w:p>
    <w:p w14:paraId="7EE7C92D" w14:textId="6CA8525D" w:rsidR="00EF70A2" w:rsidDel="00E5428E" w:rsidRDefault="0093256E">
      <w:pPr>
        <w:pStyle w:val="TermNum"/>
        <w:numPr>
          <w:ilvl w:val="0"/>
          <w:numId w:val="6"/>
        </w:numPr>
        <w:rPr>
          <w:del w:id="295" w:author="Ted Habermann" w:date="2017-12-18T14:10:00Z"/>
        </w:rPr>
      </w:pPr>
      <w:del w:id="296" w:author="Ted Habermann" w:date="2017-12-18T14:10:00Z">
        <w:r w:rsidDel="00E5428E">
          <w:delText>IFD</w:delText>
        </w:r>
      </w:del>
    </w:p>
    <w:p w14:paraId="1D1DCCB2" w14:textId="51F587E2" w:rsidR="00EF70A2" w:rsidRDefault="0093256E">
      <w:pPr>
        <w:pStyle w:val="Terms"/>
      </w:pPr>
      <w:del w:id="297" w:author="Ted Habermann" w:date="2017-12-18T14:10:00Z">
        <w:r w:rsidDel="00E5428E">
          <w:delText>In TIFF format, an Image File Directory, containing all the TIFF tags for one image in the file (there may be more than one</w:delText>
        </w:r>
        <w:r w:rsidDel="00E5428E">
          <w:commentReference w:id="298"/>
        </w:r>
        <w:r w:rsidDel="00E5428E">
          <w:delText>).</w:delText>
        </w:r>
      </w:del>
    </w:p>
    <w:p w14:paraId="1B427A32" w14:textId="77777777" w:rsidR="00EF70A2" w:rsidRDefault="0093256E">
      <w:pPr>
        <w:pStyle w:val="TermNum"/>
        <w:numPr>
          <w:ilvl w:val="0"/>
          <w:numId w:val="6"/>
        </w:numPr>
      </w:pPr>
      <w:r>
        <w:t>imagery</w:t>
      </w:r>
    </w:p>
    <w:p w14:paraId="37021D91" w14:textId="77777777" w:rsidR="00390545" w:rsidRDefault="00E76297">
      <w:pPr>
        <w:pStyle w:val="Terms"/>
        <w:rPr>
          <w:ins w:id="299" w:author="Ted Habermann" w:date="2018-01-18T10:15:00Z"/>
        </w:rPr>
      </w:pPr>
      <w:ins w:id="300" w:author="Ted Habermann" w:date="2018-01-18T10:12:00Z">
        <w:r>
          <w:t>r</w:t>
        </w:r>
      </w:ins>
      <w:del w:id="301" w:author="Ted Habermann" w:date="2018-01-18T10:12:00Z">
        <w:r w:rsidR="0093256E" w:rsidDel="00E76297">
          <w:delText>R</w:delText>
        </w:r>
      </w:del>
      <w:r w:rsidR="0093256E">
        <w:t>epresentation of phenomena as images produced electronically and/or optical techniques</w:t>
      </w:r>
    </w:p>
    <w:p w14:paraId="77FFCD8F" w14:textId="77777777" w:rsidR="00390545" w:rsidRDefault="00390545" w:rsidP="00390545">
      <w:pPr>
        <w:pStyle w:val="Definition"/>
        <w:rPr>
          <w:ins w:id="302" w:author="Ted Habermann" w:date="2018-01-18T10:15:00Z"/>
        </w:rPr>
      </w:pPr>
      <w:ins w:id="303" w:author="Ted Habermann" w:date="2018-01-18T10:15:00Z">
        <w:r w:rsidRPr="001B7092">
          <w:t>N</w:t>
        </w:r>
        <w:r>
          <w:t>ote 1 to entry:</w:t>
        </w:r>
        <w:r>
          <w:tab/>
        </w:r>
        <w:r w:rsidRPr="001B7092">
          <w:t xml:space="preserve">In this </w:t>
        </w:r>
        <w:commentRangeStart w:id="304"/>
        <w:r>
          <w:t>document</w:t>
        </w:r>
        <w:commentRangeEnd w:id="304"/>
        <w:r>
          <w:rPr>
            <w:rStyle w:val="CommentReference"/>
            <w:lang w:val="en-US"/>
          </w:rPr>
          <w:commentReference w:id="304"/>
        </w:r>
        <w:r w:rsidRPr="001B7092">
          <w:t>, it is assumed that the phenomena have been sensed or detected by one or more devices such as radar, cameras, photometers, and infrared and multispectral scanners</w:t>
        </w:r>
      </w:ins>
    </w:p>
    <w:p w14:paraId="6056861C" w14:textId="7B7D14D3" w:rsidR="00EF70A2" w:rsidRDefault="00390545" w:rsidP="00390545">
      <w:pPr>
        <w:pStyle w:val="Definition"/>
        <w:pPrChange w:id="305" w:author="Ted Habermann" w:date="2018-01-18T10:15:00Z">
          <w:pPr>
            <w:pStyle w:val="Terms"/>
          </w:pPr>
        </w:pPrChange>
      </w:pPr>
      <w:ins w:id="306" w:author="Ted Habermann" w:date="2018-01-18T10:15:00Z">
        <w:r>
          <w:t xml:space="preserve">[Source: </w:t>
        </w:r>
        <w:r w:rsidRPr="001B7092">
          <w:t>19101-2:2008</w:t>
        </w:r>
        <w:r>
          <w:t>, 4.14]</w:t>
        </w:r>
      </w:ins>
      <w:del w:id="307" w:author="Ted Habermann" w:date="2018-01-18T10:14:00Z">
        <w:r w:rsidR="0093256E" w:rsidDel="00390545">
          <w:delText>.</w:delText>
        </w:r>
      </w:del>
    </w:p>
    <w:p w14:paraId="7263D7FB" w14:textId="77777777" w:rsidR="00EF70A2" w:rsidRDefault="0093256E">
      <w:pPr>
        <w:pStyle w:val="TermNum"/>
        <w:numPr>
          <w:ilvl w:val="0"/>
          <w:numId w:val="6"/>
        </w:numPr>
      </w:pPr>
      <w:r>
        <w:t>meridian</w:t>
      </w:r>
    </w:p>
    <w:p w14:paraId="2DEB1DDC" w14:textId="77777777" w:rsidR="00390545" w:rsidRPr="00390545" w:rsidRDefault="0093256E" w:rsidP="00654811">
      <w:pPr>
        <w:pStyle w:val="Terms"/>
        <w:rPr>
          <w:ins w:id="308" w:author="Ted Habermann" w:date="2018-01-18T10:15:00Z"/>
          <w:szCs w:val="24"/>
          <w:rPrChange w:id="309" w:author="Ted Habermann" w:date="2018-01-18T10:15:00Z">
            <w:rPr>
              <w:ins w:id="310" w:author="Ted Habermann" w:date="2018-01-18T10:15:00Z"/>
            </w:rPr>
          </w:rPrChange>
        </w:rPr>
      </w:pPr>
      <w:commentRangeStart w:id="311"/>
      <w:del w:id="312" w:author="Ted Habermann" w:date="2018-01-18T10:15:00Z">
        <w:r w:rsidRPr="00390545" w:rsidDel="00390545">
          <w:rPr>
            <w:szCs w:val="24"/>
            <w:rPrChange w:id="313" w:author="Ted Habermann" w:date="2018-01-18T10:15:00Z">
              <w:rPr/>
            </w:rPrChange>
          </w:rPr>
          <w:delText xml:space="preserve">An </w:delText>
        </w:r>
      </w:del>
      <w:r w:rsidRPr="00390545">
        <w:rPr>
          <w:szCs w:val="24"/>
          <w:rPrChange w:id="314" w:author="Ted Habermann" w:date="2018-01-18T10:15:00Z">
            <w:rPr/>
          </w:rPrChange>
        </w:rPr>
        <w:t>intersection of an ellipsoid by a plane containing the shortest axis of the ellipsoid</w:t>
      </w:r>
      <w:commentRangeEnd w:id="311"/>
    </w:p>
    <w:p w14:paraId="2FE53BF7" w14:textId="77777777" w:rsidR="00390545" w:rsidRPr="00390545" w:rsidRDefault="00390545" w:rsidP="00654811">
      <w:pPr>
        <w:pStyle w:val="Note"/>
        <w:widowControl w:val="0"/>
        <w:rPr>
          <w:ins w:id="315" w:author="Ted Habermann" w:date="2018-01-18T10:15:00Z"/>
          <w:rFonts w:ascii="Times New Roman" w:eastAsia="Arial Unicode MS" w:hAnsi="Times New Roman"/>
          <w:color w:val="000000" w:themeColor="text1"/>
          <w:sz w:val="24"/>
          <w:szCs w:val="24"/>
          <w:rPrChange w:id="316" w:author="Ted Habermann" w:date="2018-01-18T10:15:00Z">
            <w:rPr>
              <w:ins w:id="317" w:author="Ted Habermann" w:date="2018-01-18T10:15:00Z"/>
              <w:rFonts w:ascii="Cambria" w:eastAsia="Arial Unicode MS" w:hAnsi="Cambria"/>
              <w:color w:val="000000" w:themeColor="text1"/>
              <w:sz w:val="20"/>
            </w:rPr>
          </w:rPrChange>
        </w:rPr>
      </w:pPr>
      <w:ins w:id="318" w:author="Ted Habermann" w:date="2018-01-18T10:15:00Z">
        <w:r w:rsidRPr="00390545">
          <w:rPr>
            <w:rStyle w:val="CommentReference"/>
            <w:rFonts w:ascii="Times New Roman" w:hAnsi="Times New Roman"/>
            <w:sz w:val="24"/>
            <w:szCs w:val="24"/>
            <w:lang w:val="en-US"/>
            <w:rPrChange w:id="319" w:author="Ted Habermann" w:date="2018-01-18T10:15:00Z">
              <w:rPr>
                <w:rStyle w:val="CommentReference"/>
                <w:lang w:val="en-US"/>
              </w:rPr>
            </w:rPrChange>
          </w:rPr>
          <w:commentReference w:id="320"/>
        </w:r>
        <w:r w:rsidRPr="00390545">
          <w:rPr>
            <w:rFonts w:ascii="Times New Roman" w:eastAsia="Arial Unicode MS" w:hAnsi="Times New Roman"/>
            <w:color w:val="000000" w:themeColor="text1"/>
            <w:sz w:val="24"/>
            <w:szCs w:val="24"/>
            <w:rPrChange w:id="321" w:author="Ted Habermann" w:date="2018-01-18T10:15:00Z">
              <w:rPr>
                <w:rFonts w:ascii="Cambria" w:eastAsia="Arial Unicode MS" w:hAnsi="Cambria"/>
                <w:color w:val="000000" w:themeColor="text1"/>
                <w:sz w:val="20"/>
              </w:rPr>
            </w:rPrChange>
          </w:rPr>
          <w:t xml:space="preserve"> Note 1 to entry: </w:t>
        </w:r>
        <w:r w:rsidRPr="00390545">
          <w:rPr>
            <w:rFonts w:ascii="Times New Roman" w:eastAsia="Arial Unicode MS" w:hAnsi="Times New Roman"/>
            <w:color w:val="000000" w:themeColor="text1"/>
            <w:sz w:val="24"/>
            <w:szCs w:val="24"/>
            <w:rPrChange w:id="322" w:author="Ted Habermann" w:date="2018-01-18T10:15:00Z">
              <w:rPr>
                <w:rFonts w:ascii="Cambria" w:eastAsia="Arial Unicode MS" w:hAnsi="Cambria"/>
                <w:color w:val="000000" w:themeColor="text1"/>
                <w:sz w:val="20"/>
              </w:rPr>
            </w:rPrChange>
          </w:rPr>
          <w:tab/>
          <w:t>This term is generally used the describe the pole-to-pole arc rather than the complete closed figure.</w:t>
        </w:r>
      </w:ins>
    </w:p>
    <w:p w14:paraId="083A51AB" w14:textId="77777777" w:rsidR="00390545" w:rsidRPr="00390545" w:rsidRDefault="00390545" w:rsidP="00654811">
      <w:pPr>
        <w:rPr>
          <w:ins w:id="323" w:author="Ted Habermann" w:date="2018-01-18T10:15:00Z"/>
          <w:rFonts w:eastAsia="Arial Unicode MS"/>
          <w:rPrChange w:id="324" w:author="Ted Habermann" w:date="2018-01-18T10:15:00Z">
            <w:rPr>
              <w:ins w:id="325" w:author="Ted Habermann" w:date="2018-01-18T10:15:00Z"/>
              <w:rFonts w:ascii="Cambria" w:eastAsia="Arial Unicode MS" w:hAnsi="Cambria"/>
              <w:color w:val="000000" w:themeColor="text1"/>
              <w:sz w:val="20"/>
            </w:rPr>
          </w:rPrChange>
        </w:rPr>
        <w:pPrChange w:id="326" w:author="admin" w:date="2018-01-11T20:05:00Z">
          <w:pPr>
            <w:pStyle w:val="Note"/>
            <w:widowControl w:val="0"/>
          </w:pPr>
        </w:pPrChange>
      </w:pPr>
      <w:ins w:id="327" w:author="Ted Habermann" w:date="2018-01-18T10:15:00Z">
        <w:r w:rsidRPr="00390545">
          <w:rPr>
            <w:rFonts w:eastAsia="Arial Unicode MS"/>
            <w:lang w:val="en-GB" w:eastAsia="ja-JP"/>
            <w:rPrChange w:id="328" w:author="Ted Habermann" w:date="2018-01-18T10:15:00Z">
              <w:rPr>
                <w:rFonts w:eastAsia="Arial Unicode MS"/>
              </w:rPr>
            </w:rPrChange>
          </w:rPr>
          <w:t>[Source: 19111 Rev. 2017-12-17 in progress]</w:t>
        </w:r>
      </w:ins>
    </w:p>
    <w:p w14:paraId="7B61A307" w14:textId="5B5A2FDD" w:rsidR="00EF70A2" w:rsidRDefault="0093256E" w:rsidP="00390545">
      <w:pPr>
        <w:pStyle w:val="Terms"/>
      </w:pPr>
      <w:del w:id="329" w:author="Ted Habermann" w:date="2018-01-18T10:15:00Z">
        <w:r w:rsidDel="00390545">
          <w:commentReference w:id="311"/>
        </w:r>
      </w:del>
    </w:p>
    <w:p w14:paraId="6BB844A4" w14:textId="77777777" w:rsidR="00EF70A2" w:rsidRDefault="0093256E" w:rsidP="00390545">
      <w:pPr>
        <w:pStyle w:val="TermNum"/>
        <w:numPr>
          <w:ilvl w:val="0"/>
          <w:numId w:val="6"/>
        </w:numPr>
      </w:pPr>
      <w:r>
        <w:t>metadata</w:t>
      </w:r>
    </w:p>
    <w:p w14:paraId="23F5D5CF" w14:textId="77777777" w:rsidR="00390545" w:rsidRDefault="0093256E" w:rsidP="00390545">
      <w:pPr>
        <w:pStyle w:val="Terms"/>
        <w:rPr>
          <w:ins w:id="330" w:author="Ted Habermann" w:date="2018-01-18T10:16:00Z"/>
        </w:rPr>
      </w:pPr>
      <w:del w:id="331" w:author="Ted Habermann" w:date="2018-01-18T10:16:00Z">
        <w:r w:rsidDel="00390545">
          <w:delText>Data about data</w:delText>
        </w:r>
      </w:del>
      <w:ins w:id="332" w:author="Ted Habermann" w:date="2018-01-18T10:16:00Z">
        <w:r w:rsidR="00390545">
          <w:t>information about a resource</w:t>
        </w:r>
      </w:ins>
    </w:p>
    <w:p w14:paraId="172E4696" w14:textId="10BF2680" w:rsidR="00EF70A2" w:rsidRDefault="00390545" w:rsidP="00390545">
      <w:pPr>
        <w:pStyle w:val="Definition"/>
        <w:pPrChange w:id="333" w:author="Ted Habermann" w:date="2018-01-18T10:16:00Z">
          <w:pPr>
            <w:pStyle w:val="Terms"/>
          </w:pPr>
        </w:pPrChange>
      </w:pPr>
      <w:ins w:id="334" w:author="Ted Habermann" w:date="2018-01-18T10:16:00Z">
        <w:r>
          <w:t xml:space="preserve">[Source: </w:t>
        </w:r>
        <w:r w:rsidRPr="00D91CCB">
          <w:t>ISO 19115-1:2014</w:t>
        </w:r>
        <w:r>
          <w:t>, 4.10]</w:t>
        </w:r>
      </w:ins>
      <w:del w:id="335" w:author="Ted Habermann" w:date="2018-01-18T10:14:00Z">
        <w:r w:rsidR="0093256E" w:rsidDel="00390545">
          <w:delText>.</w:delText>
        </w:r>
      </w:del>
    </w:p>
    <w:p w14:paraId="65569778" w14:textId="77777777" w:rsidR="00EF70A2" w:rsidRDefault="0093256E" w:rsidP="00390545">
      <w:pPr>
        <w:pStyle w:val="TermNum"/>
        <w:numPr>
          <w:ilvl w:val="0"/>
          <w:numId w:val="6"/>
        </w:numPr>
      </w:pPr>
      <w:r>
        <w:t>model space</w:t>
      </w:r>
    </w:p>
    <w:p w14:paraId="45FDD286" w14:textId="77777777" w:rsidR="00EF70A2" w:rsidRDefault="0093256E" w:rsidP="00390545">
      <w:pPr>
        <w:pStyle w:val="Terms"/>
      </w:pPr>
      <w:r>
        <w:t>A flat geometrical space used to model a portion of the earth.</w:t>
      </w:r>
    </w:p>
    <w:p w14:paraId="35824927" w14:textId="5CEBD803" w:rsidR="00EF70A2" w:rsidRDefault="00390545" w:rsidP="00390545">
      <w:pPr>
        <w:pStyle w:val="TermNum"/>
        <w:numPr>
          <w:ilvl w:val="0"/>
          <w:numId w:val="6"/>
        </w:numPr>
        <w:rPr>
          <w:ins w:id="336" w:author="Ted Habermann" w:date="2018-01-18T10:16:00Z"/>
        </w:rPr>
      </w:pPr>
      <w:r>
        <w:t>M</w:t>
      </w:r>
      <w:r w:rsidR="0093256E">
        <w:t>osaic</w:t>
      </w:r>
    </w:p>
    <w:p w14:paraId="5ECAD72C" w14:textId="77777777" w:rsidR="00390545" w:rsidRDefault="00390545" w:rsidP="00390545">
      <w:pPr>
        <w:pStyle w:val="Terms"/>
        <w:rPr>
          <w:ins w:id="337" w:author="Ted Habermann" w:date="2018-01-18T10:16:00Z"/>
        </w:rPr>
        <w:pPrChange w:id="338" w:author="Ted Habermann" w:date="2018-01-18T10:17:00Z">
          <w:pPr>
            <w:pStyle w:val="Terms"/>
            <w:numPr>
              <w:numId w:val="6"/>
            </w:numPr>
            <w:tabs>
              <w:tab w:val="num" w:pos="720"/>
            </w:tabs>
            <w:ind w:left="720" w:hanging="720"/>
          </w:pPr>
        </w:pPrChange>
      </w:pPr>
      <w:ins w:id="339" w:author="Ted Habermann" w:date="2018-01-18T10:16:00Z">
        <w:del w:id="340" w:author="admin" w:date="2018-01-11T20:16:00Z">
          <w:r w:rsidDel="006D399C">
            <w:delText xml:space="preserve">For purposes of this profile, a mosaic image is </w:delText>
          </w:r>
        </w:del>
        <w:r>
          <w:t xml:space="preserve">an image composed of two or more separately collected (sensed) </w:t>
        </w:r>
        <w:commentRangeStart w:id="341"/>
        <w:r>
          <w:t>images</w:t>
        </w:r>
        <w:commentRangeEnd w:id="341"/>
        <w:r>
          <w:rPr>
            <w:rStyle w:val="CommentReference"/>
            <w:lang w:val="en-US"/>
          </w:rPr>
          <w:commentReference w:id="341"/>
        </w:r>
        <w:del w:id="342" w:author="admin" w:date="2018-01-11T20:17:00Z">
          <w:r w:rsidDel="006D399C">
            <w:delText>.</w:delText>
          </w:r>
        </w:del>
        <w:r>
          <w:t xml:space="preserve"> </w:t>
        </w:r>
      </w:ins>
    </w:p>
    <w:p w14:paraId="011B29B4" w14:textId="2AC3354E" w:rsidR="00390545" w:rsidRDefault="00390545" w:rsidP="00390545">
      <w:pPr>
        <w:pStyle w:val="Terms"/>
        <w:numPr>
          <w:ilvl w:val="0"/>
          <w:numId w:val="6"/>
        </w:numPr>
        <w:pPrChange w:id="343" w:author="Ted Habermann" w:date="2018-01-18T10:18:00Z">
          <w:pPr>
            <w:pStyle w:val="TermNum"/>
            <w:numPr>
              <w:numId w:val="6"/>
            </w:numPr>
            <w:tabs>
              <w:tab w:val="num" w:pos="720"/>
            </w:tabs>
            <w:ind w:left="720" w:hanging="720"/>
          </w:pPr>
        </w:pPrChange>
      </w:pPr>
      <w:ins w:id="344" w:author="Ted Habermann" w:date="2018-01-18T10:16:00Z">
        <w:r>
          <w:t>Note 1 to entry:</w:t>
        </w:r>
        <w:r>
          <w:tab/>
          <w:t>Additional XML metadata may be used to identify the cut-lines (boundaries and parameters for the images used to compose the mosaic.</w:t>
        </w:r>
      </w:ins>
    </w:p>
    <w:p w14:paraId="623D3B47" w14:textId="472F2B61" w:rsidR="00EF70A2" w:rsidDel="00390545" w:rsidRDefault="0093256E" w:rsidP="00390545">
      <w:pPr>
        <w:pStyle w:val="Terms"/>
        <w:rPr>
          <w:del w:id="345" w:author="Ted Habermann" w:date="2018-01-18T10:18:00Z"/>
        </w:rPr>
      </w:pPr>
      <w:del w:id="346" w:author="Ted Habermann" w:date="2018-01-18T10:18:00Z">
        <w:r w:rsidDel="00390545">
          <w:delText>For purposes of this profile, a mosaic image is an image c</w:delText>
        </w:r>
        <w:r w:rsidDel="00390545">
          <w:delText xml:space="preserve">omposed of two or more separately collected (sensed) images. Additional </w:delText>
        </w:r>
      </w:del>
      <w:del w:id="347" w:author="Ted Habermann" w:date="2018-01-18T10:17:00Z">
        <w:r w:rsidDel="00390545">
          <w:delText xml:space="preserve">XML </w:delText>
        </w:r>
      </w:del>
      <w:del w:id="348" w:author="Ted Habermann" w:date="2018-01-18T10:18:00Z">
        <w:r w:rsidDel="00390545">
          <w:delText>metadata may be used to identify the cut-lines (boundaries and parameters for the images used to compose the mosaic.</w:delText>
        </w:r>
      </w:del>
    </w:p>
    <w:p w14:paraId="6217F206" w14:textId="5406D739" w:rsidR="00EF70A2" w:rsidDel="00E13FED" w:rsidRDefault="0093256E">
      <w:pPr>
        <w:pStyle w:val="TermNum"/>
        <w:numPr>
          <w:ilvl w:val="0"/>
          <w:numId w:val="6"/>
        </w:numPr>
        <w:rPr>
          <w:del w:id="349" w:author="Ted Habermann" w:date="2017-12-18T14:18:00Z"/>
        </w:rPr>
      </w:pPr>
      <w:del w:id="350" w:author="Ted Habermann" w:date="2017-12-18T14:18:00Z">
        <w:r w:rsidDel="00E13FED">
          <w:delText>null value</w:delText>
        </w:r>
      </w:del>
    </w:p>
    <w:p w14:paraId="4BACCB36" w14:textId="0E5489F9" w:rsidR="00EF70A2" w:rsidDel="00E13FED" w:rsidRDefault="0093256E">
      <w:pPr>
        <w:pStyle w:val="Terms"/>
        <w:rPr>
          <w:del w:id="351" w:author="Ted Habermann" w:date="2017-12-18T14:18:00Z"/>
        </w:rPr>
      </w:pPr>
      <w:del w:id="352" w:author="Ted Habermann" w:date="2017-12-18T14:18:00Z">
        <w:r w:rsidDel="00E13FED">
          <w:delText>Value having no value or existence.</w:delText>
        </w:r>
      </w:del>
    </w:p>
    <w:p w14:paraId="3EFCBA33" w14:textId="77777777" w:rsidR="00EF70A2" w:rsidRDefault="0093256E">
      <w:pPr>
        <w:pStyle w:val="TermNum"/>
        <w:numPr>
          <w:ilvl w:val="0"/>
          <w:numId w:val="6"/>
        </w:numPr>
      </w:pPr>
      <w:proofErr w:type="spellStart"/>
      <w:r>
        <w:t>orthorectified</w:t>
      </w:r>
      <w:proofErr w:type="spellEnd"/>
      <w:r>
        <w:t xml:space="preserve"> grid</w:t>
      </w:r>
    </w:p>
    <w:p w14:paraId="007FF95E" w14:textId="1DE0BBBE" w:rsidR="00EF70A2" w:rsidRDefault="00390545">
      <w:pPr>
        <w:pStyle w:val="Terms"/>
        <w:rPr>
          <w:ins w:id="353" w:author="Ted Habermann" w:date="2018-01-18T10:18:00Z"/>
        </w:rPr>
      </w:pPr>
      <w:proofErr w:type="spellStart"/>
      <w:ins w:id="354" w:author="Ted Habermann" w:date="2018-01-18T10:18:00Z">
        <w:r>
          <w:t>g</w:t>
        </w:r>
      </w:ins>
      <w:del w:id="355" w:author="Ted Habermann" w:date="2018-01-18T10:18:00Z">
        <w:r w:rsidR="0093256E" w:rsidDel="00390545">
          <w:delText>G</w:delText>
        </w:r>
      </w:del>
      <w:r w:rsidR="0093256E">
        <w:t>eorectified</w:t>
      </w:r>
      <w:proofErr w:type="spellEnd"/>
      <w:r w:rsidR="0093256E">
        <w:t xml:space="preserve"> grid created using ground control points and elevation data where constant scale is maintained throughout the grid.</w:t>
      </w:r>
    </w:p>
    <w:p w14:paraId="05D59F3D" w14:textId="77777777" w:rsidR="00390545" w:rsidRDefault="00390545" w:rsidP="00390545">
      <w:pPr>
        <w:pStyle w:val="Definition"/>
        <w:rPr>
          <w:ins w:id="356" w:author="Ted Habermann" w:date="2018-01-18T10:18:00Z"/>
        </w:rPr>
      </w:pPr>
      <w:commentRangeStart w:id="357"/>
      <w:proofErr w:type="spellStart"/>
      <w:ins w:id="358" w:author="Ted Habermann" w:date="2018-01-18T10:18:00Z">
        <w:r>
          <w:t>orthoimage</w:t>
        </w:r>
        <w:commentRangeEnd w:id="357"/>
        <w:proofErr w:type="spellEnd"/>
        <w:r>
          <w:rPr>
            <w:rStyle w:val="CommentReference"/>
            <w:lang w:val="en-US"/>
          </w:rPr>
          <w:commentReference w:id="357"/>
        </w:r>
      </w:ins>
    </w:p>
    <w:p w14:paraId="6F4A9863" w14:textId="77777777" w:rsidR="00390545" w:rsidRDefault="00390545" w:rsidP="00390545">
      <w:pPr>
        <w:pStyle w:val="Definition"/>
        <w:rPr>
          <w:ins w:id="359" w:author="Ted Habermann" w:date="2018-01-18T10:18:00Z"/>
        </w:rPr>
      </w:pPr>
      <w:ins w:id="360" w:author="Ted Habermann" w:date="2018-01-18T10:18:00Z">
        <w:r w:rsidRPr="00FE7655">
          <w:t>image in which by orthogonal projection to a reference surface, displacement of image points due to sensor orientation and terrain relief has been removed</w:t>
        </w:r>
      </w:ins>
    </w:p>
    <w:p w14:paraId="78198379" w14:textId="31BDDE14" w:rsidR="00390545" w:rsidRPr="00390545" w:rsidRDefault="00390545" w:rsidP="00390545">
      <w:pPr>
        <w:pStyle w:val="Definition"/>
        <w:rPr>
          <w:rPrChange w:id="361" w:author="Ted Habermann" w:date="2018-01-18T10:18:00Z">
            <w:rPr/>
          </w:rPrChange>
        </w:rPr>
        <w:pPrChange w:id="362" w:author="Ted Habermann" w:date="2018-01-18T10:18:00Z">
          <w:pPr>
            <w:pStyle w:val="Terms"/>
          </w:pPr>
        </w:pPrChange>
      </w:pPr>
      <w:ins w:id="363" w:author="Ted Habermann" w:date="2018-01-18T10:18:00Z">
        <w:r w:rsidRPr="00FE7655">
          <w:t>N</w:t>
        </w:r>
        <w:r>
          <w:t>ote 1 to entry:</w:t>
        </w:r>
        <w:r>
          <w:tab/>
        </w:r>
        <w:r w:rsidRPr="00FE7655">
          <w:t>The amount of displacement depends on the resolution and the level of detail of the elevation information and on the software implementation.</w:t>
        </w:r>
      </w:ins>
    </w:p>
    <w:p w14:paraId="488E3F86" w14:textId="77777777" w:rsidR="00EF70A2" w:rsidRDefault="0093256E">
      <w:pPr>
        <w:pStyle w:val="TermNum"/>
        <w:numPr>
          <w:ilvl w:val="0"/>
          <w:numId w:val="6"/>
        </w:numPr>
      </w:pPr>
      <w:r>
        <w:lastRenderedPageBreak/>
        <w:t>parallel</w:t>
      </w:r>
    </w:p>
    <w:p w14:paraId="1427D040" w14:textId="00D932B4" w:rsidR="00EF70A2" w:rsidRDefault="00390545">
      <w:pPr>
        <w:pStyle w:val="Terms"/>
      </w:pPr>
      <w:ins w:id="364" w:author="Ted Habermann" w:date="2018-01-18T10:19:00Z">
        <w:r>
          <w:t>l</w:t>
        </w:r>
      </w:ins>
      <w:del w:id="365" w:author="Ted Habermann" w:date="2018-01-18T10:19:00Z">
        <w:r w:rsidR="0093256E" w:rsidDel="00390545">
          <w:delText>L</w:delText>
        </w:r>
      </w:del>
      <w:r w:rsidR="0093256E">
        <w:t>ines of constant latitude, parallel to the equator.</w:t>
      </w:r>
    </w:p>
    <w:p w14:paraId="566CDAA6" w14:textId="6AE153F0" w:rsidR="00EF70A2" w:rsidDel="00632DC8" w:rsidRDefault="0093256E">
      <w:pPr>
        <w:pStyle w:val="TermNum"/>
        <w:numPr>
          <w:ilvl w:val="0"/>
          <w:numId w:val="6"/>
        </w:numPr>
        <w:rPr>
          <w:del w:id="366" w:author="Ted Habermann" w:date="2017-12-05T16:13:00Z"/>
        </w:rPr>
      </w:pPr>
      <w:del w:id="367" w:author="Ted Habermann" w:date="2017-12-05T16:13:00Z">
        <w:r w:rsidDel="00632DC8">
          <w:delText>pixel</w:delText>
        </w:r>
      </w:del>
    </w:p>
    <w:p w14:paraId="290D0360" w14:textId="6F70BA26" w:rsidR="00EF70A2" w:rsidDel="00632DC8" w:rsidRDefault="0093256E">
      <w:pPr>
        <w:pStyle w:val="Terms"/>
        <w:rPr>
          <w:del w:id="368" w:author="Ted Habermann" w:date="2017-12-05T16:13:00Z"/>
        </w:rPr>
      </w:pPr>
      <w:del w:id="369" w:author="Ted Habermann" w:date="2017-12-05T16:13:00Z">
        <w:r w:rsidDel="00632DC8">
          <w:delText>The smallest element of a digital image to which attributes are assigned</w:delText>
        </w:r>
      </w:del>
    </w:p>
    <w:p w14:paraId="73473105" w14:textId="77777777" w:rsidR="00EF70A2" w:rsidRDefault="0093256E">
      <w:pPr>
        <w:pStyle w:val="TermNum"/>
        <w:numPr>
          <w:ilvl w:val="0"/>
          <w:numId w:val="6"/>
        </w:numPr>
      </w:pPr>
      <w:commentRangeStart w:id="370"/>
      <w:r>
        <w:t>pixel</w:t>
      </w:r>
    </w:p>
    <w:p w14:paraId="0D308109" w14:textId="277AE5DB" w:rsidR="00EF70A2" w:rsidRDefault="00390545">
      <w:pPr>
        <w:pStyle w:val="Terms"/>
      </w:pPr>
      <w:ins w:id="371" w:author="Ted Habermann" w:date="2018-01-18T10:19:00Z">
        <w:r>
          <w:t>s</w:t>
        </w:r>
      </w:ins>
      <w:del w:id="372" w:author="Ted Habermann" w:date="2018-01-18T10:19:00Z">
        <w:r w:rsidR="0093256E" w:rsidDel="00390545">
          <w:delText>S</w:delText>
        </w:r>
      </w:del>
      <w:r w:rsidR="0093256E">
        <w:t xml:space="preserve">mallest element of a digital image to which attributes are assigned. </w:t>
      </w:r>
      <w:commentRangeEnd w:id="370"/>
      <w:r w:rsidR="0093256E">
        <w:commentReference w:id="370"/>
      </w:r>
    </w:p>
    <w:p w14:paraId="18D2DF42" w14:textId="29C2C2A4" w:rsidR="00EF70A2" w:rsidRDefault="0093256E">
      <w:pPr>
        <w:pStyle w:val="Terms"/>
      </w:pPr>
      <w:del w:id="373" w:author="Ted Habermann" w:date="2018-01-18T10:19:00Z">
        <w:r w:rsidDel="00390545">
          <w:delText>NOTE 1</w:delText>
        </w:r>
      </w:del>
      <w:ins w:id="374" w:author="Ted Habermann" w:date="2018-01-18T10:19:00Z">
        <w:r w:rsidR="00390545">
          <w:t>Note 1 to entry:</w:t>
        </w:r>
        <w:r w:rsidR="00390545">
          <w:tab/>
        </w:r>
      </w:ins>
      <w:del w:id="375" w:author="Ted Habermann" w:date="2018-01-18T10:19:00Z">
        <w:r w:rsidDel="00390545">
          <w:delText xml:space="preserve"> </w:delText>
        </w:r>
      </w:del>
      <w:r>
        <w:t xml:space="preserve">This term originated as a contraction of “picture element”. </w:t>
      </w:r>
    </w:p>
    <w:p w14:paraId="6C111902" w14:textId="77777777" w:rsidR="00390545" w:rsidRDefault="0093256E">
      <w:pPr>
        <w:pStyle w:val="Terms"/>
        <w:rPr>
          <w:ins w:id="376" w:author="Ted Habermann" w:date="2018-01-18T10:20:00Z"/>
        </w:rPr>
      </w:pPr>
      <w:del w:id="377" w:author="Ted Habermann" w:date="2018-01-18T10:19:00Z">
        <w:r w:rsidDel="00390545">
          <w:delText>NOTE 2</w:delText>
        </w:r>
      </w:del>
      <w:ins w:id="378" w:author="Ted Habermann" w:date="2018-01-18T10:19:00Z">
        <w:r w:rsidR="00390545">
          <w:t>Note 2 to entry:</w:t>
        </w:r>
        <w:r w:rsidR="00390545">
          <w:tab/>
        </w:r>
      </w:ins>
      <w:del w:id="379" w:author="Ted Habermann" w:date="2018-01-18T10:19:00Z">
        <w:r w:rsidDel="00390545">
          <w:delText xml:space="preserve"> R</w:delText>
        </w:r>
      </w:del>
      <w:ins w:id="380" w:author="Ted Habermann" w:date="2018-01-18T10:19:00Z">
        <w:r w:rsidR="00390545">
          <w:t>R</w:t>
        </w:r>
      </w:ins>
      <w:r>
        <w:t>elated to the concept of a grid cell</w:t>
      </w:r>
      <w:ins w:id="381" w:author="Ted Habermann" w:date="2018-01-18T10:20:00Z">
        <w:r w:rsidR="00390545">
          <w:t>.</w:t>
        </w:r>
      </w:ins>
    </w:p>
    <w:p w14:paraId="6CCBA829" w14:textId="043526FE" w:rsidR="00EF70A2" w:rsidDel="00390545" w:rsidRDefault="00390545">
      <w:pPr>
        <w:pStyle w:val="Terms"/>
        <w:rPr>
          <w:del w:id="382" w:author="Ted Habermann" w:date="2018-01-18T10:20:00Z"/>
        </w:rPr>
      </w:pPr>
      <w:ins w:id="383" w:author="Ted Habermann" w:date="2018-01-18T10:20:00Z">
        <w:r>
          <w:t>Note 3 to entry:</w:t>
        </w:r>
        <w:r>
          <w:tab/>
        </w:r>
      </w:ins>
      <w:del w:id="384" w:author="Ted Habermann" w:date="2018-01-18T10:20:00Z">
        <w:r w:rsidR="0093256E" w:rsidDel="00390545">
          <w:delText xml:space="preserve"> </w:delText>
        </w:r>
      </w:del>
      <w:r w:rsidR="0093256E">
        <w:t xml:space="preserve">The intensity of each pixel is variable; in </w:t>
      </w:r>
      <w:proofErr w:type="spellStart"/>
      <w:r w:rsidR="0093256E">
        <w:t>color</w:t>
      </w:r>
      <w:proofErr w:type="spellEnd"/>
      <w:r w:rsidR="0093256E">
        <w:t xml:space="preserve"> systems, each pixel has typically three or four dimensions of variability such as red, green and blue, or cyan, magenta, yellow and black.</w:t>
      </w:r>
    </w:p>
    <w:p w14:paraId="5BFF2E25" w14:textId="1FB61541" w:rsidR="00EF70A2" w:rsidDel="00E5428E" w:rsidRDefault="0093256E" w:rsidP="00390545">
      <w:pPr>
        <w:pStyle w:val="Terms"/>
        <w:pPrChange w:id="385" w:author="Ted Habermann" w:date="2018-01-18T10:20:00Z">
          <w:pPr>
            <w:pStyle w:val="TermNum"/>
            <w:numPr>
              <w:numId w:val="6"/>
            </w:numPr>
            <w:tabs>
              <w:tab w:val="num" w:pos="720"/>
            </w:tabs>
            <w:ind w:left="720" w:hanging="720"/>
          </w:pPr>
        </w:pPrChange>
      </w:pPr>
      <w:moveFromRangeStart w:id="386" w:author="Ted Habermann" w:date="2017-12-18T14:12:00Z" w:name="move501369649"/>
      <w:moveFrom w:id="387" w:author="Ted Habermann" w:date="2017-12-18T14:12:00Z">
        <w:r w:rsidDel="00E5428E">
          <w:t>POSC</w:t>
        </w:r>
      </w:moveFrom>
    </w:p>
    <w:p w14:paraId="679A2804" w14:textId="781F4474" w:rsidR="00EF70A2" w:rsidDel="00390545" w:rsidRDefault="0093256E">
      <w:pPr>
        <w:pStyle w:val="Terms"/>
        <w:rPr>
          <w:del w:id="388" w:author="Ted Habermann" w:date="2018-01-18T10:20:00Z"/>
        </w:rPr>
      </w:pPr>
      <w:moveFrom w:id="389" w:author="Ted Habermann" w:date="2017-12-18T14:12:00Z">
        <w:del w:id="390" w:author="Ted Habermann" w:date="2018-01-18T10:20:00Z">
          <w:r w:rsidDel="00390545">
            <w:delText>Petrotechnical Open Software Corporation.</w:delText>
          </w:r>
        </w:del>
      </w:moveFrom>
    </w:p>
    <w:moveFromRangeEnd w:id="386"/>
    <w:p w14:paraId="1FFE14D8" w14:textId="77777777" w:rsidR="00EF70A2" w:rsidRDefault="0093256E">
      <w:pPr>
        <w:pStyle w:val="TermNum"/>
        <w:numPr>
          <w:ilvl w:val="0"/>
          <w:numId w:val="6"/>
        </w:numPr>
      </w:pPr>
      <w:r>
        <w:t>prime meridian</w:t>
      </w:r>
    </w:p>
    <w:p w14:paraId="717271D1" w14:textId="43FBE646" w:rsidR="00EF70A2" w:rsidRDefault="0093256E">
      <w:pPr>
        <w:pStyle w:val="Terms"/>
        <w:rPr>
          <w:ins w:id="391" w:author="Ted Habermann" w:date="2018-01-18T10:20:00Z"/>
        </w:rPr>
      </w:pPr>
      <w:del w:id="392" w:author="Ted Habermann" w:date="2018-01-18T10:21:00Z">
        <w:r w:rsidDel="00390545">
          <w:delText xml:space="preserve">A </w:delText>
        </w:r>
      </w:del>
      <w:r>
        <w:t>meridian from which the longitudes of other meridians are quantified</w:t>
      </w:r>
    </w:p>
    <w:p w14:paraId="655BF262" w14:textId="148DEB55" w:rsidR="00390545" w:rsidRPr="00390545" w:rsidRDefault="00390545" w:rsidP="00390545">
      <w:pPr>
        <w:pStyle w:val="Definition"/>
        <w:rPr>
          <w:rPrChange w:id="393" w:author="Ted Habermann" w:date="2018-01-18T10:20:00Z">
            <w:rPr/>
          </w:rPrChange>
        </w:rPr>
        <w:pPrChange w:id="394" w:author="Ted Habermann" w:date="2018-01-18T10:20:00Z">
          <w:pPr>
            <w:pStyle w:val="Terms"/>
          </w:pPr>
        </w:pPrChange>
      </w:pPr>
      <w:ins w:id="395" w:author="Ted Habermann" w:date="2018-01-18T10:20:00Z">
        <w:r>
          <w:t>[Source: ISO 19111 Rev 2017-12-17 in progress]</w:t>
        </w:r>
      </w:ins>
    </w:p>
    <w:p w14:paraId="4E85467A" w14:textId="5BFD6627" w:rsidR="00EF70A2" w:rsidRDefault="0093256E">
      <w:pPr>
        <w:pStyle w:val="TermNum"/>
        <w:numPr>
          <w:ilvl w:val="0"/>
          <w:numId w:val="6"/>
        </w:numPr>
      </w:pPr>
      <w:r>
        <w:t>projected coordinate system</w:t>
      </w:r>
    </w:p>
    <w:p w14:paraId="69ED915B" w14:textId="77777777" w:rsidR="00EF70A2" w:rsidRPr="00390545" w:rsidRDefault="0093256E">
      <w:pPr>
        <w:pStyle w:val="Terms"/>
        <w:rPr>
          <w:ins w:id="396" w:author="Ted Habermann" w:date="2018-01-18T10:22:00Z"/>
          <w:szCs w:val="24"/>
          <w:rPrChange w:id="397" w:author="Ted Habermann" w:date="2018-01-18T10:22:00Z">
            <w:rPr>
              <w:ins w:id="398" w:author="Ted Habermann" w:date="2018-01-18T10:22:00Z"/>
            </w:rPr>
          </w:rPrChange>
        </w:rPr>
      </w:pPr>
      <w:del w:id="399" w:author="Ted Habermann" w:date="2018-01-18T10:21:00Z">
        <w:r w:rsidRPr="00390545" w:rsidDel="00390545">
          <w:rPr>
            <w:szCs w:val="24"/>
            <w:rPrChange w:id="400" w:author="Ted Habermann" w:date="2018-01-18T10:22:00Z">
              <w:rPr/>
            </w:rPrChange>
          </w:rPr>
          <w:delText xml:space="preserve">A </w:delText>
        </w:r>
      </w:del>
      <w:r w:rsidRPr="00390545">
        <w:rPr>
          <w:szCs w:val="24"/>
          <w:rPrChange w:id="401" w:author="Ted Habermann" w:date="2018-01-18T10:22:00Z">
            <w:rPr/>
          </w:rPrChange>
        </w:rPr>
        <w:t>coordinate reference system derived from a two-dimensional geodetic coordinate reference system by applying a map projection</w:t>
      </w:r>
    </w:p>
    <w:p w14:paraId="1A2E5C7A" w14:textId="77777777" w:rsidR="00390545" w:rsidRPr="00390545" w:rsidRDefault="00390545" w:rsidP="00390545">
      <w:pPr>
        <w:pStyle w:val="Terms"/>
        <w:keepLines/>
        <w:rPr>
          <w:ins w:id="402" w:author="Ted Habermann" w:date="2018-01-18T10:22:00Z"/>
          <w:rFonts w:eastAsia="Arial Unicode MS"/>
          <w:color w:val="000000" w:themeColor="text1"/>
          <w:szCs w:val="24"/>
          <w:rPrChange w:id="403" w:author="Ted Habermann" w:date="2018-01-18T10:22:00Z">
            <w:rPr>
              <w:ins w:id="404" w:author="Ted Habermann" w:date="2018-01-18T10:22:00Z"/>
              <w:rFonts w:eastAsia="Arial Unicode MS"/>
              <w:color w:val="000000" w:themeColor="text1"/>
            </w:rPr>
          </w:rPrChange>
        </w:rPr>
      </w:pPr>
      <w:ins w:id="405" w:author="Ted Habermann" w:date="2018-01-18T10:22:00Z">
        <w:r w:rsidRPr="00390545">
          <w:rPr>
            <w:rFonts w:eastAsia="Arial Unicode MS"/>
            <w:color w:val="000000" w:themeColor="text1"/>
            <w:szCs w:val="24"/>
            <w:rPrChange w:id="406" w:author="Ted Habermann" w:date="2018-01-18T10:22:00Z">
              <w:rPr>
                <w:rFonts w:eastAsia="Arial Unicode MS"/>
                <w:color w:val="000000" w:themeColor="text1"/>
              </w:rPr>
            </w:rPrChange>
          </w:rPr>
          <w:t>projected coordinate reference system</w:t>
        </w:r>
      </w:ins>
    </w:p>
    <w:p w14:paraId="7F9E6E63" w14:textId="77777777" w:rsidR="00390545" w:rsidRPr="00390545" w:rsidRDefault="00390545" w:rsidP="00390545">
      <w:pPr>
        <w:pStyle w:val="Definition"/>
        <w:keepNext/>
        <w:keepLines/>
        <w:spacing w:after="120"/>
        <w:rPr>
          <w:ins w:id="407" w:author="Ted Habermann" w:date="2018-01-18T10:22:00Z"/>
          <w:rFonts w:eastAsia="Arial Unicode MS"/>
          <w:color w:val="000000" w:themeColor="text1"/>
          <w:szCs w:val="24"/>
          <w:rPrChange w:id="408" w:author="Ted Habermann" w:date="2018-01-18T10:22:00Z">
            <w:rPr>
              <w:ins w:id="409" w:author="Ted Habermann" w:date="2018-01-18T10:22:00Z"/>
              <w:rFonts w:eastAsia="Arial Unicode MS"/>
              <w:color w:val="000000" w:themeColor="text1"/>
            </w:rPr>
          </w:rPrChange>
        </w:rPr>
      </w:pPr>
      <w:ins w:id="410" w:author="Ted Habermann" w:date="2018-01-18T10:22:00Z">
        <w:r w:rsidRPr="00390545">
          <w:rPr>
            <w:rFonts w:eastAsia="Arial Unicode MS"/>
            <w:color w:val="000000" w:themeColor="text1"/>
            <w:szCs w:val="24"/>
            <w:rPrChange w:id="411" w:author="Ted Habermann" w:date="2018-01-18T10:22:00Z">
              <w:rPr>
                <w:rFonts w:eastAsia="Arial Unicode MS"/>
                <w:color w:val="000000" w:themeColor="text1"/>
              </w:rPr>
            </w:rPrChange>
          </w:rPr>
          <w:t>coordinate reference system derived from a geographic coordinate reference system by applying a map projection</w:t>
        </w:r>
      </w:ins>
    </w:p>
    <w:p w14:paraId="7BFDC366" w14:textId="77777777" w:rsidR="00390545" w:rsidRPr="00390545" w:rsidRDefault="00390545" w:rsidP="00390545">
      <w:pPr>
        <w:pStyle w:val="Note"/>
        <w:widowControl w:val="0"/>
        <w:spacing w:after="120"/>
        <w:rPr>
          <w:ins w:id="412" w:author="Ted Habermann" w:date="2018-01-18T10:22:00Z"/>
          <w:rFonts w:ascii="Times New Roman" w:eastAsia="Arial Unicode MS" w:hAnsi="Times New Roman"/>
          <w:color w:val="000000" w:themeColor="text1"/>
          <w:sz w:val="24"/>
          <w:szCs w:val="24"/>
          <w:rPrChange w:id="413" w:author="Ted Habermann" w:date="2018-01-18T10:22:00Z">
            <w:rPr>
              <w:ins w:id="414" w:author="Ted Habermann" w:date="2018-01-18T10:22:00Z"/>
              <w:rFonts w:ascii="Cambria" w:eastAsia="Arial Unicode MS" w:hAnsi="Cambria"/>
              <w:color w:val="000000" w:themeColor="text1"/>
              <w:sz w:val="20"/>
            </w:rPr>
          </w:rPrChange>
        </w:rPr>
      </w:pPr>
      <w:ins w:id="415" w:author="Ted Habermann" w:date="2018-01-18T10:22:00Z">
        <w:r w:rsidRPr="00390545">
          <w:rPr>
            <w:rFonts w:ascii="Times New Roman" w:eastAsia="Arial Unicode MS" w:hAnsi="Times New Roman"/>
            <w:color w:val="000000" w:themeColor="text1"/>
            <w:sz w:val="24"/>
            <w:szCs w:val="24"/>
            <w:rPrChange w:id="416" w:author="Ted Habermann" w:date="2018-01-18T10:22:00Z">
              <w:rPr>
                <w:rFonts w:ascii="Cambria" w:eastAsia="Arial Unicode MS" w:hAnsi="Cambria"/>
                <w:color w:val="000000" w:themeColor="text1"/>
                <w:sz w:val="20"/>
              </w:rPr>
            </w:rPrChange>
          </w:rPr>
          <w:t xml:space="preserve">Note 1 to entry:  </w:t>
        </w:r>
        <w:r w:rsidRPr="00390545">
          <w:rPr>
            <w:rFonts w:ascii="Times New Roman" w:eastAsia="Arial Unicode MS" w:hAnsi="Times New Roman"/>
            <w:color w:val="000000" w:themeColor="text1"/>
            <w:sz w:val="24"/>
            <w:szCs w:val="24"/>
            <w:rPrChange w:id="417" w:author="Ted Habermann" w:date="2018-01-18T10:22:00Z">
              <w:rPr>
                <w:rFonts w:ascii="Cambria" w:eastAsia="Arial Unicode MS" w:hAnsi="Cambria"/>
                <w:color w:val="000000" w:themeColor="text1"/>
                <w:sz w:val="20"/>
              </w:rPr>
            </w:rPrChange>
          </w:rPr>
          <w:tab/>
          <w:t>May be two- or three-dimensional, the dimension being equal to that of the geographic coordinate reference system from which it is derived.</w:t>
        </w:r>
      </w:ins>
    </w:p>
    <w:p w14:paraId="513E0E93" w14:textId="77777777" w:rsidR="00390545" w:rsidRPr="00390545" w:rsidRDefault="00390545" w:rsidP="00390545">
      <w:pPr>
        <w:pStyle w:val="Note"/>
        <w:widowControl w:val="0"/>
        <w:rPr>
          <w:ins w:id="418" w:author="Ted Habermann" w:date="2018-01-18T10:22:00Z"/>
          <w:rFonts w:ascii="Times New Roman" w:eastAsia="Arial Unicode MS" w:hAnsi="Times New Roman"/>
          <w:color w:val="000000" w:themeColor="text1"/>
          <w:sz w:val="24"/>
          <w:szCs w:val="24"/>
          <w:rPrChange w:id="419" w:author="Ted Habermann" w:date="2018-01-18T10:22:00Z">
            <w:rPr>
              <w:ins w:id="420" w:author="Ted Habermann" w:date="2018-01-18T10:22:00Z"/>
              <w:rFonts w:ascii="Cambria" w:eastAsia="Arial Unicode MS" w:hAnsi="Cambria"/>
              <w:color w:val="000000" w:themeColor="text1"/>
              <w:sz w:val="20"/>
            </w:rPr>
          </w:rPrChange>
        </w:rPr>
      </w:pPr>
      <w:ins w:id="421" w:author="Ted Habermann" w:date="2018-01-18T10:22:00Z">
        <w:r w:rsidRPr="00390545">
          <w:rPr>
            <w:rFonts w:ascii="Times New Roman" w:eastAsia="Arial Unicode MS" w:hAnsi="Times New Roman"/>
            <w:color w:val="000000" w:themeColor="text1"/>
            <w:sz w:val="24"/>
            <w:szCs w:val="24"/>
            <w:rPrChange w:id="422" w:author="Ted Habermann" w:date="2018-01-18T10:22:00Z">
              <w:rPr>
                <w:rFonts w:ascii="Cambria" w:eastAsia="Arial Unicode MS" w:hAnsi="Cambria"/>
                <w:color w:val="000000" w:themeColor="text1"/>
                <w:sz w:val="20"/>
              </w:rPr>
            </w:rPrChange>
          </w:rPr>
          <w:t xml:space="preserve">Note 2 to entry: </w:t>
        </w:r>
        <w:r w:rsidRPr="00390545">
          <w:rPr>
            <w:rFonts w:ascii="Times New Roman" w:eastAsia="Arial Unicode MS" w:hAnsi="Times New Roman"/>
            <w:color w:val="000000" w:themeColor="text1"/>
            <w:sz w:val="24"/>
            <w:szCs w:val="24"/>
            <w:rPrChange w:id="423" w:author="Ted Habermann" w:date="2018-01-18T10:22:00Z">
              <w:rPr>
                <w:rFonts w:ascii="Cambria" w:eastAsia="Arial Unicode MS" w:hAnsi="Cambria"/>
                <w:color w:val="000000" w:themeColor="text1"/>
                <w:sz w:val="20"/>
              </w:rPr>
            </w:rPrChange>
          </w:rPr>
          <w:tab/>
          <w:t>In the three-dimensional case the horizontal coordinates (geodetic latitude and geodetic longitude coordinates) are projected to northing and easting and the ellipsoidal height is unchanged.</w:t>
        </w:r>
      </w:ins>
    </w:p>
    <w:p w14:paraId="7E8046F0" w14:textId="54C1F43E" w:rsidR="00390545" w:rsidRPr="00390545" w:rsidRDefault="00390545" w:rsidP="00390545">
      <w:pPr>
        <w:pStyle w:val="Definition"/>
        <w:rPr>
          <w:szCs w:val="24"/>
          <w:rPrChange w:id="424" w:author="Ted Habermann" w:date="2018-01-18T10:22:00Z">
            <w:rPr/>
          </w:rPrChange>
        </w:rPr>
        <w:pPrChange w:id="425" w:author="Ted Habermann" w:date="2018-01-18T10:22:00Z">
          <w:pPr>
            <w:pStyle w:val="Terms"/>
          </w:pPr>
        </w:pPrChange>
      </w:pPr>
      <w:ins w:id="426" w:author="Ted Habermann" w:date="2018-01-18T10:22:00Z">
        <w:r w:rsidRPr="00390545">
          <w:rPr>
            <w:szCs w:val="24"/>
            <w:rPrChange w:id="427" w:author="Ted Habermann" w:date="2018-01-18T10:22:00Z">
              <w:rPr/>
            </w:rPrChange>
          </w:rPr>
          <w:t>[Source ISO 19111 Rev 2017-12-17, in progress]</w:t>
        </w:r>
      </w:ins>
    </w:p>
    <w:p w14:paraId="59EE447F" w14:textId="77777777" w:rsidR="00EF70A2" w:rsidRDefault="0093256E">
      <w:pPr>
        <w:pStyle w:val="TermNum"/>
        <w:numPr>
          <w:ilvl w:val="0"/>
          <w:numId w:val="6"/>
        </w:numPr>
      </w:pPr>
      <w:r>
        <w:t>projection</w:t>
      </w:r>
    </w:p>
    <w:p w14:paraId="2FC3DC5F" w14:textId="77777777" w:rsidR="00390545" w:rsidRDefault="0093256E">
      <w:pPr>
        <w:pStyle w:val="Terms"/>
        <w:rPr>
          <w:ins w:id="428" w:author="Ted Habermann" w:date="2018-01-18T10:23:00Z"/>
        </w:rPr>
      </w:pPr>
      <w:r>
        <w:t>projected coordinate reference system</w:t>
      </w:r>
    </w:p>
    <w:p w14:paraId="24C6A051" w14:textId="07E9E6EE" w:rsidR="00EF70A2" w:rsidRDefault="0093256E">
      <w:pPr>
        <w:pStyle w:val="Terms"/>
        <w:rPr>
          <w:ins w:id="429" w:author="Ted Habermann" w:date="2018-01-18T10:23:00Z"/>
        </w:rPr>
      </w:pPr>
      <w:del w:id="430" w:author="Ted Habermann" w:date="2018-01-18T10:23:00Z">
        <w:r w:rsidDel="00390545">
          <w:delText xml:space="preserve">: </w:delText>
        </w:r>
      </w:del>
      <w:r>
        <w:t>coordinate reference system derived from a two-dimensional geodetic coordinate reference system by applying a map projection</w:t>
      </w:r>
    </w:p>
    <w:p w14:paraId="6B27DF77" w14:textId="77777777" w:rsidR="00DE469F" w:rsidRPr="00DE469F" w:rsidRDefault="00DE469F" w:rsidP="00DE469F">
      <w:pPr>
        <w:pStyle w:val="Definition"/>
        <w:keepNext/>
        <w:keepLines/>
        <w:spacing w:after="120"/>
        <w:rPr>
          <w:ins w:id="431" w:author="Ted Habermann" w:date="2018-01-18T10:23:00Z"/>
          <w:rFonts w:eastAsia="Arial Unicode MS"/>
          <w:color w:val="000000" w:themeColor="text1"/>
          <w:szCs w:val="24"/>
          <w:rPrChange w:id="432" w:author="Ted Habermann" w:date="2018-01-18T10:23:00Z">
            <w:rPr>
              <w:ins w:id="433" w:author="Ted Habermann" w:date="2018-01-18T10:23:00Z"/>
              <w:rFonts w:eastAsia="Arial Unicode MS"/>
              <w:color w:val="000000" w:themeColor="text1"/>
            </w:rPr>
          </w:rPrChange>
        </w:rPr>
      </w:pPr>
      <w:ins w:id="434" w:author="Ted Habermann" w:date="2018-01-18T10:23:00Z">
        <w:r w:rsidRPr="00DE469F">
          <w:rPr>
            <w:rFonts w:eastAsia="Arial Unicode MS"/>
            <w:color w:val="000000" w:themeColor="text1"/>
            <w:szCs w:val="24"/>
            <w:rPrChange w:id="435" w:author="Ted Habermann" w:date="2018-01-18T10:23:00Z">
              <w:rPr>
                <w:rFonts w:eastAsia="Arial Unicode MS"/>
                <w:color w:val="000000" w:themeColor="text1"/>
              </w:rPr>
            </w:rPrChange>
          </w:rPr>
          <w:t>coordinate reference system derived from a geographic coordinate reference system by applying a map projection</w:t>
        </w:r>
      </w:ins>
    </w:p>
    <w:p w14:paraId="73B4BB0F" w14:textId="77777777" w:rsidR="00DE469F" w:rsidRPr="00DE469F" w:rsidRDefault="00DE469F" w:rsidP="00DE469F">
      <w:pPr>
        <w:pStyle w:val="Note"/>
        <w:widowControl w:val="0"/>
        <w:spacing w:after="120"/>
        <w:rPr>
          <w:ins w:id="436" w:author="Ted Habermann" w:date="2018-01-18T10:23:00Z"/>
          <w:rFonts w:ascii="Times New Roman" w:eastAsia="Arial Unicode MS" w:hAnsi="Times New Roman"/>
          <w:color w:val="000000" w:themeColor="text1"/>
          <w:sz w:val="24"/>
          <w:szCs w:val="24"/>
          <w:rPrChange w:id="437" w:author="Ted Habermann" w:date="2018-01-18T10:23:00Z">
            <w:rPr>
              <w:ins w:id="438" w:author="Ted Habermann" w:date="2018-01-18T10:23:00Z"/>
              <w:rFonts w:ascii="Cambria" w:eastAsia="Arial Unicode MS" w:hAnsi="Cambria"/>
              <w:color w:val="000000" w:themeColor="text1"/>
              <w:sz w:val="20"/>
            </w:rPr>
          </w:rPrChange>
        </w:rPr>
      </w:pPr>
      <w:ins w:id="439" w:author="Ted Habermann" w:date="2018-01-18T10:23:00Z">
        <w:r w:rsidRPr="00DE469F">
          <w:rPr>
            <w:rFonts w:ascii="Times New Roman" w:eastAsia="Arial Unicode MS" w:hAnsi="Times New Roman"/>
            <w:color w:val="000000" w:themeColor="text1"/>
            <w:sz w:val="24"/>
            <w:szCs w:val="24"/>
            <w:rPrChange w:id="440" w:author="Ted Habermann" w:date="2018-01-18T10:23:00Z">
              <w:rPr>
                <w:rFonts w:ascii="Cambria" w:eastAsia="Arial Unicode MS" w:hAnsi="Cambria"/>
                <w:color w:val="000000" w:themeColor="text1"/>
                <w:sz w:val="20"/>
              </w:rPr>
            </w:rPrChange>
          </w:rPr>
          <w:t xml:space="preserve">Note 1 to entry:  </w:t>
        </w:r>
        <w:r w:rsidRPr="00DE469F">
          <w:rPr>
            <w:rFonts w:ascii="Times New Roman" w:eastAsia="Arial Unicode MS" w:hAnsi="Times New Roman"/>
            <w:color w:val="000000" w:themeColor="text1"/>
            <w:sz w:val="24"/>
            <w:szCs w:val="24"/>
            <w:rPrChange w:id="441" w:author="Ted Habermann" w:date="2018-01-18T10:23:00Z">
              <w:rPr>
                <w:rFonts w:ascii="Cambria" w:eastAsia="Arial Unicode MS" w:hAnsi="Cambria"/>
                <w:color w:val="000000" w:themeColor="text1"/>
                <w:sz w:val="20"/>
              </w:rPr>
            </w:rPrChange>
          </w:rPr>
          <w:tab/>
          <w:t>May be two- or three-dimensional, the dimension being equal to that of the geographic coordinate reference system from which it is derived.</w:t>
        </w:r>
      </w:ins>
    </w:p>
    <w:p w14:paraId="77791EC4" w14:textId="77777777" w:rsidR="00DE469F" w:rsidRPr="00DE469F" w:rsidRDefault="00DE469F" w:rsidP="00DE469F">
      <w:pPr>
        <w:pStyle w:val="Note"/>
        <w:widowControl w:val="0"/>
        <w:rPr>
          <w:ins w:id="442" w:author="Ted Habermann" w:date="2018-01-18T10:23:00Z"/>
          <w:rFonts w:ascii="Times New Roman" w:eastAsia="Arial Unicode MS" w:hAnsi="Times New Roman"/>
          <w:color w:val="000000" w:themeColor="text1"/>
          <w:sz w:val="24"/>
          <w:szCs w:val="24"/>
          <w:rPrChange w:id="443" w:author="Ted Habermann" w:date="2018-01-18T10:23:00Z">
            <w:rPr>
              <w:ins w:id="444" w:author="Ted Habermann" w:date="2018-01-18T10:23:00Z"/>
              <w:rFonts w:ascii="Cambria" w:eastAsia="Arial Unicode MS" w:hAnsi="Cambria"/>
              <w:color w:val="000000" w:themeColor="text1"/>
              <w:sz w:val="20"/>
            </w:rPr>
          </w:rPrChange>
        </w:rPr>
      </w:pPr>
      <w:ins w:id="445" w:author="Ted Habermann" w:date="2018-01-18T10:23:00Z">
        <w:r w:rsidRPr="00DE469F">
          <w:rPr>
            <w:rFonts w:ascii="Times New Roman" w:eastAsia="Arial Unicode MS" w:hAnsi="Times New Roman"/>
            <w:color w:val="000000" w:themeColor="text1"/>
            <w:sz w:val="24"/>
            <w:szCs w:val="24"/>
            <w:rPrChange w:id="446" w:author="Ted Habermann" w:date="2018-01-18T10:23:00Z">
              <w:rPr>
                <w:rFonts w:ascii="Cambria" w:eastAsia="Arial Unicode MS" w:hAnsi="Cambria"/>
                <w:color w:val="000000" w:themeColor="text1"/>
                <w:sz w:val="20"/>
              </w:rPr>
            </w:rPrChange>
          </w:rPr>
          <w:lastRenderedPageBreak/>
          <w:t xml:space="preserve">Note 2 to entry: </w:t>
        </w:r>
        <w:r w:rsidRPr="00DE469F">
          <w:rPr>
            <w:rFonts w:ascii="Times New Roman" w:eastAsia="Arial Unicode MS" w:hAnsi="Times New Roman"/>
            <w:color w:val="000000" w:themeColor="text1"/>
            <w:sz w:val="24"/>
            <w:szCs w:val="24"/>
            <w:rPrChange w:id="447" w:author="Ted Habermann" w:date="2018-01-18T10:23:00Z">
              <w:rPr>
                <w:rFonts w:ascii="Cambria" w:eastAsia="Arial Unicode MS" w:hAnsi="Cambria"/>
                <w:color w:val="000000" w:themeColor="text1"/>
                <w:sz w:val="20"/>
              </w:rPr>
            </w:rPrChange>
          </w:rPr>
          <w:tab/>
          <w:t>In the three-dimensional case the horizontal coordinates (geodetic latitude and geodetic longitude coordinates) are projected to northing and easting and the ellipsoidal height is unchanged.</w:t>
        </w:r>
      </w:ins>
    </w:p>
    <w:p w14:paraId="7C9E29D4" w14:textId="77777777" w:rsidR="00DE469F" w:rsidRPr="00DE469F" w:rsidRDefault="00DE469F" w:rsidP="00DE469F">
      <w:pPr>
        <w:pStyle w:val="Definition"/>
        <w:rPr>
          <w:ins w:id="448" w:author="Ted Habermann" w:date="2018-01-18T10:23:00Z"/>
          <w:szCs w:val="24"/>
          <w:rPrChange w:id="449" w:author="Ted Habermann" w:date="2018-01-18T10:23:00Z">
            <w:rPr>
              <w:ins w:id="450" w:author="Ted Habermann" w:date="2018-01-18T10:23:00Z"/>
            </w:rPr>
          </w:rPrChange>
        </w:rPr>
        <w:pPrChange w:id="451" w:author="admin" w:date="2018-01-11T20:46:00Z">
          <w:pPr>
            <w:pStyle w:val="Terms"/>
          </w:pPr>
        </w:pPrChange>
      </w:pPr>
      <w:ins w:id="452" w:author="Ted Habermann" w:date="2018-01-18T10:23:00Z">
        <w:r w:rsidRPr="00DE469F">
          <w:rPr>
            <w:szCs w:val="24"/>
            <w:rPrChange w:id="453" w:author="Ted Habermann" w:date="2018-01-18T10:23:00Z">
              <w:rPr/>
            </w:rPrChange>
          </w:rPr>
          <w:t>[Source: ISO 19111 Rev 2017-12-17, in progress]</w:t>
        </w:r>
      </w:ins>
    </w:p>
    <w:p w14:paraId="7D882607" w14:textId="77777777" w:rsidR="00DE469F" w:rsidRPr="00DE469F" w:rsidRDefault="00DE469F" w:rsidP="00DE469F">
      <w:pPr>
        <w:pStyle w:val="Definition"/>
        <w:rPr>
          <w:rPrChange w:id="454" w:author="Ted Habermann" w:date="2018-01-18T10:23:00Z">
            <w:rPr/>
          </w:rPrChange>
        </w:rPr>
        <w:pPrChange w:id="455" w:author="Ted Habermann" w:date="2018-01-18T10:23:00Z">
          <w:pPr>
            <w:pStyle w:val="Terms"/>
          </w:pPr>
        </w:pPrChange>
      </w:pPr>
    </w:p>
    <w:p w14:paraId="52CA411B" w14:textId="77777777" w:rsidR="005469FF" w:rsidRDefault="005469FF">
      <w:pPr>
        <w:pStyle w:val="TermNum"/>
        <w:numPr>
          <w:ilvl w:val="0"/>
          <w:numId w:val="6"/>
        </w:numPr>
        <w:rPr>
          <w:ins w:id="456" w:author="Ted Habermann" w:date="2017-12-05T16:28:00Z"/>
        </w:rPr>
      </w:pPr>
      <w:ins w:id="457" w:author="Ted Habermann" w:date="2017-12-05T16:28:00Z">
        <w:r>
          <w:t>short</w:t>
        </w:r>
      </w:ins>
    </w:p>
    <w:p w14:paraId="671C1E33" w14:textId="175DDF5C" w:rsidR="005469FF" w:rsidRPr="005469FF" w:rsidRDefault="005469FF">
      <w:pPr>
        <w:pStyle w:val="TermNum"/>
        <w:ind w:left="720"/>
        <w:rPr>
          <w:ins w:id="458" w:author="Ted Habermann" w:date="2017-12-05T16:28:00Z"/>
          <w:b w:val="0"/>
          <w:lang w:val="en-US"/>
          <w:rPrChange w:id="459" w:author="Ted Habermann" w:date="2017-12-05T16:30:00Z">
            <w:rPr>
              <w:ins w:id="460" w:author="Ted Habermann" w:date="2017-12-05T16:28:00Z"/>
            </w:rPr>
          </w:rPrChange>
        </w:rPr>
        <w:pPrChange w:id="461" w:author="Ted Habermann" w:date="2017-12-05T16:30:00Z">
          <w:pPr>
            <w:pStyle w:val="TermNum"/>
            <w:numPr>
              <w:numId w:val="6"/>
            </w:numPr>
            <w:tabs>
              <w:tab w:val="num" w:pos="720"/>
            </w:tabs>
            <w:ind w:left="720" w:hanging="720"/>
          </w:pPr>
        </w:pPrChange>
      </w:pPr>
      <w:ins w:id="462" w:author="Ted Habermann" w:date="2017-12-05T16:29:00Z">
        <w:r w:rsidRPr="005469FF">
          <w:rPr>
            <w:b w:val="0"/>
          </w:rPr>
          <w:t>2</w:t>
        </w:r>
      </w:ins>
      <w:ins w:id="463" w:author="Ted Habermann" w:date="2017-12-05T16:28:00Z">
        <w:r w:rsidRPr="000C6229">
          <w:rPr>
            <w:b w:val="0"/>
          </w:rPr>
          <w:t xml:space="preserve">-byte IEEE </w:t>
        </w:r>
      </w:ins>
      <w:ins w:id="464" w:author="Ted Habermann" w:date="2017-12-05T16:30:00Z">
        <w:r w:rsidRPr="005469FF">
          <w:rPr>
            <w:b w:val="0"/>
            <w:lang w:val="en-US"/>
            <w:rPrChange w:id="465" w:author="Ted Habermann" w:date="2017-12-05T16:30:00Z">
              <w:rPr>
                <w:lang w:val="en-US"/>
              </w:rPr>
            </w:rPrChange>
          </w:rPr>
          <w:t xml:space="preserve">signed </w:t>
        </w:r>
      </w:ins>
      <w:ins w:id="466" w:author="Ted Habermann" w:date="2017-12-05T16:29:00Z">
        <w:r w:rsidRPr="005469FF">
          <w:rPr>
            <w:b w:val="0"/>
          </w:rPr>
          <w:t>integer</w:t>
        </w:r>
      </w:ins>
      <w:ins w:id="467" w:author="Ted Habermann" w:date="2017-12-05T16:28:00Z">
        <w:r w:rsidRPr="005469FF">
          <w:rPr>
            <w:b w:val="0"/>
            <w:rPrChange w:id="468" w:author="Ted Habermann" w:date="2017-12-05T16:30:00Z">
              <w:rPr/>
            </w:rPrChange>
          </w:rPr>
          <w:t>.</w:t>
        </w:r>
      </w:ins>
    </w:p>
    <w:p w14:paraId="160FB519" w14:textId="77777777" w:rsidR="005469FF" w:rsidRDefault="005469FF">
      <w:pPr>
        <w:pStyle w:val="TermNum"/>
        <w:ind w:left="720"/>
        <w:rPr>
          <w:ins w:id="469" w:author="Ted Habermann" w:date="2017-12-05T16:28:00Z"/>
        </w:rPr>
        <w:pPrChange w:id="470" w:author="Ted Habermann" w:date="2017-12-05T16:28:00Z">
          <w:pPr>
            <w:pStyle w:val="TermNum"/>
            <w:numPr>
              <w:numId w:val="6"/>
            </w:numPr>
            <w:tabs>
              <w:tab w:val="num" w:pos="720"/>
            </w:tabs>
            <w:ind w:left="720" w:hanging="720"/>
          </w:pPr>
        </w:pPrChange>
      </w:pPr>
    </w:p>
    <w:p w14:paraId="730117A4" w14:textId="34309BC0" w:rsidR="00EF70A2" w:rsidDel="00632DC8" w:rsidRDefault="0093256E">
      <w:pPr>
        <w:pStyle w:val="TermNum"/>
        <w:numPr>
          <w:ilvl w:val="0"/>
          <w:numId w:val="6"/>
        </w:numPr>
        <w:rPr>
          <w:del w:id="471" w:author="Ted Habermann" w:date="2017-12-05T16:14:00Z"/>
        </w:rPr>
      </w:pPr>
      <w:commentRangeStart w:id="472"/>
      <w:del w:id="473" w:author="Ted Habermann" w:date="2017-12-05T16:14:00Z">
        <w:r w:rsidDel="00632DC8">
          <w:delText>qualification layer</w:delText>
        </w:r>
      </w:del>
    </w:p>
    <w:p w14:paraId="0BF4F514" w14:textId="1C4B6B92" w:rsidR="00EF70A2" w:rsidDel="00632DC8" w:rsidRDefault="0093256E">
      <w:pPr>
        <w:pStyle w:val="Terms"/>
        <w:rPr>
          <w:del w:id="474" w:author="Ted Habermann" w:date="2017-12-05T16:14:00Z"/>
        </w:rPr>
      </w:pPr>
      <w:del w:id="475" w:author="Ted Habermann" w:date="2017-12-05T16:14:00Z">
        <w:r w:rsidDel="00632DC8">
          <w:delText>A qualification layer is a coverage consisting of graphics information associated to geospatial data together with associated metadata (these metadata mostly identify the meaning of colour codes used in graphics).</w:delText>
        </w:r>
        <w:commentRangeEnd w:id="472"/>
        <w:r w:rsidDel="00632DC8">
          <w:commentReference w:id="472"/>
        </w:r>
      </w:del>
    </w:p>
    <w:p w14:paraId="4F6AB58A" w14:textId="52B97BB6" w:rsidR="00EF70A2" w:rsidRDefault="0093256E">
      <w:pPr>
        <w:pStyle w:val="TermNum"/>
        <w:numPr>
          <w:ilvl w:val="0"/>
          <w:numId w:val="6"/>
        </w:numPr>
      </w:pPr>
      <w:r>
        <w:t>range</w:t>
      </w:r>
      <w:ins w:id="476" w:author="Ted Habermann" w:date="2018-01-18T10:24:00Z">
        <w:r w:rsidR="00DE469F">
          <w:t xml:space="preserve"> &lt;coverage&gt;</w:t>
        </w:r>
      </w:ins>
    </w:p>
    <w:p w14:paraId="4BC34E97" w14:textId="508D825B" w:rsidR="00EF70A2" w:rsidRDefault="0093256E">
      <w:pPr>
        <w:pStyle w:val="Terms"/>
        <w:rPr>
          <w:ins w:id="477" w:author="Ted Habermann" w:date="2018-01-18T10:24:00Z"/>
        </w:rPr>
      </w:pPr>
      <w:del w:id="478" w:author="Ted Habermann" w:date="2018-01-18T10:24:00Z">
        <w:r w:rsidDel="00DE469F">
          <w:delText xml:space="preserve">Set </w:delText>
        </w:r>
      </w:del>
      <w:ins w:id="479" w:author="Ted Habermann" w:date="2018-01-18T10:24:00Z">
        <w:r w:rsidR="00DE469F">
          <w:t>s</w:t>
        </w:r>
        <w:r w:rsidR="00DE469F">
          <w:t xml:space="preserve">et </w:t>
        </w:r>
      </w:ins>
      <w:r>
        <w:t>of feature attribute values associated by a function with the elements of the domain of a coverage</w:t>
      </w:r>
      <w:del w:id="480" w:author="Ted Habermann" w:date="2018-01-18T10:24:00Z">
        <w:r w:rsidDel="00DE469F">
          <w:delText>.</w:delText>
        </w:r>
      </w:del>
    </w:p>
    <w:p w14:paraId="115BB30E" w14:textId="77777777" w:rsidR="00DE469F" w:rsidRPr="00A85A59" w:rsidRDefault="00DE469F" w:rsidP="00DE469F">
      <w:pPr>
        <w:pStyle w:val="Definition"/>
        <w:rPr>
          <w:ins w:id="481" w:author="Ted Habermann" w:date="2018-01-18T10:24:00Z"/>
        </w:rPr>
        <w:pPrChange w:id="482" w:author="admin" w:date="2018-01-11T20:49:00Z">
          <w:pPr>
            <w:pStyle w:val="Terms"/>
          </w:pPr>
        </w:pPrChange>
      </w:pPr>
      <w:ins w:id="483" w:author="Ted Habermann" w:date="2018-01-18T10:24:00Z">
        <w:r>
          <w:t xml:space="preserve">[Source: ISO </w:t>
        </w:r>
        <w:r w:rsidRPr="00570F76">
          <w:t>19123:2005</w:t>
        </w:r>
        <w:r>
          <w:t>, 4.1.29]</w:t>
        </w:r>
      </w:ins>
    </w:p>
    <w:p w14:paraId="1C089C2A" w14:textId="77777777" w:rsidR="00DE469F" w:rsidRPr="00DE469F" w:rsidRDefault="00DE469F" w:rsidP="00DE469F">
      <w:pPr>
        <w:pStyle w:val="Definition"/>
        <w:rPr>
          <w:rPrChange w:id="484" w:author="Ted Habermann" w:date="2018-01-18T10:24:00Z">
            <w:rPr/>
          </w:rPrChange>
        </w:rPr>
        <w:pPrChange w:id="485" w:author="Ted Habermann" w:date="2018-01-18T10:24:00Z">
          <w:pPr>
            <w:pStyle w:val="Terms"/>
          </w:pPr>
        </w:pPrChange>
      </w:pPr>
    </w:p>
    <w:p w14:paraId="02A6505A" w14:textId="77777777" w:rsidR="00DE469F" w:rsidRDefault="0093256E">
      <w:pPr>
        <w:pStyle w:val="TermNum"/>
        <w:numPr>
          <w:ilvl w:val="0"/>
          <w:numId w:val="6"/>
        </w:numPr>
        <w:rPr>
          <w:ins w:id="486" w:author="Ted Habermann" w:date="2018-01-18T10:24:00Z"/>
        </w:rPr>
      </w:pPr>
      <w:r>
        <w:t>raster</w:t>
      </w:r>
    </w:p>
    <w:p w14:paraId="1EAAE06F" w14:textId="6319B824" w:rsidR="00EF70A2" w:rsidRPr="00DE469F" w:rsidRDefault="00DE469F" w:rsidP="00DE469F">
      <w:pPr>
        <w:pStyle w:val="TermNum"/>
        <w:rPr>
          <w:b w:val="0"/>
          <w:rPrChange w:id="487" w:author="Ted Habermann" w:date="2018-01-18T10:24:00Z">
            <w:rPr/>
          </w:rPrChange>
        </w:rPr>
        <w:pPrChange w:id="488" w:author="Ted Habermann" w:date="2018-01-18T10:24:00Z">
          <w:pPr>
            <w:pStyle w:val="TermNum"/>
            <w:numPr>
              <w:numId w:val="6"/>
            </w:numPr>
            <w:tabs>
              <w:tab w:val="num" w:pos="720"/>
            </w:tabs>
            <w:ind w:left="720" w:hanging="720"/>
          </w:pPr>
        </w:pPrChange>
      </w:pPr>
      <w:ins w:id="489" w:author="Ted Habermann" w:date="2018-01-18T10:24:00Z">
        <w:r w:rsidRPr="00DE469F">
          <w:rPr>
            <w:b w:val="0"/>
            <w:rPrChange w:id="490" w:author="Ted Habermann" w:date="2018-01-18T10:24:00Z">
              <w:rPr/>
            </w:rPrChange>
          </w:rPr>
          <w:t>raster space</w:t>
        </w:r>
      </w:ins>
      <w:del w:id="491" w:author="Ted Habermann" w:date="2018-01-18T10:24:00Z">
        <w:r w:rsidR="0093256E" w:rsidRPr="00DE469F" w:rsidDel="00DE469F">
          <w:rPr>
            <w:b w:val="0"/>
            <w:rPrChange w:id="492" w:author="Ted Habermann" w:date="2018-01-18T10:24:00Z">
              <w:rPr/>
            </w:rPrChange>
          </w:rPr>
          <w:delText xml:space="preserve"> space</w:delText>
        </w:r>
      </w:del>
    </w:p>
    <w:p w14:paraId="383A0F76" w14:textId="77777777" w:rsidR="00DE469F" w:rsidRDefault="0093256E" w:rsidP="00654811">
      <w:pPr>
        <w:pStyle w:val="Definition"/>
        <w:rPr>
          <w:ins w:id="493" w:author="Ted Habermann" w:date="2018-01-18T10:25:00Z"/>
        </w:rPr>
      </w:pPr>
      <w:commentRangeStart w:id="494"/>
      <w:del w:id="495" w:author="Ted Habermann" w:date="2018-01-18T10:25:00Z">
        <w:r w:rsidDel="00DE469F">
          <w:delText xml:space="preserve">Raster: </w:delText>
        </w:r>
      </w:del>
      <w:r>
        <w:t>usually rectangular pattern of parallel scanning lines forming or corresponding to the display on a cathode ray tube</w:t>
      </w:r>
      <w:commentRangeEnd w:id="494"/>
    </w:p>
    <w:p w14:paraId="742BED0C" w14:textId="266FF111" w:rsidR="00DE469F" w:rsidRDefault="00DE469F" w:rsidP="00654811">
      <w:pPr>
        <w:pStyle w:val="Definition"/>
        <w:rPr>
          <w:ins w:id="496" w:author="Ted Habermann" w:date="2018-01-18T10:25:00Z"/>
        </w:rPr>
      </w:pPr>
      <w:commentRangeStart w:id="497"/>
      <w:ins w:id="498" w:author="Ted Habermann" w:date="2018-01-18T10:25:00Z">
        <w:del w:id="499" w:author="admin" w:date="2018-01-11T20:51:00Z">
          <w:r w:rsidDel="00570F76">
            <w:delText xml:space="preserve">Raster: </w:delText>
          </w:r>
        </w:del>
        <w:r>
          <w:t>usually rectangular pattern of parallel scanning lines forming or corresponding to the display on a cathode ray tube</w:t>
        </w:r>
        <w:commentRangeEnd w:id="497"/>
        <w:r>
          <w:commentReference w:id="497"/>
        </w:r>
      </w:ins>
    </w:p>
    <w:p w14:paraId="5431DEF8" w14:textId="77777777" w:rsidR="00DE469F" w:rsidRDefault="00DE469F" w:rsidP="00654811">
      <w:pPr>
        <w:pStyle w:val="Definition"/>
        <w:rPr>
          <w:ins w:id="500" w:author="Ted Habermann" w:date="2018-01-18T10:26:00Z"/>
        </w:rPr>
      </w:pPr>
      <w:ins w:id="501" w:author="Ted Habermann" w:date="2018-01-18T10:25:00Z">
        <w:r w:rsidRPr="009471CF">
          <w:t xml:space="preserve"> N</w:t>
        </w:r>
        <w:r>
          <w:t>ote 1 to entry:</w:t>
        </w:r>
        <w:r>
          <w:tab/>
        </w:r>
        <w:r w:rsidRPr="009471CF">
          <w:t>A raster is a type of grid.</w:t>
        </w:r>
      </w:ins>
    </w:p>
    <w:p w14:paraId="003E51F8" w14:textId="0ABC0BFB" w:rsidR="00DE469F" w:rsidRPr="00DE469F" w:rsidRDefault="00DE469F" w:rsidP="00654811">
      <w:pPr>
        <w:pStyle w:val="Definition"/>
        <w:rPr>
          <w:ins w:id="502" w:author="Ted Habermann" w:date="2018-01-18T10:25:00Z"/>
          <w:szCs w:val="24"/>
          <w:rPrChange w:id="503" w:author="Ted Habermann" w:date="2018-01-18T10:26:00Z">
            <w:rPr>
              <w:ins w:id="504" w:author="Ted Habermann" w:date="2018-01-18T10:25:00Z"/>
            </w:rPr>
          </w:rPrChange>
        </w:rPr>
      </w:pPr>
      <w:ins w:id="505" w:author="Ted Habermann" w:date="2018-01-18T10:26:00Z">
        <w:r w:rsidRPr="00DE469F">
          <w:rPr>
            <w:szCs w:val="24"/>
            <w:rPrChange w:id="506" w:author="Ted Habermann" w:date="2018-01-18T10:26:00Z">
              <w:rPr/>
            </w:rPrChange>
          </w:rPr>
          <w:t>Note 2 to entry:</w:t>
        </w:r>
        <w:r w:rsidRPr="00DE469F">
          <w:rPr>
            <w:szCs w:val="24"/>
            <w:rPrChange w:id="507" w:author="Ted Habermann" w:date="2018-01-18T10:26:00Z">
              <w:rPr/>
            </w:rPrChange>
          </w:rPr>
          <w:tab/>
        </w:r>
        <w:r w:rsidRPr="00DE469F">
          <w:rPr>
            <w:szCs w:val="24"/>
            <w:rPrChange w:id="508" w:author="Ted Habermann" w:date="2018-01-18T10:26:00Z">
              <w:rPr>
                <w:sz w:val="20"/>
              </w:rPr>
            </w:rPrChange>
          </w:rPr>
          <w:t>continuous planar space in which pixel values are visually realized.</w:t>
        </w:r>
      </w:ins>
    </w:p>
    <w:p w14:paraId="1C70B32E" w14:textId="1843A271" w:rsidR="00EF70A2" w:rsidRDefault="00DE469F" w:rsidP="00DE469F">
      <w:pPr>
        <w:pStyle w:val="Terms"/>
      </w:pPr>
      <w:ins w:id="509" w:author="Ted Habermann" w:date="2018-01-18T10:25:00Z">
        <w:r>
          <w:lastRenderedPageBreak/>
          <w:t>[Source: ISO 19123:2005, 4.1.30]</w:t>
        </w:r>
      </w:ins>
      <w:del w:id="510" w:author="Ted Habermann" w:date="2018-01-18T10:25:00Z">
        <w:r w:rsidR="0093256E" w:rsidDel="00DE469F">
          <w:commentReference w:id="494"/>
        </w:r>
      </w:del>
    </w:p>
    <w:p w14:paraId="2A96AFAC" w14:textId="6D4CDE54" w:rsidR="00EF70A2" w:rsidRDefault="0093256E" w:rsidP="00DE469F">
      <w:pPr>
        <w:pStyle w:val="TermNum"/>
        <w:numPr>
          <w:ilvl w:val="0"/>
          <w:numId w:val="6"/>
        </w:numPr>
      </w:pPr>
      <w:r>
        <w:t>rational</w:t>
      </w:r>
      <w:ins w:id="511" w:author="Ted Habermann" w:date="2018-01-18T10:26:00Z">
        <w:r w:rsidR="00DE469F">
          <w:t xml:space="preserve"> &lt;TIFF&gt;</w:t>
        </w:r>
      </w:ins>
    </w:p>
    <w:p w14:paraId="71DE29A8" w14:textId="6DC8D2A0" w:rsidR="00EF70A2" w:rsidRDefault="0093256E" w:rsidP="00DE469F">
      <w:pPr>
        <w:pStyle w:val="Terms"/>
      </w:pPr>
      <w:del w:id="512" w:author="Ted Habermann" w:date="2018-01-18T10:26:00Z">
        <w:r w:rsidDel="00DE469F">
          <w:delText xml:space="preserve">In TIFF format, </w:delText>
        </w:r>
      </w:del>
      <w:r>
        <w:t xml:space="preserve">a </w:t>
      </w:r>
      <w:del w:id="513" w:author="Ted Habermann" w:date="2018-01-18T10:27:00Z">
        <w:r w:rsidDel="00DE469F">
          <w:delText xml:space="preserve">RATIONAL </w:delText>
        </w:r>
      </w:del>
      <w:ins w:id="514" w:author="Ted Habermann" w:date="2018-01-18T10:27:00Z">
        <w:r w:rsidR="00DE469F">
          <w:t>rational</w:t>
        </w:r>
        <w:r w:rsidR="00DE469F">
          <w:t xml:space="preserve"> </w:t>
        </w:r>
      </w:ins>
      <w:r>
        <w:t>value is a fractional value represented by the ratio of two unsigned 4-byte integers.</w:t>
      </w:r>
    </w:p>
    <w:p w14:paraId="72F0F981" w14:textId="77777777" w:rsidR="00EF70A2" w:rsidRDefault="0093256E" w:rsidP="00DE469F">
      <w:pPr>
        <w:pStyle w:val="TermNum"/>
        <w:numPr>
          <w:ilvl w:val="0"/>
          <w:numId w:val="6"/>
        </w:numPr>
      </w:pPr>
      <w:r>
        <w:t>rectified grid</w:t>
      </w:r>
    </w:p>
    <w:p w14:paraId="21A0C439" w14:textId="77777777" w:rsidR="00EF70A2" w:rsidRDefault="0093256E" w:rsidP="00DE469F">
      <w:pPr>
        <w:pStyle w:val="Terms"/>
      </w:pPr>
      <w:r>
        <w:t xml:space="preserve">Grid for which there is an affine transformation between the grid </w:t>
      </w:r>
      <w:r>
        <w:t>coordinates and the coordinates of an external coordinate reference system.</w:t>
      </w:r>
    </w:p>
    <w:p w14:paraId="2F948A03" w14:textId="1D705D72" w:rsidR="00EF70A2" w:rsidDel="00A70032" w:rsidRDefault="0093256E">
      <w:pPr>
        <w:pStyle w:val="TermNum"/>
        <w:numPr>
          <w:ilvl w:val="0"/>
          <w:numId w:val="6"/>
        </w:numPr>
        <w:rPr>
          <w:del w:id="515" w:author="Ted Habermann" w:date="2017-12-18T14:26:00Z"/>
        </w:rPr>
      </w:pPr>
      <w:del w:id="516" w:author="Ted Habermann" w:date="2017-12-18T14:26:00Z">
        <w:r w:rsidDel="00A70032">
          <w:delText>referenceable grid</w:delText>
        </w:r>
      </w:del>
    </w:p>
    <w:p w14:paraId="707F5D9E" w14:textId="5578CAAA" w:rsidR="00EF70A2" w:rsidDel="00A70032" w:rsidRDefault="0093256E">
      <w:pPr>
        <w:pStyle w:val="Terms"/>
        <w:rPr>
          <w:del w:id="517" w:author="Ted Habermann" w:date="2017-12-18T14:26:00Z"/>
        </w:rPr>
      </w:pPr>
      <w:del w:id="518" w:author="Ted Habermann" w:date="2017-12-18T14:26:00Z">
        <w:r w:rsidDel="00A70032">
          <w:delText>Grid associated with a transformation that can be used to convert grid coordinate values to values of coordinates referenced to an external coordinate reference system</w:delText>
        </w:r>
      </w:del>
    </w:p>
    <w:p w14:paraId="61377001" w14:textId="3AAB6B21" w:rsidR="00EF70A2" w:rsidDel="00A70032" w:rsidRDefault="0093256E">
      <w:pPr>
        <w:pStyle w:val="TermNum"/>
        <w:numPr>
          <w:ilvl w:val="0"/>
          <w:numId w:val="6"/>
        </w:numPr>
        <w:rPr>
          <w:del w:id="519" w:author="Ted Habermann" w:date="2017-12-18T14:28:00Z"/>
        </w:rPr>
      </w:pPr>
      <w:del w:id="520" w:author="Ted Habermann" w:date="2017-12-18T14:28:00Z">
        <w:r w:rsidDel="00A70032">
          <w:delText>relative accuracy / relative positional accuracy</w:delText>
        </w:r>
      </w:del>
    </w:p>
    <w:p w14:paraId="26D0CF13" w14:textId="067090CB" w:rsidR="00EF70A2" w:rsidDel="00A70032" w:rsidRDefault="0093256E">
      <w:pPr>
        <w:pStyle w:val="Terms"/>
        <w:rPr>
          <w:del w:id="521" w:author="Ted Habermann" w:date="2017-12-18T14:28:00Z"/>
        </w:rPr>
      </w:pPr>
      <w:del w:id="522" w:author="Ted Habermann" w:date="2017-12-18T14:28:00Z">
        <w:r w:rsidDel="00A70032">
          <w:delText>Evaluation of the random errors in determining the position of one point or feature with respect to another / closeness of coordinate difference value to the true or accepted value in a specified reference system</w:delText>
        </w:r>
      </w:del>
    </w:p>
    <w:p w14:paraId="33A4D748" w14:textId="259E6E67" w:rsidR="00EF70A2" w:rsidDel="00632DC8" w:rsidRDefault="0093256E">
      <w:pPr>
        <w:pStyle w:val="TermNum"/>
        <w:numPr>
          <w:ilvl w:val="0"/>
          <w:numId w:val="6"/>
        </w:numPr>
        <w:rPr>
          <w:del w:id="523" w:author="Ted Habermann" w:date="2017-12-05T16:16:00Z"/>
        </w:rPr>
      </w:pPr>
      <w:commentRangeStart w:id="524"/>
      <w:del w:id="525" w:author="Ted Habermann" w:date="2017-12-05T16:16:00Z">
        <w:r w:rsidDel="00632DC8">
          <w:delText>SDTS</w:delText>
        </w:r>
      </w:del>
    </w:p>
    <w:p w14:paraId="55E3B4A7" w14:textId="627E8201" w:rsidR="00EF70A2" w:rsidDel="00632DC8" w:rsidRDefault="0093256E">
      <w:pPr>
        <w:pStyle w:val="Terms"/>
        <w:rPr>
          <w:del w:id="526" w:author="Ted Habermann" w:date="2017-12-05T16:16:00Z"/>
        </w:rPr>
      </w:pPr>
      <w:del w:id="527" w:author="Ted Habermann" w:date="2017-12-05T16:16:00Z">
        <w:r w:rsidDel="00632DC8">
          <w:delText>The USGS Spatial Data Transmission Standard.</w:delText>
        </w:r>
        <w:commentRangeEnd w:id="524"/>
        <w:r w:rsidDel="00632DC8">
          <w:commentReference w:id="524"/>
        </w:r>
      </w:del>
    </w:p>
    <w:p w14:paraId="1B966028" w14:textId="77777777" w:rsidR="00EF70A2" w:rsidRDefault="0093256E">
      <w:pPr>
        <w:pStyle w:val="TermNum"/>
        <w:numPr>
          <w:ilvl w:val="0"/>
          <w:numId w:val="6"/>
        </w:numPr>
      </w:pPr>
      <w:r>
        <w:t>tag</w:t>
      </w:r>
    </w:p>
    <w:p w14:paraId="72F3B12D" w14:textId="098D4772" w:rsidR="00EF70A2" w:rsidDel="006A5E8C" w:rsidRDefault="00DE469F">
      <w:pPr>
        <w:pStyle w:val="Terms"/>
        <w:rPr>
          <w:del w:id="528" w:author="Ted Habermann" w:date="2018-01-18T15:24:00Z"/>
        </w:rPr>
      </w:pPr>
      <w:ins w:id="529" w:author="Ted Habermann" w:date="2018-01-18T10:27:00Z">
        <w:r>
          <w:t>i</w:t>
        </w:r>
      </w:ins>
      <w:del w:id="530" w:author="Ted Habermann" w:date="2018-01-18T10:27:00Z">
        <w:r w:rsidR="0093256E" w:rsidDel="00DE469F">
          <w:delText>I</w:delText>
        </w:r>
      </w:del>
      <w:r w:rsidR="0093256E">
        <w:t>n TIFF format, a tag is packet of numerical or ASCII values, which have a numerical "Tag" ID indicating their information content.</w:t>
      </w:r>
    </w:p>
    <w:p w14:paraId="09E0F29A" w14:textId="3CF75B75" w:rsidR="00EF70A2" w:rsidDel="00A70032" w:rsidRDefault="0093256E">
      <w:pPr>
        <w:pStyle w:val="TermNum"/>
        <w:numPr>
          <w:ilvl w:val="0"/>
          <w:numId w:val="6"/>
        </w:numPr>
        <w:rPr>
          <w:del w:id="531" w:author="Ted Habermann" w:date="2017-12-18T14:30:00Z"/>
        </w:rPr>
      </w:pPr>
      <w:del w:id="532" w:author="Ted Habermann" w:date="2017-12-18T14:30:00Z">
        <w:r w:rsidDel="00A70032">
          <w:delText>tessellation / tiling</w:delText>
        </w:r>
      </w:del>
    </w:p>
    <w:p w14:paraId="15C7BD1D" w14:textId="2BFC71A5" w:rsidR="00EF70A2" w:rsidDel="00A70032" w:rsidRDefault="0093256E">
      <w:pPr>
        <w:pStyle w:val="Terms"/>
        <w:rPr>
          <w:del w:id="533" w:author="Ted Habermann" w:date="2017-12-18T14:30:00Z"/>
        </w:rPr>
      </w:pPr>
      <w:del w:id="534" w:author="Ted Habermann" w:date="2017-12-18T14:30:00Z">
        <w:r w:rsidDel="00A70032">
          <w:delText>Partitioning of a space into a set of conterminous subspaces having the same dimension as the space being partitioned</w:delText>
        </w:r>
      </w:del>
    </w:p>
    <w:p w14:paraId="2AAEB9BC" w14:textId="1364956D" w:rsidR="00EF70A2" w:rsidDel="00DE469F" w:rsidRDefault="0093256E">
      <w:pPr>
        <w:pStyle w:val="TermNum"/>
        <w:numPr>
          <w:ilvl w:val="0"/>
          <w:numId w:val="6"/>
        </w:numPr>
        <w:rPr>
          <w:del w:id="535" w:author="Ted Habermann" w:date="2018-01-18T10:27:00Z"/>
        </w:rPr>
      </w:pPr>
      <w:moveFromRangeStart w:id="536" w:author="Ted Habermann" w:date="2017-12-18T14:12:00Z" w:name="move501369677"/>
      <w:moveFrom w:id="537" w:author="Ted Habermann" w:date="2017-12-18T14:12:00Z">
        <w:del w:id="538" w:author="Ted Habermann" w:date="2018-01-18T10:27:00Z">
          <w:r w:rsidDel="00DE469F">
            <w:delText>TIFF</w:delText>
          </w:r>
        </w:del>
      </w:moveFrom>
    </w:p>
    <w:p w14:paraId="0C181D9E" w14:textId="5845B838" w:rsidR="00EF70A2" w:rsidDel="00DE469F" w:rsidRDefault="0093256E">
      <w:pPr>
        <w:pStyle w:val="Terms"/>
        <w:rPr>
          <w:del w:id="539" w:author="Ted Habermann" w:date="2018-01-18T10:27:00Z"/>
        </w:rPr>
      </w:pPr>
      <w:moveFrom w:id="540" w:author="Ted Habermann" w:date="2017-12-18T14:12:00Z">
        <w:del w:id="541" w:author="Ted Habermann" w:date="2018-01-18T10:27:00Z">
          <w:r w:rsidDel="00DE469F">
            <w:delText>Acronym for Tagged Image File Format; a platform-independent, extensive specification for storing raster data and ancillary information in a single file.</w:delText>
          </w:r>
        </w:del>
      </w:moveFrom>
      <w:moveFromRangeEnd w:id="536"/>
    </w:p>
    <w:p w14:paraId="1434F258" w14:textId="32B5171D" w:rsidR="00EF70A2" w:rsidDel="005D2CD6" w:rsidRDefault="0093256E">
      <w:pPr>
        <w:pStyle w:val="TermNum"/>
        <w:numPr>
          <w:ilvl w:val="0"/>
          <w:numId w:val="6"/>
        </w:numPr>
        <w:rPr>
          <w:del w:id="542" w:author="Ted Habermann" w:date="2017-12-18T14:31:00Z"/>
        </w:rPr>
      </w:pPr>
      <w:del w:id="543" w:author="Ted Habermann" w:date="2017-12-18T14:31:00Z">
        <w:r w:rsidDel="005D2CD6">
          <w:delText>transparency mask</w:delText>
        </w:r>
      </w:del>
    </w:p>
    <w:p w14:paraId="4E41D96F" w14:textId="7E9C26FD" w:rsidR="00EF70A2" w:rsidDel="005D2CD6" w:rsidRDefault="0093256E">
      <w:pPr>
        <w:pStyle w:val="Terms"/>
        <w:rPr>
          <w:del w:id="544" w:author="Ted Habermann" w:date="2017-12-18T14:31:00Z"/>
        </w:rPr>
      </w:pPr>
      <w:del w:id="545" w:author="Ted Habermann" w:date="2017-12-18T14:31:00Z">
        <w:r w:rsidDel="005D2CD6">
          <w:delText>A Transparency Mask defines visible pixels of another image in the same TIFF file (that may be organised as an irregularly shaped region of visible pixels). The 1-bits define the visible pixels; the 0-bits define transparent pixels. (fdefinition based on TIFF specification)</w:delText>
        </w:r>
      </w:del>
    </w:p>
    <w:p w14:paraId="4F3F4B65" w14:textId="1F9DF358" w:rsidR="00EF70A2" w:rsidDel="00DE469F" w:rsidRDefault="0093256E">
      <w:pPr>
        <w:pStyle w:val="TermNum"/>
        <w:numPr>
          <w:ilvl w:val="0"/>
          <w:numId w:val="6"/>
        </w:numPr>
        <w:rPr>
          <w:del w:id="546" w:author="Ted Habermann" w:date="2018-01-18T10:27:00Z"/>
        </w:rPr>
      </w:pPr>
      <w:moveFromRangeStart w:id="547" w:author="Ted Habermann" w:date="2017-12-18T14:13:00Z" w:name="move501369724"/>
      <w:moveFrom w:id="548" w:author="Ted Habermann" w:date="2017-12-18T14:13:00Z">
        <w:del w:id="549" w:author="Ted Habermann" w:date="2018-01-18T10:27:00Z">
          <w:r w:rsidDel="00DE469F">
            <w:delText>USGS</w:delText>
          </w:r>
        </w:del>
      </w:moveFrom>
    </w:p>
    <w:p w14:paraId="4A3C33E3" w14:textId="0582B7C5" w:rsidR="00EF70A2" w:rsidDel="00E5428E" w:rsidRDefault="0093256E">
      <w:pPr>
        <w:pStyle w:val="Terms"/>
      </w:pPr>
      <w:moveFrom w:id="550" w:author="Ted Habermann" w:date="2017-12-18T14:13:00Z">
        <w:r w:rsidDel="00E5428E">
          <w:t>US Geological Survey</w:t>
        </w:r>
      </w:moveFrom>
    </w:p>
    <w:p w14:paraId="029F6F46" w14:textId="77777777" w:rsidR="00EF70A2" w:rsidRDefault="0093256E">
      <w:pPr>
        <w:pStyle w:val="Heading1"/>
        <w:numPr>
          <w:ilvl w:val="0"/>
          <w:numId w:val="2"/>
        </w:numPr>
        <w:rPr>
          <w:ins w:id="551" w:author="Ted Habermann" w:date="2017-12-18T14:07:00Z"/>
        </w:rPr>
      </w:pPr>
      <w:bookmarkStart w:id="552" w:name="_Toc337382230"/>
      <w:bookmarkStart w:id="553" w:name="_Toc500260290"/>
      <w:bookmarkEnd w:id="552"/>
      <w:moveFromRangeEnd w:id="547"/>
      <w:r>
        <w:t>Conventions</w:t>
      </w:r>
      <w:bookmarkEnd w:id="553"/>
    </w:p>
    <w:p w14:paraId="13B2770D" w14:textId="408DE804" w:rsidR="00E5428E" w:rsidRDefault="00E5428E">
      <w:pPr>
        <w:pStyle w:val="Heading2"/>
        <w:rPr>
          <w:ins w:id="554" w:author="Ted Habermann" w:date="2017-12-18T14:08:00Z"/>
        </w:rPr>
        <w:pPrChange w:id="555" w:author="Ted Habermann" w:date="2017-12-18T14:07:00Z">
          <w:pPr>
            <w:pStyle w:val="Heading1"/>
            <w:numPr>
              <w:numId w:val="2"/>
            </w:numPr>
            <w:ind w:left="720" w:hanging="360"/>
          </w:pPr>
        </w:pPrChange>
      </w:pPr>
      <w:ins w:id="556" w:author="Ted Habermann" w:date="2017-12-18T14:06:00Z">
        <w:r>
          <w:t>Abbreviations</w:t>
        </w:r>
      </w:ins>
    </w:p>
    <w:p w14:paraId="0FC356B5" w14:textId="77777777" w:rsidR="00E5428E" w:rsidRDefault="00E5428E">
      <w:pPr>
        <w:pStyle w:val="TermNum"/>
        <w:pPrChange w:id="557" w:author="Ted Habermann" w:date="2017-12-18T14:09:00Z">
          <w:pPr>
            <w:pStyle w:val="TermNum"/>
            <w:numPr>
              <w:numId w:val="6"/>
            </w:numPr>
            <w:tabs>
              <w:tab w:val="num" w:pos="720"/>
            </w:tabs>
            <w:ind w:left="720" w:hanging="720"/>
          </w:pPr>
        </w:pPrChange>
      </w:pPr>
      <w:moveToRangeStart w:id="558" w:author="Ted Habermann" w:date="2017-12-18T14:08:00Z" w:name="move501369429"/>
      <w:moveTo w:id="559" w:author="Ted Habermann" w:date="2017-12-18T14:08:00Z">
        <w:r>
          <w:t>ASCII</w:t>
        </w:r>
      </w:moveTo>
    </w:p>
    <w:p w14:paraId="53E223A9" w14:textId="77777777" w:rsidR="00E5428E" w:rsidRDefault="00E5428E" w:rsidP="00E5428E">
      <w:pPr>
        <w:pStyle w:val="Terms"/>
        <w:rPr>
          <w:ins w:id="560" w:author="Ted Habermann" w:date="2017-12-18T14:09:00Z"/>
        </w:rPr>
      </w:pPr>
      <w:moveTo w:id="561" w:author="Ted Habermann" w:date="2017-12-18T14:08:00Z">
        <w:r>
          <w:t>[American Standard Code for Information Interchange] The predominant character set encoding of present-day computers.</w:t>
        </w:r>
      </w:moveTo>
    </w:p>
    <w:p w14:paraId="7F4AA5EC" w14:textId="77777777" w:rsidR="00E5428E" w:rsidRDefault="00E5428E">
      <w:pPr>
        <w:pStyle w:val="TermNum"/>
        <w:rPr>
          <w:ins w:id="562" w:author="Ted Habermann" w:date="2017-12-18T14:09:00Z"/>
        </w:rPr>
        <w:pPrChange w:id="563" w:author="Ted Habermann" w:date="2017-12-18T14:09:00Z">
          <w:pPr>
            <w:pStyle w:val="TermNum"/>
            <w:numPr>
              <w:numId w:val="6"/>
            </w:numPr>
            <w:tabs>
              <w:tab w:val="num" w:pos="720"/>
            </w:tabs>
            <w:ind w:left="720" w:hanging="720"/>
          </w:pPr>
        </w:pPrChange>
      </w:pPr>
      <w:ins w:id="564" w:author="Ted Habermann" w:date="2017-12-18T14:09:00Z">
        <w:r>
          <w:t>EPSG</w:t>
        </w:r>
      </w:ins>
    </w:p>
    <w:p w14:paraId="6DCC51A2" w14:textId="77777777" w:rsidR="00E5428E" w:rsidRDefault="00E5428E" w:rsidP="00E5428E">
      <w:pPr>
        <w:pStyle w:val="Terms"/>
        <w:rPr>
          <w:ins w:id="565" w:author="Ted Habermann" w:date="2017-12-18T14:09:00Z"/>
        </w:rPr>
      </w:pPr>
      <w:ins w:id="566" w:author="Ted Habermann" w:date="2017-12-18T14:09:00Z">
        <w:r>
          <w:t xml:space="preserve"> European Petroleum Survey Group.</w:t>
        </w:r>
      </w:ins>
    </w:p>
    <w:p w14:paraId="2856ABCB" w14:textId="77777777" w:rsidR="00E5428E" w:rsidRDefault="00E5428E">
      <w:pPr>
        <w:pStyle w:val="TermNum"/>
        <w:rPr>
          <w:ins w:id="567" w:author="Ted Habermann" w:date="2017-12-18T14:10:00Z"/>
        </w:rPr>
        <w:pPrChange w:id="568" w:author="Ted Habermann" w:date="2017-12-18T14:10:00Z">
          <w:pPr>
            <w:pStyle w:val="TermNum"/>
            <w:numPr>
              <w:numId w:val="6"/>
            </w:numPr>
            <w:tabs>
              <w:tab w:val="num" w:pos="720"/>
            </w:tabs>
            <w:ind w:left="720" w:hanging="720"/>
          </w:pPr>
        </w:pPrChange>
      </w:pPr>
      <w:ins w:id="569" w:author="Ted Habermann" w:date="2017-12-18T14:10:00Z">
        <w:r>
          <w:t>IEEE</w:t>
        </w:r>
      </w:ins>
    </w:p>
    <w:p w14:paraId="200955E7" w14:textId="77777777" w:rsidR="00E5428E" w:rsidRDefault="00E5428E" w:rsidP="00E5428E">
      <w:pPr>
        <w:pStyle w:val="Terms"/>
        <w:rPr>
          <w:ins w:id="570" w:author="Ted Habermann" w:date="2017-12-18T14:10:00Z"/>
        </w:rPr>
      </w:pPr>
      <w:ins w:id="571" w:author="Ted Habermann" w:date="2017-12-18T14:10:00Z">
        <w:r>
          <w:t>Institute of Electrical and Electronics Engineers, Inc.</w:t>
        </w:r>
      </w:ins>
    </w:p>
    <w:p w14:paraId="536ABAEC" w14:textId="0BFA970A" w:rsidR="00E5428E" w:rsidRDefault="00E5428E">
      <w:pPr>
        <w:pStyle w:val="TermNum"/>
        <w:rPr>
          <w:ins w:id="572" w:author="Ted Habermann" w:date="2017-12-18T14:11:00Z"/>
        </w:rPr>
        <w:pPrChange w:id="573" w:author="Ted Habermann" w:date="2017-12-18T14:11:00Z">
          <w:pPr>
            <w:pStyle w:val="TermNum"/>
            <w:numPr>
              <w:numId w:val="6"/>
            </w:numPr>
            <w:tabs>
              <w:tab w:val="num" w:pos="720"/>
            </w:tabs>
            <w:ind w:left="720" w:hanging="720"/>
          </w:pPr>
        </w:pPrChange>
      </w:pPr>
      <w:ins w:id="574" w:author="Ted Habermann" w:date="2017-12-18T14:11:00Z">
        <w:r>
          <w:t>IFD</w:t>
        </w:r>
      </w:ins>
      <w:ins w:id="575" w:author="Ted Habermann" w:date="2018-01-18T10:28:00Z">
        <w:r w:rsidR="00DE469F">
          <w:t>&lt;TIFF&gt;</w:t>
        </w:r>
      </w:ins>
    </w:p>
    <w:p w14:paraId="3C4211A4" w14:textId="1E4B1D57" w:rsidR="00E5428E" w:rsidRPr="00E5428E" w:rsidRDefault="00E5428E">
      <w:pPr>
        <w:pStyle w:val="Definition"/>
        <w:pPrChange w:id="576" w:author="Ted Habermann" w:date="2017-12-18T14:09:00Z">
          <w:pPr>
            <w:pStyle w:val="Terms"/>
          </w:pPr>
        </w:pPrChange>
      </w:pPr>
      <w:ins w:id="577" w:author="Ted Habermann" w:date="2017-12-18T14:11:00Z">
        <w:r>
          <w:t>Ima</w:t>
        </w:r>
        <w:r w:rsidR="00DE469F">
          <w:t>ge File Directory</w:t>
        </w:r>
        <w:r>
          <w:t xml:space="preserve"> containing all the TIFF tags for one image in the file (there may be more than one</w:t>
        </w:r>
        <w:r>
          <w:commentReference w:id="578"/>
        </w:r>
        <w:r>
          <w:t>).</w:t>
        </w:r>
      </w:ins>
    </w:p>
    <w:p w14:paraId="06FE0481" w14:textId="77777777" w:rsidR="00E5428E" w:rsidRDefault="00E5428E">
      <w:pPr>
        <w:pStyle w:val="TermNum"/>
        <w:pPrChange w:id="579" w:author="Ted Habermann" w:date="2017-12-18T14:12:00Z">
          <w:pPr>
            <w:pStyle w:val="TermNum"/>
            <w:numPr>
              <w:numId w:val="6"/>
            </w:numPr>
            <w:tabs>
              <w:tab w:val="num" w:pos="720"/>
            </w:tabs>
            <w:ind w:left="720" w:hanging="720"/>
          </w:pPr>
        </w:pPrChange>
      </w:pPr>
      <w:moveToRangeStart w:id="580" w:author="Ted Habermann" w:date="2017-12-18T14:12:00Z" w:name="move501369649"/>
      <w:moveToRangeEnd w:id="558"/>
      <w:moveTo w:id="581" w:author="Ted Habermann" w:date="2017-12-18T14:12:00Z">
        <w:r>
          <w:t>POSC</w:t>
        </w:r>
      </w:moveTo>
    </w:p>
    <w:p w14:paraId="59FF6C87" w14:textId="77777777" w:rsidR="00E5428E" w:rsidRDefault="00E5428E" w:rsidP="00E5428E">
      <w:pPr>
        <w:pStyle w:val="Terms"/>
      </w:pPr>
      <w:proofErr w:type="spellStart"/>
      <w:moveTo w:id="582" w:author="Ted Habermann" w:date="2017-12-18T14:12:00Z">
        <w:r>
          <w:t>Petrotechnical</w:t>
        </w:r>
        <w:proofErr w:type="spellEnd"/>
        <w:r>
          <w:t xml:space="preserve"> Open Software Corporation.</w:t>
        </w:r>
      </w:moveTo>
    </w:p>
    <w:p w14:paraId="05E57C28" w14:textId="77777777" w:rsidR="00E5428E" w:rsidRDefault="00E5428E">
      <w:pPr>
        <w:pStyle w:val="TermNum"/>
        <w:pPrChange w:id="583" w:author="Ted Habermann" w:date="2017-12-18T14:12:00Z">
          <w:pPr>
            <w:pStyle w:val="TermNum"/>
            <w:numPr>
              <w:numId w:val="6"/>
            </w:numPr>
            <w:tabs>
              <w:tab w:val="num" w:pos="720"/>
            </w:tabs>
            <w:ind w:left="720" w:hanging="720"/>
          </w:pPr>
        </w:pPrChange>
      </w:pPr>
      <w:moveToRangeStart w:id="584" w:author="Ted Habermann" w:date="2017-12-18T14:12:00Z" w:name="move501369677"/>
      <w:moveToRangeEnd w:id="580"/>
      <w:moveTo w:id="585" w:author="Ted Habermann" w:date="2017-12-18T14:12:00Z">
        <w:r>
          <w:t>TIFF</w:t>
        </w:r>
      </w:moveTo>
    </w:p>
    <w:p w14:paraId="64D663E6" w14:textId="4FD8B2C4" w:rsidR="00E5428E" w:rsidRDefault="00E5428E">
      <w:pPr>
        <w:rPr>
          <w:ins w:id="586" w:author="Ted Habermann" w:date="2017-12-18T14:13:00Z"/>
        </w:rPr>
        <w:pPrChange w:id="587" w:author="Ted Habermann" w:date="2017-12-18T14:08:00Z">
          <w:pPr>
            <w:pStyle w:val="Heading1"/>
            <w:numPr>
              <w:numId w:val="2"/>
            </w:numPr>
            <w:ind w:left="720" w:hanging="360"/>
          </w:pPr>
        </w:pPrChange>
      </w:pPr>
      <w:moveTo w:id="588" w:author="Ted Habermann" w:date="2017-12-18T14:12:00Z">
        <w:r>
          <w:t>Acronym for Tagged Image File Format; a platform-independent, extensive specification for storing raster data and ancillary information in a single file.</w:t>
        </w:r>
      </w:moveTo>
      <w:moveToRangeEnd w:id="584"/>
    </w:p>
    <w:p w14:paraId="046F0956" w14:textId="77777777" w:rsidR="00E5428E" w:rsidRDefault="00E5428E">
      <w:pPr>
        <w:pStyle w:val="TermNum"/>
        <w:pPrChange w:id="589" w:author="Ted Habermann" w:date="2017-12-18T14:13:00Z">
          <w:pPr>
            <w:pStyle w:val="TermNum"/>
            <w:numPr>
              <w:numId w:val="6"/>
            </w:numPr>
            <w:tabs>
              <w:tab w:val="num" w:pos="720"/>
            </w:tabs>
            <w:ind w:left="720" w:hanging="720"/>
          </w:pPr>
        </w:pPrChange>
      </w:pPr>
      <w:moveToRangeStart w:id="590" w:author="Ted Habermann" w:date="2017-12-18T14:13:00Z" w:name="move501369724"/>
      <w:moveTo w:id="591" w:author="Ted Habermann" w:date="2017-12-18T14:13:00Z">
        <w:r>
          <w:t>USGS</w:t>
        </w:r>
      </w:moveTo>
    </w:p>
    <w:p w14:paraId="32C5D2F4" w14:textId="1E799E79" w:rsidR="00E5428E" w:rsidRDefault="00E5428E" w:rsidP="00E5428E">
      <w:pPr>
        <w:pStyle w:val="Terms"/>
      </w:pPr>
      <w:moveTo w:id="592" w:author="Ted Habermann" w:date="2017-12-18T14:13:00Z">
        <w:r>
          <w:t>U</w:t>
        </w:r>
      </w:moveTo>
      <w:ins w:id="593" w:author="Ted Habermann" w:date="2017-12-18T14:13:00Z">
        <w:r>
          <w:t xml:space="preserve">nited </w:t>
        </w:r>
      </w:ins>
      <w:moveTo w:id="594" w:author="Ted Habermann" w:date="2017-12-18T14:13:00Z">
        <w:r>
          <w:t>S</w:t>
        </w:r>
      </w:moveTo>
      <w:ins w:id="595" w:author="Ted Habermann" w:date="2017-12-18T14:13:00Z">
        <w:r>
          <w:t>tates</w:t>
        </w:r>
      </w:ins>
      <w:moveTo w:id="596" w:author="Ted Habermann" w:date="2017-12-18T14:13:00Z">
        <w:r>
          <w:t xml:space="preserve"> Geological Survey</w:t>
        </w:r>
      </w:moveTo>
    </w:p>
    <w:moveToRangeEnd w:id="590"/>
    <w:p w14:paraId="02D0C701" w14:textId="77777777" w:rsidR="00E5428E" w:rsidRPr="00E5428E" w:rsidRDefault="00E5428E">
      <w:pPr>
        <w:pPrChange w:id="597" w:author="Ted Habermann" w:date="2017-12-18T14:08:00Z">
          <w:pPr>
            <w:pStyle w:val="Heading1"/>
            <w:numPr>
              <w:numId w:val="2"/>
            </w:numPr>
            <w:ind w:left="720" w:hanging="360"/>
          </w:pPr>
        </w:pPrChange>
      </w:pPr>
    </w:p>
    <w:p w14:paraId="397C81CF" w14:textId="64A9F478" w:rsidR="00EF70A2" w:rsidDel="00E5428E" w:rsidRDefault="0093256E">
      <w:pPr>
        <w:rPr>
          <w:del w:id="598" w:author="Ted Habermann" w:date="2017-12-18T14:07:00Z"/>
        </w:rPr>
      </w:pPr>
      <w:del w:id="599" w:author="Ted Habermann" w:date="2017-12-18T14:07:00Z">
        <w:r w:rsidDel="00E5428E">
          <w:lastRenderedPageBreak/>
          <w:delText>None</w:delText>
        </w:r>
      </w:del>
    </w:p>
    <w:p w14:paraId="788CB093" w14:textId="77777777" w:rsidR="00EF70A2" w:rsidRDefault="0093256E">
      <w:pPr>
        <w:pStyle w:val="Heading1"/>
        <w:numPr>
          <w:ilvl w:val="0"/>
          <w:numId w:val="2"/>
        </w:numPr>
      </w:pPr>
      <w:bookmarkStart w:id="600" w:name="_Toc337382231"/>
      <w:bookmarkStart w:id="601" w:name="_Toc500260291"/>
      <w:bookmarkEnd w:id="600"/>
      <w:r>
        <w:t>Clauses not Containing Normative Material</w:t>
      </w:r>
      <w:bookmarkEnd w:id="601"/>
    </w:p>
    <w:p w14:paraId="485EE818" w14:textId="77777777" w:rsidR="00EF70A2" w:rsidRDefault="0093256E">
      <w:r>
        <w:t>Paragraph</w:t>
      </w:r>
    </w:p>
    <w:p w14:paraId="7BFAC1BF" w14:textId="04312271" w:rsidR="00EF70A2" w:rsidDel="00094355" w:rsidRDefault="0093256E">
      <w:pPr>
        <w:pStyle w:val="Heading2"/>
        <w:numPr>
          <w:ilvl w:val="1"/>
          <w:numId w:val="2"/>
        </w:numPr>
        <w:rPr>
          <w:del w:id="602" w:author="Ted Habermann" w:date="2018-01-18T10:42:00Z"/>
        </w:rPr>
      </w:pPr>
      <w:bookmarkStart w:id="603" w:name="_Toc337382232"/>
      <w:bookmarkStart w:id="604" w:name="_Toc500260292"/>
      <w:bookmarkEnd w:id="603"/>
      <w:del w:id="605" w:author="Ted Habermann" w:date="2018-01-18T10:42:00Z">
        <w:r w:rsidDel="00094355">
          <w:delText>Clauses not containing normative material sub-clause 1</w:delText>
        </w:r>
        <w:bookmarkEnd w:id="604"/>
      </w:del>
    </w:p>
    <w:p w14:paraId="5DE7C534" w14:textId="28D857B7" w:rsidR="00EF70A2" w:rsidDel="00094355" w:rsidRDefault="0093256E">
      <w:pPr>
        <w:rPr>
          <w:del w:id="606" w:author="Ted Habermann" w:date="2018-01-18T10:42:00Z"/>
        </w:rPr>
      </w:pPr>
      <w:del w:id="607" w:author="Ted Habermann" w:date="2018-01-18T10:42:00Z">
        <w:r w:rsidDel="00094355">
          <w:delText>Paragraph</w:delText>
        </w:r>
      </w:del>
    </w:p>
    <w:p w14:paraId="1F854FCF" w14:textId="49FA9797" w:rsidR="00EF70A2" w:rsidDel="00094355" w:rsidRDefault="0093256E">
      <w:pPr>
        <w:pStyle w:val="Heading3"/>
        <w:numPr>
          <w:ilvl w:val="2"/>
          <w:numId w:val="2"/>
        </w:numPr>
        <w:rPr>
          <w:del w:id="608" w:author="Ted Habermann" w:date="2018-01-18T10:42:00Z"/>
        </w:rPr>
      </w:pPr>
      <w:bookmarkStart w:id="609" w:name="_Toc337382233"/>
      <w:bookmarkStart w:id="610" w:name="_Toc500260293"/>
      <w:bookmarkEnd w:id="609"/>
      <w:del w:id="611" w:author="Ted Habermann" w:date="2018-01-18T10:42:00Z">
        <w:r w:rsidDel="00094355">
          <w:delText>Clauses not containing normative material sub-clause 2</w:delText>
        </w:r>
        <w:bookmarkEnd w:id="610"/>
      </w:del>
    </w:p>
    <w:p w14:paraId="58536B99" w14:textId="77777777" w:rsidR="00EF70A2" w:rsidRDefault="0093256E">
      <w:pPr>
        <w:pStyle w:val="Heading1"/>
        <w:numPr>
          <w:ilvl w:val="0"/>
          <w:numId w:val="2"/>
        </w:numPr>
      </w:pPr>
      <w:bookmarkStart w:id="612" w:name="_Toc337382234"/>
      <w:bookmarkStart w:id="613" w:name="_Toc500260294"/>
      <w:bookmarkEnd w:id="612"/>
      <w:r>
        <w:t>Requirements</w:t>
      </w:r>
      <w:bookmarkEnd w:id="613"/>
    </w:p>
    <w:p w14:paraId="1353BDA7" w14:textId="77777777" w:rsidR="00EF70A2" w:rsidRDefault="0093256E">
      <w:pPr>
        <w:pStyle w:val="Heading2"/>
        <w:numPr>
          <w:ilvl w:val="1"/>
          <w:numId w:val="2"/>
        </w:numPr>
      </w:pPr>
      <w:bookmarkStart w:id="614" w:name="_Toc337382235"/>
      <w:bookmarkStart w:id="615" w:name="_Toc500260295"/>
      <w:bookmarkEnd w:id="614"/>
      <w:r>
        <w:t>Underlying TIFF Requirements</w:t>
      </w:r>
      <w:bookmarkEnd w:id="615"/>
    </w:p>
    <w:p w14:paraId="0E9F66D2" w14:textId="77777777" w:rsidR="00EF70A2" w:rsidRDefault="0093256E">
      <w:pPr>
        <w:pStyle w:val="Heading3"/>
        <w:numPr>
          <w:ilvl w:val="2"/>
          <w:numId w:val="2"/>
        </w:numPr>
        <w:rPr>
          <w:rFonts w:cs="Times New Roman"/>
        </w:rPr>
      </w:pPr>
      <w:bookmarkStart w:id="616" w:name="_Toc337382236"/>
      <w:bookmarkStart w:id="617" w:name="_Toc500260296"/>
      <w:bookmarkEnd w:id="616"/>
      <w:r>
        <w:rPr>
          <w:rFonts w:cs="Times New Roman"/>
        </w:rPr>
        <w:t>Requirements Class TIFF</w:t>
      </w:r>
      <w:bookmarkEnd w:id="617"/>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415"/>
      </w:tblGrid>
      <w:tr w:rsidR="00EF70A2" w14:paraId="4A40FA91"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4382DC7" w14:textId="77777777" w:rsidR="00EF70A2" w:rsidRDefault="0093256E">
            <w:pPr>
              <w:rPr>
                <w:rFonts w:ascii="Times" w:hAnsi="Times"/>
              </w:rPr>
            </w:pPr>
            <w:r>
              <w:rPr>
                <w:b/>
                <w:bCs/>
              </w:rPr>
              <w:t>Requirements Class</w:t>
            </w:r>
          </w:p>
        </w:tc>
      </w:tr>
      <w:tr w:rsidR="00EF70A2" w14:paraId="65415BFC"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9D96D42" w14:textId="77777777" w:rsidR="00EF70A2" w:rsidRDefault="0093256E">
            <w:pPr>
              <w:rPr>
                <w:rFonts w:ascii="Times" w:hAnsi="Times"/>
              </w:rPr>
            </w:pPr>
            <w:r>
              <w:t>http://www.opengis.net/spec/GeoTIFF/0.0/TIFF</w:t>
            </w:r>
          </w:p>
        </w:tc>
      </w:tr>
      <w:tr w:rsidR="00EF70A2" w14:paraId="1A1BD3AD"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772B8AD"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7238E6E" w14:textId="77777777" w:rsidR="00EF70A2" w:rsidRDefault="0093256E">
            <w:pPr>
              <w:rPr>
                <w:rFonts w:ascii="Times" w:hAnsi="Times"/>
              </w:rPr>
            </w:pPr>
            <w:r>
              <w:t>http://www.opengis.net/spec/GeoTIFF/0.0/TIFF.double</w:t>
            </w:r>
            <w:r>
              <w:br/>
            </w:r>
            <w:r>
              <w:rPr>
                <w:i/>
                <w:iCs/>
              </w:rPr>
              <w:t>GeoTIFF requires support for all documented TIFF 6.0 tag data-types, and in particular requires the IEEE double-precision floating point "DOUBLE" type tag.</w:t>
            </w:r>
          </w:p>
        </w:tc>
      </w:tr>
      <w:tr w:rsidR="00EF70A2" w14:paraId="78EB1D4F"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89452CA"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D38D90A" w14:textId="77777777" w:rsidR="00EF70A2" w:rsidRDefault="0093256E">
            <w:pPr>
              <w:rPr>
                <w:rFonts w:ascii="Times" w:hAnsi="Times"/>
              </w:rPr>
            </w:pPr>
            <w:r>
              <w:t>http://www.opengis.net/spec/GeoTIFF/0.0/TIFF.fileStructure</w:t>
            </w:r>
            <w:r>
              <w:br/>
            </w:r>
            <w:r>
              <w:rPr>
                <w:i/>
                <w:iCs/>
              </w:rPr>
              <w:t xml:space="preserve">A GeoTIFF file is a </w:t>
            </w:r>
            <w:commentRangeStart w:id="618"/>
            <w:r>
              <w:rPr>
                <w:i/>
                <w:iCs/>
              </w:rPr>
              <w:t>TIFF 6.0 file</w:t>
            </w:r>
            <w:commentRangeEnd w:id="618"/>
            <w:r>
              <w:commentReference w:id="618"/>
            </w:r>
            <w:r>
              <w:rPr>
                <w:i/>
                <w:iCs/>
              </w:rPr>
              <w:t>, and inherits the file structure as described in the corresponding portion of the TIFF spec.</w:t>
            </w:r>
          </w:p>
        </w:tc>
      </w:tr>
      <w:tr w:rsidR="00EF70A2" w14:paraId="758DCD79"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ED0673E"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C15A5FE" w14:textId="77777777" w:rsidR="00EF70A2" w:rsidRDefault="0093256E">
            <w:commentRangeStart w:id="619"/>
            <w:commentRangeStart w:id="620"/>
            <w:r>
              <w:t>http://www.opengis.net/spec/GeoTIFF/0.0/TIFF.noPrivateInformation</w:t>
            </w:r>
            <w:r>
              <w:br/>
            </w:r>
            <w:r>
              <w:rPr>
                <w:i/>
                <w:iCs/>
              </w:rPr>
              <w:t>All GeoTIFF specific information is encoded in several additional reserved TIFF tags, and contains no private Image File Directories (IFD's), binary structures or other private information invisible to standard TIFF readers</w:t>
            </w:r>
            <w:commentRangeEnd w:id="619"/>
            <w:r>
              <w:commentReference w:id="619"/>
            </w:r>
            <w:commentRangeEnd w:id="620"/>
            <w:r w:rsidR="00FA7EF7">
              <w:rPr>
                <w:rStyle w:val="CommentReference"/>
              </w:rPr>
              <w:commentReference w:id="620"/>
            </w:r>
          </w:p>
        </w:tc>
      </w:tr>
      <w:tr w:rsidR="00EF70A2" w14:paraId="11C72644"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C1090BE"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28DB78C" w14:textId="4F8E80DC" w:rsidR="00EF70A2" w:rsidRDefault="0093256E">
            <w:pPr>
              <w:rPr>
                <w:rFonts w:ascii="Times" w:hAnsi="Times"/>
              </w:rPr>
            </w:pPr>
            <w:r>
              <w:t>http://www.opengis.net/spec/GeoTIFF/0.0/TIFF.tagOrder</w:t>
            </w:r>
            <w:r>
              <w:br/>
            </w:r>
            <w:proofErr w:type="spellStart"/>
            <w:r>
              <w:rPr>
                <w:i/>
                <w:iCs/>
              </w:rPr>
              <w:t>GeoKey</w:t>
            </w:r>
            <w:proofErr w:type="spellEnd"/>
            <w:r>
              <w:rPr>
                <w:i/>
                <w:iCs/>
              </w:rPr>
              <w:t xml:space="preserve"> entries SHALL be written within the </w:t>
            </w:r>
            <w:proofErr w:type="spellStart"/>
            <w:ins w:id="621" w:author="Ted Habermann" w:date="2017-12-05T16:22:00Z">
              <w:r w:rsidR="00FA7EF7" w:rsidRPr="00FA7EF7">
                <w:rPr>
                  <w:i/>
                  <w:iCs/>
                </w:rPr>
                <w:t>GeoKeyDirectoryTag</w:t>
              </w:r>
            </w:ins>
            <w:commentRangeStart w:id="622"/>
            <w:proofErr w:type="spellEnd"/>
            <w:del w:id="623" w:author="Ted Habermann" w:date="2017-12-05T16:22:00Z">
              <w:r w:rsidDel="00FA7EF7">
                <w:rPr>
                  <w:i/>
                  <w:iCs/>
                </w:rPr>
                <w:delText>CoordSystemInfoTag</w:delText>
              </w:r>
              <w:commentRangeEnd w:id="622"/>
              <w:r w:rsidDel="00FA7EF7">
                <w:commentReference w:id="622"/>
              </w:r>
            </w:del>
            <w:r>
              <w:rPr>
                <w:i/>
                <w:iCs/>
              </w:rPr>
              <w:t xml:space="preserve"> in tag-ID sorted order.</w:t>
            </w:r>
          </w:p>
        </w:tc>
      </w:tr>
    </w:tbl>
    <w:p w14:paraId="2013BF39" w14:textId="77777777" w:rsidR="00EF70A2" w:rsidRDefault="0093256E">
      <w:pPr>
        <w:pStyle w:val="Heading2"/>
        <w:numPr>
          <w:ilvl w:val="1"/>
          <w:numId w:val="2"/>
        </w:numPr>
      </w:pPr>
      <w:bookmarkStart w:id="624" w:name="_Toc337382237"/>
      <w:bookmarkStart w:id="625" w:name="_Toc500260297"/>
      <w:bookmarkEnd w:id="624"/>
      <w:r>
        <w:t>GeoTIFF Requirements</w:t>
      </w:r>
      <w:bookmarkEnd w:id="625"/>
    </w:p>
    <w:p w14:paraId="309BA0E2" w14:textId="77777777" w:rsidR="00EF70A2" w:rsidRDefault="0093256E">
      <w:pPr>
        <w:pStyle w:val="Heading3"/>
        <w:numPr>
          <w:ilvl w:val="2"/>
          <w:numId w:val="2"/>
        </w:numPr>
        <w:rPr>
          <w:rFonts w:cs="Times New Roman"/>
        </w:rPr>
      </w:pPr>
      <w:bookmarkStart w:id="626" w:name="_Toc337382238"/>
      <w:bookmarkStart w:id="627" w:name="_Toc500260298"/>
      <w:bookmarkEnd w:id="626"/>
      <w:r>
        <w:rPr>
          <w:rFonts w:cs="Times New Roman"/>
        </w:rPr>
        <w:t xml:space="preserve">Requirements Class </w:t>
      </w:r>
      <w:proofErr w:type="spellStart"/>
      <w:r>
        <w:rPr>
          <w:rFonts w:cs="Times New Roman"/>
        </w:rPr>
        <w:t>GeoKeyDirectoryTag</w:t>
      </w:r>
      <w:bookmarkEnd w:id="627"/>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19"/>
        <w:gridCol w:w="8397"/>
      </w:tblGrid>
      <w:tr w:rsidR="00EF70A2" w14:paraId="59FD2636"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D77DA43" w14:textId="77777777" w:rsidR="00EF70A2" w:rsidRDefault="0093256E">
            <w:pPr>
              <w:rPr>
                <w:rFonts w:ascii="Times" w:hAnsi="Times"/>
              </w:rPr>
            </w:pPr>
            <w:r>
              <w:rPr>
                <w:b/>
                <w:bCs/>
              </w:rPr>
              <w:t>Requirements Class</w:t>
            </w:r>
          </w:p>
        </w:tc>
      </w:tr>
      <w:tr w:rsidR="00EF70A2" w14:paraId="78197197"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FAFD8B5" w14:textId="77777777" w:rsidR="00EF70A2" w:rsidRDefault="0093256E">
            <w:pPr>
              <w:rPr>
                <w:rFonts w:ascii="Times" w:hAnsi="Times"/>
              </w:rPr>
            </w:pPr>
            <w:r>
              <w:t>http://www.opengis.net/spec/GeoTIFF/0.0/GeoKeyDirectoryTag</w:t>
            </w:r>
          </w:p>
        </w:tc>
      </w:tr>
      <w:tr w:rsidR="00EF70A2" w14:paraId="4FB8F350"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327A5E5"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313F55F" w14:textId="77777777" w:rsidR="00EF70A2" w:rsidRDefault="0093256E">
            <w:pPr>
              <w:rPr>
                <w:rFonts w:ascii="Times" w:hAnsi="Times"/>
              </w:rPr>
            </w:pPr>
            <w:r>
              <w:t>http://www.opengis.net/spec/GeoTIFF/0.0/GeoKeyDirectoryTag.</w:t>
            </w:r>
            <w:commentRangeStart w:id="628"/>
            <w:r>
              <w:t>ID</w:t>
            </w:r>
            <w:commentRangeEnd w:id="628"/>
            <w:r>
              <w:commentReference w:id="628"/>
            </w:r>
            <w:r>
              <w:br/>
            </w:r>
            <w:r>
              <w:rPr>
                <w:i/>
                <w:iCs/>
              </w:rPr>
              <w:lastRenderedPageBreak/>
              <w:t xml:space="preserve">The </w:t>
            </w:r>
            <w:proofErr w:type="spellStart"/>
            <w:r>
              <w:rPr>
                <w:i/>
                <w:iCs/>
              </w:rPr>
              <w:t>GeoKeyDirectoryTag</w:t>
            </w:r>
            <w:proofErr w:type="spellEnd"/>
            <w:r>
              <w:rPr>
                <w:i/>
                <w:iCs/>
              </w:rPr>
              <w:t xml:space="preserve"> SHALL have </w:t>
            </w:r>
            <w:commentRangeStart w:id="629"/>
            <w:r>
              <w:rPr>
                <w:i/>
                <w:iCs/>
              </w:rPr>
              <w:t>ID</w:t>
            </w:r>
            <w:commentRangeEnd w:id="629"/>
            <w:r>
              <w:commentReference w:id="629"/>
            </w:r>
            <w:r>
              <w:rPr>
                <w:i/>
                <w:iCs/>
              </w:rPr>
              <w:t xml:space="preserve"> = 34735</w:t>
            </w:r>
          </w:p>
        </w:tc>
      </w:tr>
      <w:tr w:rsidR="00EF70A2" w14:paraId="02454B44"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55B1E94" w14:textId="77777777" w:rsidR="00EF70A2" w:rsidRDefault="0093256E">
            <w:pPr>
              <w:rPr>
                <w:rFonts w:ascii="Times" w:hAnsi="Times"/>
              </w:rPr>
            </w:pPr>
            <w:r>
              <w:lastRenderedPageBreak/>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3B0D76E" w14:textId="77777777" w:rsidR="00EF70A2" w:rsidRDefault="0093256E">
            <w:r>
              <w:t>http://www.opengis.net/spec/GeoTIFF/0.0/GeoKeyDirectoryTag.type</w:t>
            </w:r>
            <w:r>
              <w:br/>
            </w:r>
            <w:r>
              <w:rPr>
                <w:i/>
                <w:iCs/>
              </w:rPr>
              <w:t xml:space="preserve">The </w:t>
            </w:r>
            <w:proofErr w:type="spellStart"/>
            <w:r>
              <w:rPr>
                <w:i/>
                <w:iCs/>
              </w:rPr>
              <w:t>GeoKeyDirectoryTag</w:t>
            </w:r>
            <w:proofErr w:type="spellEnd"/>
            <w:r>
              <w:rPr>
                <w:i/>
                <w:iCs/>
              </w:rPr>
              <w:t xml:space="preserve"> SHALL have type = </w:t>
            </w:r>
            <w:commentRangeStart w:id="630"/>
            <w:commentRangeStart w:id="631"/>
            <w:r>
              <w:rPr>
                <w:i/>
                <w:iCs/>
              </w:rPr>
              <w:t>SHORT</w:t>
            </w:r>
            <w:commentRangeEnd w:id="630"/>
            <w:r>
              <w:commentReference w:id="630"/>
            </w:r>
            <w:commentRangeEnd w:id="631"/>
            <w:r w:rsidR="005469FF">
              <w:rPr>
                <w:rStyle w:val="CommentReference"/>
              </w:rPr>
              <w:commentReference w:id="631"/>
            </w:r>
          </w:p>
        </w:tc>
      </w:tr>
      <w:tr w:rsidR="00EF70A2" w14:paraId="4246B905"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7651AF0"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CC73B9D" w14:textId="77777777" w:rsidR="00EF70A2" w:rsidRDefault="0093256E">
            <w:pPr>
              <w:rPr>
                <w:rFonts w:ascii="Times" w:hAnsi="Times"/>
              </w:rPr>
            </w:pPr>
            <w:r>
              <w:t>http://www.opengis.net/spec/GeoTIFF/0.0/GeoKeyDirectoryTag.count</w:t>
            </w:r>
            <w:r>
              <w:br/>
            </w:r>
            <w:r>
              <w:rPr>
                <w:i/>
                <w:iCs/>
              </w:rPr>
              <w:t xml:space="preserve">The </w:t>
            </w:r>
            <w:proofErr w:type="spellStart"/>
            <w:r>
              <w:rPr>
                <w:i/>
                <w:iCs/>
              </w:rPr>
              <w:t>GeoKeyDirectoryTag</w:t>
            </w:r>
            <w:proofErr w:type="spellEnd"/>
            <w:r>
              <w:rPr>
                <w:i/>
                <w:iCs/>
              </w:rPr>
              <w:t xml:space="preserve"> SHALL include at least 4 keys (short integers) as header information</w:t>
            </w:r>
          </w:p>
        </w:tc>
      </w:tr>
      <w:tr w:rsidR="00EF70A2" w14:paraId="5BAABD21"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E34DD7E"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D21FB19" w14:textId="77777777" w:rsidR="00EF70A2" w:rsidRDefault="0093256E">
            <w:r>
              <w:t>http://www.opengis.net/spec/GeoTIFF/0.0/GeoKeyDirectoryTag.keyDirectoryVersion</w:t>
            </w:r>
            <w:r>
              <w:br/>
            </w:r>
            <w:r>
              <w:rPr>
                <w:i/>
                <w:iCs/>
              </w:rPr>
              <w:t xml:space="preserve">The first unsigned short integer in the </w:t>
            </w:r>
            <w:proofErr w:type="spellStart"/>
            <w:r>
              <w:rPr>
                <w:i/>
                <w:iCs/>
              </w:rPr>
              <w:t>GeoKeyDirectoryTag</w:t>
            </w:r>
            <w:proofErr w:type="spellEnd"/>
            <w:r>
              <w:rPr>
                <w:i/>
                <w:iCs/>
              </w:rPr>
              <w:t xml:space="preserve"> SHALL hold the </w:t>
            </w:r>
            <w:proofErr w:type="spellStart"/>
            <w:r>
              <w:rPr>
                <w:i/>
                <w:iCs/>
              </w:rPr>
              <w:t>KeyDirectoryVersion</w:t>
            </w:r>
            <w:proofErr w:type="spellEnd"/>
            <w:r>
              <w:rPr>
                <w:i/>
                <w:iCs/>
              </w:rPr>
              <w:t>.</w:t>
            </w:r>
            <w:r>
              <w:rPr>
                <w:rFonts w:ascii="Times" w:hAnsi="Times"/>
                <w:i/>
                <w:iCs/>
              </w:rPr>
              <w:commentReference w:id="632"/>
            </w:r>
            <w:r w:rsidR="005469FF">
              <w:rPr>
                <w:rStyle w:val="CommentReference"/>
              </w:rPr>
              <w:commentReference w:id="633"/>
            </w:r>
          </w:p>
        </w:tc>
      </w:tr>
      <w:tr w:rsidR="00EF70A2" w14:paraId="094A6604"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0268D08"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1FD30EB" w14:textId="77777777" w:rsidR="00EF70A2" w:rsidRDefault="0093256E">
            <w:r>
              <w:t>http://www.opengis.net/spec/GeoTIFF/0.0/GeoKeyDirectoryTag.keyRevision</w:t>
            </w:r>
            <w:r>
              <w:br/>
            </w:r>
            <w:r>
              <w:rPr>
                <w:i/>
                <w:iCs/>
              </w:rPr>
              <w:t xml:space="preserve">The second unsigned short integer in the </w:t>
            </w:r>
            <w:proofErr w:type="spellStart"/>
            <w:r>
              <w:rPr>
                <w:i/>
                <w:iCs/>
              </w:rPr>
              <w:t>GeoKeyDirectoryTag</w:t>
            </w:r>
            <w:proofErr w:type="spellEnd"/>
            <w:r>
              <w:rPr>
                <w:i/>
                <w:iCs/>
              </w:rPr>
              <w:t xml:space="preserve"> SHALL hold the </w:t>
            </w:r>
            <w:proofErr w:type="spellStart"/>
            <w:r>
              <w:rPr>
                <w:i/>
                <w:iCs/>
              </w:rPr>
              <w:t>KeyRevision</w:t>
            </w:r>
            <w:proofErr w:type="spellEnd"/>
            <w:r>
              <w:rPr>
                <w:i/>
                <w:iCs/>
              </w:rPr>
              <w:t>.</w:t>
            </w:r>
            <w:r>
              <w:rPr>
                <w:rFonts w:ascii="Times" w:hAnsi="Times"/>
                <w:i/>
                <w:iCs/>
              </w:rPr>
              <w:commentReference w:id="634"/>
            </w:r>
            <w:r w:rsidR="005469FF">
              <w:rPr>
                <w:rStyle w:val="CommentReference"/>
              </w:rPr>
              <w:commentReference w:id="635"/>
            </w:r>
          </w:p>
        </w:tc>
      </w:tr>
      <w:tr w:rsidR="00EF70A2" w14:paraId="13E0380E"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638553D"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A2AB7F6" w14:textId="77777777" w:rsidR="00EF70A2" w:rsidRDefault="0093256E">
            <w:r>
              <w:t>http://www.opengis.net/spec/GeoTIFF/0.0/GeoKeyDirectoryTag.minorRevision</w:t>
            </w:r>
            <w:r>
              <w:br/>
            </w:r>
            <w:r>
              <w:rPr>
                <w:i/>
                <w:iCs/>
              </w:rPr>
              <w:t xml:space="preserve">The third unsigned short integer in the </w:t>
            </w:r>
            <w:proofErr w:type="spellStart"/>
            <w:r>
              <w:rPr>
                <w:i/>
                <w:iCs/>
              </w:rPr>
              <w:t>GeoKeyDirectoryTag</w:t>
            </w:r>
            <w:proofErr w:type="spellEnd"/>
            <w:r>
              <w:rPr>
                <w:i/>
                <w:iCs/>
              </w:rPr>
              <w:t xml:space="preserve"> SHALL hold the </w:t>
            </w:r>
            <w:proofErr w:type="spellStart"/>
            <w:r>
              <w:rPr>
                <w:i/>
                <w:iCs/>
              </w:rPr>
              <w:t>MinorRevision</w:t>
            </w:r>
            <w:proofErr w:type="spellEnd"/>
            <w:r>
              <w:rPr>
                <w:i/>
                <w:iCs/>
              </w:rPr>
              <w:t>.</w:t>
            </w:r>
            <w:r>
              <w:rPr>
                <w:rFonts w:ascii="Times" w:hAnsi="Times"/>
                <w:i/>
                <w:iCs/>
              </w:rPr>
              <w:commentReference w:id="636"/>
            </w:r>
            <w:r w:rsidR="005469FF">
              <w:rPr>
                <w:rStyle w:val="CommentReference"/>
              </w:rPr>
              <w:commentReference w:id="637"/>
            </w:r>
          </w:p>
        </w:tc>
      </w:tr>
      <w:tr w:rsidR="00EF70A2" w14:paraId="3FB70E74"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BD322D7"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DEC5CF6" w14:textId="77777777" w:rsidR="00EF70A2" w:rsidRDefault="0093256E">
            <w:pPr>
              <w:rPr>
                <w:rFonts w:ascii="Times" w:hAnsi="Times"/>
              </w:rPr>
            </w:pPr>
            <w:r>
              <w:t>http://www.opengis.net/spec/GeoTIFF/0.0/GeoKeyDirectoryTag.numberOfKeys</w:t>
            </w:r>
            <w:r>
              <w:br/>
            </w:r>
            <w:r>
              <w:rPr>
                <w:i/>
                <w:iCs/>
              </w:rPr>
              <w:t xml:space="preserve">The fourth unsigned short integer in the </w:t>
            </w:r>
            <w:proofErr w:type="spellStart"/>
            <w:r>
              <w:rPr>
                <w:i/>
                <w:iCs/>
              </w:rPr>
              <w:t>GeoKeyDirectoryTag</w:t>
            </w:r>
            <w:proofErr w:type="spellEnd"/>
            <w:r>
              <w:rPr>
                <w:i/>
                <w:iCs/>
              </w:rPr>
              <w:t xml:space="preserve"> SHALL hold the </w:t>
            </w:r>
            <w:proofErr w:type="spellStart"/>
            <w:r>
              <w:rPr>
                <w:i/>
                <w:iCs/>
              </w:rPr>
              <w:t>NumberOfKeys</w:t>
            </w:r>
            <w:proofErr w:type="spellEnd"/>
            <w:r>
              <w:rPr>
                <w:i/>
                <w:iCs/>
              </w:rPr>
              <w:t xml:space="preserve"> defined in the rest of the </w:t>
            </w:r>
            <w:proofErr w:type="spellStart"/>
            <w:r>
              <w:rPr>
                <w:i/>
                <w:iCs/>
              </w:rPr>
              <w:t>GeoKeyDirectoryTag</w:t>
            </w:r>
            <w:proofErr w:type="spellEnd"/>
            <w:r>
              <w:rPr>
                <w:i/>
                <w:iCs/>
              </w:rPr>
              <w:t>.</w:t>
            </w:r>
          </w:p>
        </w:tc>
      </w:tr>
      <w:tr w:rsidR="00EF70A2" w14:paraId="175E8B79"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CB23DBF"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CF7BEC7" w14:textId="77777777" w:rsidR="00EF70A2" w:rsidRDefault="0093256E">
            <w:pPr>
              <w:rPr>
                <w:rFonts w:ascii="Times" w:hAnsi="Times"/>
              </w:rPr>
            </w:pPr>
            <w:r>
              <w:t>http://www.opengis.net/spec/GeoTIFF/0.0/GeoKeyDirectoryTag.keyEntrySetCount</w:t>
            </w:r>
            <w:r>
              <w:br/>
            </w:r>
            <w:r>
              <w:rPr>
                <w:i/>
                <w:iCs/>
              </w:rPr>
              <w:t xml:space="preserve">The </w:t>
            </w:r>
            <w:proofErr w:type="spellStart"/>
            <w:r>
              <w:rPr>
                <w:i/>
                <w:iCs/>
              </w:rPr>
              <w:t>GeoKeyDirectoryTag</w:t>
            </w:r>
            <w:proofErr w:type="spellEnd"/>
            <w:r>
              <w:rPr>
                <w:i/>
                <w:iCs/>
              </w:rPr>
              <w:t xml:space="preserve"> SHALL hold </w:t>
            </w:r>
            <w:proofErr w:type="spellStart"/>
            <w:r>
              <w:rPr>
                <w:i/>
                <w:iCs/>
              </w:rPr>
              <w:t>NumberOfKeys</w:t>
            </w:r>
            <w:proofErr w:type="spellEnd"/>
            <w:r>
              <w:rPr>
                <w:i/>
                <w:iCs/>
              </w:rPr>
              <w:t xml:space="preserve"> </w:t>
            </w:r>
            <w:proofErr w:type="spellStart"/>
            <w:r>
              <w:rPr>
                <w:i/>
                <w:iCs/>
              </w:rPr>
              <w:t>KeyEntry</w:t>
            </w:r>
            <w:proofErr w:type="spellEnd"/>
            <w:r>
              <w:rPr>
                <w:i/>
                <w:iCs/>
              </w:rPr>
              <w:t xml:space="preserve"> Sets in addition to the header information</w:t>
            </w:r>
          </w:p>
        </w:tc>
      </w:tr>
    </w:tbl>
    <w:p w14:paraId="211956C2" w14:textId="77777777" w:rsidR="00EF70A2" w:rsidRDefault="0093256E">
      <w:pPr>
        <w:pStyle w:val="Heading3"/>
        <w:numPr>
          <w:ilvl w:val="2"/>
          <w:numId w:val="2"/>
        </w:numPr>
        <w:rPr>
          <w:rFonts w:cs="Times New Roman"/>
        </w:rPr>
      </w:pPr>
      <w:bookmarkStart w:id="638" w:name="_Toc337382239"/>
      <w:bookmarkStart w:id="639" w:name="_Toc500260299"/>
      <w:bookmarkEnd w:id="638"/>
      <w:r>
        <w:rPr>
          <w:rFonts w:cs="Times New Roman"/>
        </w:rPr>
        <w:t xml:space="preserve">Requirements Class </w:t>
      </w:r>
      <w:proofErr w:type="spellStart"/>
      <w:r>
        <w:rPr>
          <w:rFonts w:cs="Times New Roman"/>
        </w:rPr>
        <w:t>GeoKeyCode</w:t>
      </w:r>
      <w:bookmarkEnd w:id="639"/>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415"/>
      </w:tblGrid>
      <w:tr w:rsidR="00EF70A2" w14:paraId="0A659DA4"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42213FC" w14:textId="77777777" w:rsidR="00EF70A2" w:rsidRDefault="0093256E">
            <w:pPr>
              <w:rPr>
                <w:rFonts w:ascii="Times" w:hAnsi="Times"/>
              </w:rPr>
            </w:pPr>
            <w:r>
              <w:rPr>
                <w:b/>
                <w:bCs/>
              </w:rPr>
              <w:t>Requirements Class</w:t>
            </w:r>
          </w:p>
        </w:tc>
      </w:tr>
      <w:tr w:rsidR="00EF70A2" w14:paraId="51D4FAC2"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75D500D" w14:textId="77777777" w:rsidR="00EF70A2" w:rsidRDefault="0093256E">
            <w:pPr>
              <w:rPr>
                <w:rFonts w:ascii="Times" w:hAnsi="Times"/>
              </w:rPr>
            </w:pPr>
            <w:r>
              <w:t>http://www.opengis.net/spec/GeoTIFF/0.0/GeoKeyCode</w:t>
            </w:r>
          </w:p>
        </w:tc>
      </w:tr>
      <w:tr w:rsidR="00EF70A2" w14:paraId="5405200F"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2A4BE03"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51A7B9E" w14:textId="77777777" w:rsidR="00EF70A2" w:rsidRDefault="0093256E">
            <w:pPr>
              <w:rPr>
                <w:rFonts w:ascii="Times" w:hAnsi="Times"/>
              </w:rPr>
            </w:pPr>
            <w:r>
              <w:t>http://www.opengis.net/spec/GeoTIFF/0.0/GeoKeyCode.undefined</w:t>
            </w:r>
            <w:r>
              <w:br/>
            </w:r>
            <w:proofErr w:type="spellStart"/>
            <w:r>
              <w:rPr>
                <w:i/>
                <w:iCs/>
              </w:rPr>
              <w:t>GeoKeys</w:t>
            </w:r>
            <w:proofErr w:type="spellEnd"/>
            <w:r>
              <w:rPr>
                <w:i/>
                <w:iCs/>
              </w:rPr>
              <w:t xml:space="preserve"> with a value of zero SHALL indicate intentionally omitted parameters</w:t>
            </w:r>
          </w:p>
        </w:tc>
      </w:tr>
      <w:tr w:rsidR="00EF70A2" w14:paraId="4CB136C6"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3ABBA1C"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E0FBC22" w14:textId="77777777" w:rsidR="00EF70A2" w:rsidRDefault="0093256E">
            <w:pPr>
              <w:rPr>
                <w:rFonts w:ascii="Times" w:hAnsi="Times"/>
              </w:rPr>
            </w:pPr>
            <w:r>
              <w:t>http://www.opengis.net/spec/GeoTIFF/0.0/GeoKeyCode.userDefined</w:t>
            </w:r>
            <w:r>
              <w:br/>
            </w:r>
            <w:proofErr w:type="spellStart"/>
            <w:r>
              <w:rPr>
                <w:i/>
                <w:iCs/>
              </w:rPr>
              <w:t>GeoKeys</w:t>
            </w:r>
            <w:proofErr w:type="spellEnd"/>
            <w:r>
              <w:rPr>
                <w:i/>
                <w:iCs/>
              </w:rPr>
              <w:t xml:space="preserve"> with a value of 32767 SHALL indicate user-defined parameters</w:t>
            </w:r>
          </w:p>
        </w:tc>
      </w:tr>
    </w:tbl>
    <w:p w14:paraId="458F1C47" w14:textId="77777777" w:rsidR="00EF70A2" w:rsidRDefault="0093256E">
      <w:pPr>
        <w:pStyle w:val="Heading3"/>
        <w:numPr>
          <w:ilvl w:val="2"/>
          <w:numId w:val="2"/>
        </w:numPr>
        <w:rPr>
          <w:rFonts w:cs="Times New Roman"/>
        </w:rPr>
      </w:pPr>
      <w:bookmarkStart w:id="640" w:name="_Toc337382240"/>
      <w:bookmarkStart w:id="641" w:name="_Toc500260300"/>
      <w:bookmarkEnd w:id="640"/>
      <w:r>
        <w:rPr>
          <w:rFonts w:cs="Times New Roman"/>
        </w:rPr>
        <w:lastRenderedPageBreak/>
        <w:t xml:space="preserve">Requirements Class </w:t>
      </w:r>
      <w:proofErr w:type="spellStart"/>
      <w:r>
        <w:rPr>
          <w:rFonts w:cs="Times New Roman"/>
        </w:rPr>
        <w:t>GeoAsciiParamsTag</w:t>
      </w:r>
      <w:bookmarkEnd w:id="641"/>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59"/>
        <w:gridCol w:w="7451"/>
      </w:tblGrid>
      <w:tr w:rsidR="00EF70A2" w14:paraId="1619B67C"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E3C9B2C" w14:textId="77777777" w:rsidR="00EF70A2" w:rsidRDefault="0093256E">
            <w:pPr>
              <w:rPr>
                <w:rFonts w:ascii="Times" w:hAnsi="Times"/>
              </w:rPr>
            </w:pPr>
            <w:r>
              <w:rPr>
                <w:b/>
                <w:bCs/>
              </w:rPr>
              <w:t>Requirements Class</w:t>
            </w:r>
          </w:p>
        </w:tc>
      </w:tr>
      <w:tr w:rsidR="00EF70A2" w14:paraId="3DE0A4A1"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37A822B" w14:textId="77777777" w:rsidR="00EF70A2" w:rsidRDefault="0093256E">
            <w:pPr>
              <w:rPr>
                <w:rFonts w:ascii="Times" w:hAnsi="Times"/>
              </w:rPr>
            </w:pPr>
            <w:r>
              <w:t>http://www.opengis.net/spec/GeoTIFF/0.0/GeoAsciiParamsTag</w:t>
            </w:r>
          </w:p>
        </w:tc>
      </w:tr>
      <w:tr w:rsidR="00EF70A2" w14:paraId="465EC54C"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E189BD0"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11E66E9" w14:textId="77777777" w:rsidR="00EF70A2" w:rsidRDefault="0093256E">
            <w:pPr>
              <w:rPr>
                <w:rFonts w:ascii="Times" w:hAnsi="Times"/>
              </w:rPr>
            </w:pPr>
            <w:r>
              <w:t>http://www.opengis.net/spec/GeoTIFF/0.0/GeoAsciiParamsTag.ID</w:t>
            </w:r>
            <w:r>
              <w:br/>
            </w:r>
            <w:r>
              <w:rPr>
                <w:i/>
                <w:iCs/>
              </w:rPr>
              <w:t xml:space="preserve">The </w:t>
            </w:r>
            <w:proofErr w:type="spellStart"/>
            <w:r>
              <w:rPr>
                <w:i/>
                <w:iCs/>
              </w:rPr>
              <w:t>GeoAsciiParamsTag</w:t>
            </w:r>
            <w:proofErr w:type="spellEnd"/>
            <w:r>
              <w:rPr>
                <w:i/>
                <w:iCs/>
              </w:rPr>
              <w:t xml:space="preserve"> SHALL have ID = 34737</w:t>
            </w:r>
          </w:p>
        </w:tc>
      </w:tr>
      <w:tr w:rsidR="00EF70A2" w14:paraId="52351456"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CC3C77B"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DC88F7A" w14:textId="77777777" w:rsidR="00EF70A2" w:rsidRDefault="0093256E">
            <w:pPr>
              <w:rPr>
                <w:rFonts w:ascii="Times" w:hAnsi="Times"/>
              </w:rPr>
            </w:pPr>
            <w:r>
              <w:t>http://www.opengis.net/spec/GeoTIFF/0.0/GeoAsciiParamsTag.type</w:t>
            </w:r>
            <w:r>
              <w:br/>
            </w:r>
            <w:r>
              <w:rPr>
                <w:i/>
                <w:iCs/>
              </w:rPr>
              <w:t xml:space="preserve">The </w:t>
            </w:r>
            <w:proofErr w:type="spellStart"/>
            <w:r>
              <w:rPr>
                <w:i/>
                <w:iCs/>
              </w:rPr>
              <w:t>GeoAsciiParamsTag</w:t>
            </w:r>
            <w:proofErr w:type="spellEnd"/>
            <w:r>
              <w:rPr>
                <w:i/>
                <w:iCs/>
              </w:rPr>
              <w:t xml:space="preserve"> SHALL have type = ASCII</w:t>
            </w:r>
          </w:p>
        </w:tc>
      </w:tr>
      <w:tr w:rsidR="00EF70A2" w14:paraId="22423B2C"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959F8FD"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BB1E244" w14:textId="77777777" w:rsidR="00EF70A2" w:rsidRDefault="0093256E">
            <w:pPr>
              <w:rPr>
                <w:rFonts w:ascii="Times" w:hAnsi="Times"/>
              </w:rPr>
            </w:pPr>
            <w:r>
              <w:t>http://www.opengis.net/spec/GeoTIFF/0.0/GeoAsciiParamsTag.count</w:t>
            </w:r>
            <w:r>
              <w:br/>
            </w:r>
            <w:r>
              <w:rPr>
                <w:i/>
                <w:iCs/>
              </w:rPr>
              <w:t xml:space="preserve">The </w:t>
            </w:r>
            <w:proofErr w:type="spellStart"/>
            <w:r>
              <w:rPr>
                <w:i/>
                <w:iCs/>
              </w:rPr>
              <w:t>GeoAsciiParamsTag</w:t>
            </w:r>
            <w:proofErr w:type="spellEnd"/>
            <w:r>
              <w:rPr>
                <w:i/>
                <w:iCs/>
              </w:rPr>
              <w:t xml:space="preserve"> MAY hold any number of key parameters with type = ASCII. (May not be necessary</w:t>
            </w:r>
            <w:commentRangeStart w:id="642"/>
            <w:commentRangeStart w:id="643"/>
            <w:r>
              <w:rPr>
                <w:i/>
                <w:iCs/>
              </w:rPr>
              <w:t>,</w:t>
            </w:r>
            <w:commentRangeEnd w:id="642"/>
            <w:r>
              <w:commentReference w:id="642"/>
            </w:r>
            <w:commentRangeEnd w:id="643"/>
            <w:r w:rsidR="0014093B">
              <w:rPr>
                <w:rStyle w:val="CommentReference"/>
              </w:rPr>
              <w:commentReference w:id="643"/>
            </w:r>
            <w:r>
              <w:rPr>
                <w:i/>
                <w:iCs/>
              </w:rPr>
              <w:t xml:space="preserve"> the same as </w:t>
            </w:r>
            <w:proofErr w:type="spellStart"/>
            <w:r>
              <w:rPr>
                <w:i/>
                <w:iCs/>
              </w:rPr>
              <w:t>keyentry.count</w:t>
            </w:r>
            <w:proofErr w:type="spellEnd"/>
            <w:r>
              <w:rPr>
                <w:i/>
                <w:iCs/>
              </w:rPr>
              <w:t xml:space="preserve">) </w:t>
            </w:r>
          </w:p>
        </w:tc>
      </w:tr>
      <w:tr w:rsidR="00EF70A2" w14:paraId="22E29171"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1E4D32F"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286A7DD" w14:textId="443FCCAC" w:rsidR="00EF70A2" w:rsidRDefault="0093256E" w:rsidP="0024442C">
            <w:r>
              <w:t>http://www.opengis.net/spec/GeoTIFF/0.0/GeoAsciiParamsTag.NULLRead</w:t>
            </w:r>
            <w:r>
              <w:br/>
            </w:r>
            <w:ins w:id="644" w:author="Ted Habermann" w:date="2017-12-05T16:42:00Z">
              <w:r w:rsidR="0024442C" w:rsidRPr="0024442C">
                <w:rPr>
                  <w:i/>
                  <w:iCs/>
                </w:rPr>
                <w:t xml:space="preserve">Pipe characters (“|”) in the </w:t>
              </w:r>
              <w:proofErr w:type="spellStart"/>
              <w:r w:rsidR="0024442C" w:rsidRPr="0024442C">
                <w:rPr>
                  <w:i/>
                  <w:iCs/>
                </w:rPr>
                <w:t>GeoAsciiParamsTag</w:t>
              </w:r>
              <w:proofErr w:type="spellEnd"/>
              <w:r w:rsidR="0024442C" w:rsidRPr="0024442C">
                <w:rPr>
                  <w:i/>
                  <w:iCs/>
                </w:rPr>
                <w:t xml:space="preserve"> SHALL be interpreted as the separator for the several strings stored in it. A final pipe character SHALL be ignored</w:t>
              </w:r>
            </w:ins>
            <w:ins w:id="645" w:author="Ted Habermann" w:date="2017-12-05T16:43:00Z">
              <w:r w:rsidR="0024442C">
                <w:rPr>
                  <w:i/>
                  <w:iCs/>
                </w:rPr>
                <w:t>.</w:t>
              </w:r>
            </w:ins>
            <w:del w:id="646" w:author="Ted Habermann" w:date="2017-12-05T16:42:00Z">
              <w:r w:rsidDel="0024442C">
                <w:rPr>
                  <w:i/>
                  <w:iCs/>
                </w:rPr>
                <w:delText xml:space="preserve">Pipe characters (“|”) in the GeoAsciiParamsTag SHALL be converted </w:delText>
              </w:r>
              <w:r w:rsidDel="0024442C">
                <w:rPr>
                  <w:i/>
                  <w:iCs/>
                </w:rPr>
                <w:commentReference w:id="647"/>
              </w:r>
              <w:r w:rsidDel="0024442C">
                <w:rPr>
                  <w:i/>
                  <w:iCs/>
                </w:rPr>
                <w:delText>NULL characters before returning strings to the client</w:delText>
              </w:r>
              <w:r w:rsidDel="0024442C">
                <w:rPr>
                  <w:rFonts w:ascii="Times" w:hAnsi="Times"/>
                  <w:i/>
                  <w:iCs/>
                </w:rPr>
                <w:commentReference w:id="648"/>
              </w:r>
              <w:r w:rsidR="004F47DC" w:rsidDel="0024442C">
                <w:rPr>
                  <w:rStyle w:val="CommentReference"/>
                </w:rPr>
                <w:commentReference w:id="649"/>
              </w:r>
              <w:r w:rsidR="0024442C" w:rsidDel="0024442C">
                <w:rPr>
                  <w:rStyle w:val="CommentReference"/>
                </w:rPr>
                <w:commentReference w:id="650"/>
              </w:r>
            </w:del>
          </w:p>
        </w:tc>
      </w:tr>
      <w:tr w:rsidR="00EF70A2" w14:paraId="7D117B5E"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8F272D1"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82BA2CE" w14:textId="7C74A2FE" w:rsidR="00EF70A2" w:rsidRDefault="0093256E" w:rsidP="0024442C">
            <w:r>
              <w:t>http://www.opengis.net/spec/GeoTIFF/0.0/GeoAsciiParamsTag.NULLWrite</w:t>
            </w:r>
            <w:r>
              <w:br/>
            </w:r>
            <w:commentRangeStart w:id="651"/>
            <w:del w:id="652" w:author="Ted Habermann" w:date="2017-12-05T16:43:00Z">
              <w:r w:rsidDel="0024442C">
                <w:rPr>
                  <w:i/>
                  <w:iCs/>
                </w:rPr>
                <w:delText>NULL c</w:delText>
              </w:r>
            </w:del>
            <w:ins w:id="653" w:author="Ted Habermann" w:date="2017-12-05T16:43:00Z">
              <w:r w:rsidR="0024442C">
                <w:rPr>
                  <w:i/>
                  <w:iCs/>
                </w:rPr>
                <w:t>C</w:t>
              </w:r>
            </w:ins>
            <w:r>
              <w:rPr>
                <w:i/>
                <w:iCs/>
              </w:rPr>
              <w:t xml:space="preserve">haracters used to </w:t>
            </w:r>
            <w:del w:id="654" w:author="Ted Habermann" w:date="2017-12-05T16:43:00Z">
              <w:r w:rsidDel="0024442C">
                <w:rPr>
                  <w:i/>
                  <w:iCs/>
                </w:rPr>
                <w:delText xml:space="preserve">terminate </w:delText>
              </w:r>
            </w:del>
            <w:ins w:id="655" w:author="Ted Habermann" w:date="2017-12-05T16:43:00Z">
              <w:r w:rsidR="0024442C">
                <w:rPr>
                  <w:i/>
                  <w:iCs/>
                </w:rPr>
                <w:t xml:space="preserve">separate </w:t>
              </w:r>
            </w:ins>
            <w:r>
              <w:rPr>
                <w:i/>
                <w:iCs/>
              </w:rPr>
              <w:t xml:space="preserve">strings in the </w:t>
            </w:r>
            <w:proofErr w:type="spellStart"/>
            <w:r>
              <w:rPr>
                <w:i/>
                <w:iCs/>
              </w:rPr>
              <w:t>GeoAsciiParamsTag</w:t>
            </w:r>
            <w:proofErr w:type="spellEnd"/>
            <w:r>
              <w:rPr>
                <w:i/>
                <w:iCs/>
              </w:rPr>
              <w:t xml:space="preserve"> SHALL be converted to a “|” (pipe) prior to being written into the </w:t>
            </w:r>
            <w:proofErr w:type="spellStart"/>
            <w:r>
              <w:rPr>
                <w:i/>
                <w:iCs/>
              </w:rPr>
              <w:t>GeoAsciiParamsTag</w:t>
            </w:r>
            <w:commentRangeEnd w:id="651"/>
            <w:proofErr w:type="spellEnd"/>
            <w:r>
              <w:commentReference w:id="651"/>
            </w:r>
          </w:p>
        </w:tc>
      </w:tr>
    </w:tbl>
    <w:p w14:paraId="22B6D0BE" w14:textId="77777777" w:rsidR="00EF70A2" w:rsidRDefault="0093256E">
      <w:pPr>
        <w:pStyle w:val="Heading3"/>
        <w:numPr>
          <w:ilvl w:val="2"/>
          <w:numId w:val="2"/>
        </w:numPr>
        <w:rPr>
          <w:rFonts w:cs="Times New Roman"/>
        </w:rPr>
      </w:pPr>
      <w:bookmarkStart w:id="656" w:name="_Toc337382241"/>
      <w:bookmarkStart w:id="657" w:name="_Toc500260301"/>
      <w:bookmarkEnd w:id="656"/>
      <w:r>
        <w:rPr>
          <w:rFonts w:cs="Times New Roman"/>
        </w:rPr>
        <w:t xml:space="preserve">Requirements Class </w:t>
      </w:r>
      <w:proofErr w:type="spellStart"/>
      <w:r>
        <w:rPr>
          <w:rFonts w:cs="Times New Roman"/>
        </w:rPr>
        <w:t>GeodeticDatumGeoKey</w:t>
      </w:r>
      <w:bookmarkEnd w:id="657"/>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19"/>
        <w:gridCol w:w="8011"/>
      </w:tblGrid>
      <w:tr w:rsidR="00EF70A2" w14:paraId="0100B1CB"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A72CBC9" w14:textId="77777777" w:rsidR="00EF70A2" w:rsidRDefault="0093256E">
            <w:pPr>
              <w:rPr>
                <w:rFonts w:ascii="Times" w:hAnsi="Times"/>
              </w:rPr>
            </w:pPr>
            <w:r>
              <w:rPr>
                <w:b/>
                <w:bCs/>
              </w:rPr>
              <w:t>Requirements Class</w:t>
            </w:r>
          </w:p>
        </w:tc>
      </w:tr>
      <w:tr w:rsidR="00EF70A2" w14:paraId="3BFED377"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2B16F12" w14:textId="77777777" w:rsidR="00EF70A2" w:rsidRDefault="0093256E">
            <w:pPr>
              <w:rPr>
                <w:rFonts w:ascii="Times" w:hAnsi="Times"/>
              </w:rPr>
            </w:pPr>
            <w:r>
              <w:t>http://www.opengis.net/spec/GeoTIFF/0.0/GeodeticDatumGeoKey</w:t>
            </w:r>
          </w:p>
        </w:tc>
      </w:tr>
      <w:tr w:rsidR="00EF70A2" w14:paraId="5C727E68"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A035DFA"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E39049B" w14:textId="77777777" w:rsidR="00EF70A2" w:rsidRDefault="0093256E">
            <w:pPr>
              <w:rPr>
                <w:rFonts w:ascii="Times" w:hAnsi="Times"/>
              </w:rPr>
            </w:pPr>
            <w:commentRangeStart w:id="658"/>
            <w:r>
              <w:t>http://www.opengis.net/spec/GeoTIFF/0.0/GeodeticDatumGeoKey.reserved</w:t>
            </w:r>
            <w:r>
              <w:br/>
            </w:r>
            <w:proofErr w:type="spellStart"/>
            <w:r>
              <w:rPr>
                <w:i/>
                <w:iCs/>
              </w:rPr>
              <w:t>GeodeticDatumGeoKey</w:t>
            </w:r>
            <w:proofErr w:type="spellEnd"/>
            <w:r>
              <w:rPr>
                <w:i/>
                <w:iCs/>
              </w:rPr>
              <w:t xml:space="preserve"> values in the range 1001-5999 and 7000-32766 SHALL be reserved</w:t>
            </w:r>
          </w:p>
        </w:tc>
      </w:tr>
      <w:tr w:rsidR="00EF70A2" w14:paraId="7158D9FB"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F683C4A"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CDDBAEC" w14:textId="77777777" w:rsidR="00EF70A2" w:rsidRDefault="0093256E">
            <w:pPr>
              <w:rPr>
                <w:rFonts w:ascii="Times" w:hAnsi="Times"/>
              </w:rPr>
            </w:pPr>
            <w:r>
              <w:t>http://www.opengis.net/spec/GeoTIFF/0.0/GeodeticDatumGeoKey.WGSDatum</w:t>
            </w:r>
            <w:r>
              <w:br/>
            </w:r>
            <w:proofErr w:type="spellStart"/>
            <w:r>
              <w:rPr>
                <w:i/>
                <w:iCs/>
              </w:rPr>
              <w:t>GeodeticDatumGeoKey</w:t>
            </w:r>
            <w:proofErr w:type="spellEnd"/>
            <w:r>
              <w:rPr>
                <w:i/>
                <w:iCs/>
              </w:rPr>
              <w:t xml:space="preserve"> values in the range 6322-6327 SHALL be WGS Datum</w:t>
            </w:r>
          </w:p>
        </w:tc>
      </w:tr>
      <w:tr w:rsidR="00EF70A2" w14:paraId="44D87FD3"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8AF61C0"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B45EE6B" w14:textId="77777777" w:rsidR="00EF70A2" w:rsidRDefault="0093256E">
            <w:r>
              <w:t>http://www.opengis.net/spec/GeoTIFF/0.0/GeodeticDatumGeoKey.ArchaicDatum</w:t>
            </w:r>
            <w:r>
              <w:br/>
            </w:r>
            <w:proofErr w:type="spellStart"/>
            <w:r>
              <w:rPr>
                <w:i/>
                <w:iCs/>
              </w:rPr>
              <w:t>GeodeticDatumGeoKey</w:t>
            </w:r>
            <w:proofErr w:type="spellEnd"/>
            <w:r>
              <w:rPr>
                <w:i/>
                <w:iCs/>
              </w:rPr>
              <w:t xml:space="preserve"> values in the range 6900-6999 SHALL be Archaic Datum</w:t>
            </w:r>
            <w:commentRangeEnd w:id="658"/>
            <w:r>
              <w:commentReference w:id="658"/>
            </w:r>
          </w:p>
        </w:tc>
      </w:tr>
      <w:tr w:rsidR="00EF70A2" w14:paraId="01991AE5"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0AC8C5B" w14:textId="77777777" w:rsidR="00EF70A2" w:rsidRDefault="0093256E">
            <w:pPr>
              <w:rPr>
                <w:rFonts w:ascii="Times" w:hAnsi="Times"/>
              </w:rPr>
            </w:pPr>
            <w:r>
              <w:lastRenderedPageBreak/>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6915C92" w14:textId="77777777" w:rsidR="00EF70A2" w:rsidRDefault="0093256E">
            <w:pPr>
              <w:rPr>
                <w:rFonts w:ascii="Times" w:hAnsi="Times"/>
              </w:rPr>
            </w:pPr>
            <w:r>
              <w:t>http://www.opengis.net/spec/GeoTIFF/0.0/GeodeticDatumGeoKey.private</w:t>
            </w:r>
            <w:r>
              <w:br/>
            </w:r>
            <w:proofErr w:type="spellStart"/>
            <w:r>
              <w:rPr>
                <w:i/>
                <w:iCs/>
              </w:rPr>
              <w:t>GeodeticDatumGeoKey</w:t>
            </w:r>
            <w:proofErr w:type="spellEnd"/>
            <w:r>
              <w:rPr>
                <w:i/>
                <w:iCs/>
              </w:rPr>
              <w:t xml:space="preserve"> values in the range 32768-65535 SHALL be private</w:t>
            </w:r>
          </w:p>
        </w:tc>
      </w:tr>
    </w:tbl>
    <w:p w14:paraId="69A96C1A" w14:textId="77777777" w:rsidR="00EF70A2" w:rsidRDefault="0093256E">
      <w:pPr>
        <w:pStyle w:val="Heading3"/>
        <w:numPr>
          <w:ilvl w:val="2"/>
          <w:numId w:val="2"/>
        </w:numPr>
        <w:rPr>
          <w:rFonts w:cs="Times New Roman"/>
        </w:rPr>
      </w:pPr>
      <w:bookmarkStart w:id="659" w:name="_Toc337382242"/>
      <w:bookmarkStart w:id="660" w:name="_Toc500260302"/>
      <w:bookmarkEnd w:id="659"/>
      <w:r>
        <w:rPr>
          <w:rFonts w:cs="Times New Roman"/>
        </w:rPr>
        <w:t xml:space="preserve">Requirements Class </w:t>
      </w:r>
      <w:proofErr w:type="spellStart"/>
      <w:r>
        <w:rPr>
          <w:rFonts w:cs="Times New Roman"/>
        </w:rPr>
        <w:t>GeoDoubleParamsTag</w:t>
      </w:r>
      <w:bookmarkEnd w:id="660"/>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415"/>
      </w:tblGrid>
      <w:tr w:rsidR="00EF70A2" w14:paraId="0C4BB105"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3A50208" w14:textId="77777777" w:rsidR="00EF70A2" w:rsidRDefault="0093256E">
            <w:pPr>
              <w:rPr>
                <w:rFonts w:ascii="Times" w:hAnsi="Times"/>
              </w:rPr>
            </w:pPr>
            <w:r>
              <w:rPr>
                <w:b/>
                <w:bCs/>
              </w:rPr>
              <w:t>Requirements Class</w:t>
            </w:r>
          </w:p>
        </w:tc>
      </w:tr>
      <w:tr w:rsidR="00EF70A2" w14:paraId="06CBA78D"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ED2C490" w14:textId="77777777" w:rsidR="00EF70A2" w:rsidRDefault="0093256E">
            <w:pPr>
              <w:rPr>
                <w:rFonts w:ascii="Times" w:hAnsi="Times"/>
              </w:rPr>
            </w:pPr>
            <w:r>
              <w:t>http://www.opengis.net/spec/GeoTIFF/0.0/GeoDoubleParamsTag</w:t>
            </w:r>
          </w:p>
        </w:tc>
      </w:tr>
      <w:tr w:rsidR="00EF70A2" w14:paraId="76716CF5"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DE77A87"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454709F" w14:textId="77777777" w:rsidR="00EF70A2" w:rsidRDefault="0093256E">
            <w:pPr>
              <w:rPr>
                <w:rFonts w:ascii="Times" w:hAnsi="Times"/>
              </w:rPr>
            </w:pPr>
            <w:r>
              <w:t>http://www.opengis.net/spec/GeoTIFF/0.0/GeoDoubleParamsTag.ID</w:t>
            </w:r>
            <w:r>
              <w:br/>
            </w:r>
            <w:r>
              <w:rPr>
                <w:i/>
                <w:iCs/>
              </w:rPr>
              <w:t xml:space="preserve">The </w:t>
            </w:r>
            <w:proofErr w:type="spellStart"/>
            <w:r>
              <w:rPr>
                <w:i/>
                <w:iCs/>
              </w:rPr>
              <w:t>GeoDoubleParamsTag</w:t>
            </w:r>
            <w:proofErr w:type="spellEnd"/>
            <w:r>
              <w:rPr>
                <w:i/>
                <w:iCs/>
              </w:rPr>
              <w:t xml:space="preserve"> SHALL have ID = 34736</w:t>
            </w:r>
          </w:p>
        </w:tc>
      </w:tr>
      <w:tr w:rsidR="00EF70A2" w14:paraId="3991791F"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86DF41A"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D3A8873" w14:textId="77777777" w:rsidR="00EF70A2" w:rsidRDefault="0093256E">
            <w:pPr>
              <w:rPr>
                <w:rFonts w:ascii="Times" w:hAnsi="Times"/>
              </w:rPr>
            </w:pPr>
            <w:r>
              <w:t>http://www.opengis.net/spec/GeoTIFF/0.0/GeoDoubleParamsTag.type</w:t>
            </w:r>
            <w:r>
              <w:br/>
            </w:r>
            <w:r>
              <w:rPr>
                <w:i/>
                <w:iCs/>
              </w:rPr>
              <w:t xml:space="preserve">The </w:t>
            </w:r>
            <w:proofErr w:type="spellStart"/>
            <w:r>
              <w:rPr>
                <w:i/>
                <w:iCs/>
              </w:rPr>
              <w:t>GeoDoubleParamsTag</w:t>
            </w:r>
            <w:proofErr w:type="spellEnd"/>
            <w:r>
              <w:rPr>
                <w:i/>
                <w:iCs/>
              </w:rPr>
              <w:t xml:space="preserve"> SHALL have type = DOUBLE</w:t>
            </w:r>
          </w:p>
        </w:tc>
      </w:tr>
      <w:tr w:rsidR="00EF70A2" w14:paraId="4B7F5385"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CE06FD5"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92F027D" w14:textId="77777777" w:rsidR="00EF70A2" w:rsidRDefault="0093256E">
            <w:pPr>
              <w:rPr>
                <w:rFonts w:ascii="Times" w:hAnsi="Times"/>
              </w:rPr>
            </w:pPr>
            <w:r>
              <w:t>http://www.opengis.net/spec/GeoTIFF/0.0/GeoDoubleParamsTag.count</w:t>
            </w:r>
            <w:r>
              <w:br/>
            </w:r>
            <w:r>
              <w:rPr>
                <w:i/>
                <w:iCs/>
              </w:rPr>
              <w:t xml:space="preserve">The </w:t>
            </w:r>
            <w:proofErr w:type="spellStart"/>
            <w:r>
              <w:rPr>
                <w:i/>
                <w:iCs/>
              </w:rPr>
              <w:t>GeoDoubleParamsTag</w:t>
            </w:r>
            <w:proofErr w:type="spellEnd"/>
            <w:r>
              <w:rPr>
                <w:i/>
                <w:iCs/>
              </w:rPr>
              <w:t xml:space="preserve"> MAY hold any number of key parameters with type = double. (May not be necessary</w:t>
            </w:r>
            <w:commentRangeStart w:id="661"/>
            <w:commentRangeStart w:id="662"/>
            <w:r>
              <w:rPr>
                <w:i/>
                <w:iCs/>
              </w:rPr>
              <w:t>,</w:t>
            </w:r>
            <w:commentRangeEnd w:id="661"/>
            <w:r>
              <w:commentReference w:id="661"/>
            </w:r>
            <w:commentRangeEnd w:id="662"/>
            <w:r w:rsidR="0024442C">
              <w:rPr>
                <w:rStyle w:val="CommentReference"/>
              </w:rPr>
              <w:commentReference w:id="662"/>
            </w:r>
            <w:r>
              <w:rPr>
                <w:i/>
                <w:iCs/>
              </w:rPr>
              <w:t xml:space="preserve"> the same as </w:t>
            </w:r>
            <w:proofErr w:type="spellStart"/>
            <w:r>
              <w:rPr>
                <w:i/>
                <w:iCs/>
              </w:rPr>
              <w:t>keyentry.count</w:t>
            </w:r>
            <w:proofErr w:type="spellEnd"/>
            <w:r>
              <w:rPr>
                <w:i/>
                <w:iCs/>
              </w:rPr>
              <w:t xml:space="preserve">) </w:t>
            </w:r>
          </w:p>
        </w:tc>
      </w:tr>
    </w:tbl>
    <w:p w14:paraId="6EB3F48C" w14:textId="77777777" w:rsidR="00EF70A2" w:rsidRDefault="0093256E">
      <w:pPr>
        <w:pStyle w:val="Heading3"/>
        <w:numPr>
          <w:ilvl w:val="2"/>
          <w:numId w:val="2"/>
        </w:numPr>
        <w:rPr>
          <w:rFonts w:cs="Times New Roman"/>
        </w:rPr>
      </w:pPr>
      <w:bookmarkStart w:id="663" w:name="_Toc337382243"/>
      <w:bookmarkStart w:id="664" w:name="_Toc500260303"/>
      <w:bookmarkEnd w:id="663"/>
      <w:r>
        <w:rPr>
          <w:rFonts w:cs="Times New Roman"/>
        </w:rPr>
        <w:t xml:space="preserve">Requirements Class </w:t>
      </w:r>
      <w:proofErr w:type="spellStart"/>
      <w:r>
        <w:rPr>
          <w:rFonts w:cs="Times New Roman"/>
        </w:rPr>
        <w:t>GeogAngularUnitsGeoKey</w:t>
      </w:r>
      <w:bookmarkEnd w:id="664"/>
      <w:proofErr w:type="spellEnd"/>
    </w:p>
    <w:tbl>
      <w:tblPr>
        <w:tblW w:w="8789"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4"/>
        <w:gridCol w:w="7395"/>
      </w:tblGrid>
      <w:tr w:rsidR="00EF70A2" w14:paraId="5351A38F" w14:textId="77777777">
        <w:tc>
          <w:tcPr>
            <w:tcW w:w="8788"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8B999E5" w14:textId="77777777" w:rsidR="00EF70A2" w:rsidRDefault="0093256E">
            <w:pPr>
              <w:rPr>
                <w:rFonts w:ascii="Times" w:hAnsi="Times"/>
              </w:rPr>
            </w:pPr>
            <w:r>
              <w:rPr>
                <w:b/>
                <w:bCs/>
              </w:rPr>
              <w:t>Requirements Class</w:t>
            </w:r>
          </w:p>
        </w:tc>
      </w:tr>
      <w:tr w:rsidR="00EF70A2" w14:paraId="593D0CB4" w14:textId="77777777">
        <w:tc>
          <w:tcPr>
            <w:tcW w:w="8788"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DFC75B8" w14:textId="77777777" w:rsidR="00EF70A2" w:rsidRDefault="0093256E">
            <w:r>
              <w:t>http://www.opengis.net/spec/GeoTIFF/0.0/</w:t>
            </w:r>
            <w:commentRangeStart w:id="665"/>
            <w:r>
              <w:t>GeogAngularUnitsGeoKey</w:t>
            </w:r>
            <w:commentRangeEnd w:id="665"/>
            <w:r>
              <w:commentReference w:id="665"/>
            </w:r>
          </w:p>
        </w:tc>
      </w:tr>
      <w:tr w:rsidR="00EF70A2" w14:paraId="0CFBB5DC" w14:textId="77777777">
        <w:tc>
          <w:tcPr>
            <w:tcW w:w="1394"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61D2EC8" w14:textId="77777777" w:rsidR="00EF70A2" w:rsidRDefault="0093256E">
            <w:pPr>
              <w:rPr>
                <w:rFonts w:ascii="Times" w:hAnsi="Times"/>
              </w:rPr>
            </w:pPr>
            <w:r>
              <w:t>Requirement</w:t>
            </w:r>
          </w:p>
        </w:tc>
        <w:tc>
          <w:tcPr>
            <w:tcW w:w="739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8987CE1" w14:textId="77777777" w:rsidR="00EF70A2" w:rsidRDefault="0093256E">
            <w:pPr>
              <w:rPr>
                <w:rFonts w:ascii="Times" w:hAnsi="Times"/>
              </w:rPr>
            </w:pPr>
            <w:r>
              <w:t>http://www.opengis.net/spec/GeoTIFF/0.0/GeogAngularUnitsGeoKey.ID</w:t>
            </w:r>
            <w:r>
              <w:br/>
            </w:r>
            <w:r>
              <w:rPr>
                <w:i/>
                <w:iCs/>
              </w:rPr>
              <w:t xml:space="preserve">The </w:t>
            </w:r>
            <w:proofErr w:type="spellStart"/>
            <w:r>
              <w:rPr>
                <w:i/>
                <w:iCs/>
              </w:rPr>
              <w:t>GeogAngularUnitsGeoKey</w:t>
            </w:r>
            <w:proofErr w:type="spellEnd"/>
            <w:r>
              <w:rPr>
                <w:i/>
                <w:iCs/>
              </w:rPr>
              <w:t xml:space="preserve"> SHALL have ID = 2054</w:t>
            </w:r>
          </w:p>
        </w:tc>
      </w:tr>
      <w:tr w:rsidR="00EF70A2" w14:paraId="160ADB15" w14:textId="77777777">
        <w:tc>
          <w:tcPr>
            <w:tcW w:w="1394"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F7C5E9D" w14:textId="77777777" w:rsidR="00EF70A2" w:rsidRDefault="0093256E">
            <w:pPr>
              <w:rPr>
                <w:rFonts w:ascii="Times" w:hAnsi="Times"/>
              </w:rPr>
            </w:pPr>
            <w:r>
              <w:t>Requirement</w:t>
            </w:r>
          </w:p>
        </w:tc>
        <w:tc>
          <w:tcPr>
            <w:tcW w:w="739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1466E86" w14:textId="77777777" w:rsidR="00EF70A2" w:rsidRDefault="0093256E">
            <w:pPr>
              <w:rPr>
                <w:rFonts w:ascii="Times" w:hAnsi="Times"/>
              </w:rPr>
            </w:pPr>
            <w:r>
              <w:t>http://www.opengis.net/spec/GeoTIFF/0.0/GeogAngularUnitsGeoKey.type</w:t>
            </w:r>
            <w:r>
              <w:br/>
            </w:r>
            <w:r>
              <w:rPr>
                <w:i/>
                <w:iCs/>
              </w:rPr>
              <w:t xml:space="preserve">The </w:t>
            </w:r>
            <w:proofErr w:type="spellStart"/>
            <w:r>
              <w:rPr>
                <w:i/>
                <w:iCs/>
              </w:rPr>
              <w:t>GeogAngularUnitsGeoKey</w:t>
            </w:r>
            <w:proofErr w:type="spellEnd"/>
            <w:r>
              <w:rPr>
                <w:i/>
                <w:iCs/>
              </w:rPr>
              <w:t xml:space="preserve"> SHALL have type = SHORT</w:t>
            </w:r>
          </w:p>
        </w:tc>
      </w:tr>
    </w:tbl>
    <w:p w14:paraId="39836449" w14:textId="77777777" w:rsidR="00EF70A2" w:rsidRDefault="0093256E">
      <w:pPr>
        <w:pStyle w:val="Heading3"/>
        <w:numPr>
          <w:ilvl w:val="2"/>
          <w:numId w:val="2"/>
        </w:numPr>
        <w:rPr>
          <w:rFonts w:cs="Times New Roman"/>
        </w:rPr>
      </w:pPr>
      <w:bookmarkStart w:id="666" w:name="_Toc337382244"/>
      <w:bookmarkStart w:id="667" w:name="_Toc500260304"/>
      <w:bookmarkEnd w:id="666"/>
      <w:r>
        <w:rPr>
          <w:rFonts w:cs="Times New Roman"/>
        </w:rPr>
        <w:t xml:space="preserve">Requirements Class </w:t>
      </w:r>
      <w:proofErr w:type="spellStart"/>
      <w:r>
        <w:rPr>
          <w:rFonts w:cs="Times New Roman"/>
        </w:rPr>
        <w:t>GeogAngularUnitSizeGeoKey</w:t>
      </w:r>
      <w:bookmarkEnd w:id="667"/>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19"/>
        <w:gridCol w:w="7692"/>
      </w:tblGrid>
      <w:tr w:rsidR="00EF70A2" w14:paraId="3CFB20A6"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0AB0C15" w14:textId="77777777" w:rsidR="00EF70A2" w:rsidRDefault="0093256E">
            <w:pPr>
              <w:rPr>
                <w:rFonts w:ascii="Times" w:hAnsi="Times"/>
              </w:rPr>
            </w:pPr>
            <w:r>
              <w:rPr>
                <w:b/>
                <w:bCs/>
              </w:rPr>
              <w:t>Requirements Class</w:t>
            </w:r>
          </w:p>
        </w:tc>
      </w:tr>
      <w:tr w:rsidR="00EF70A2" w14:paraId="3A544D63"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92061CB" w14:textId="77777777" w:rsidR="00EF70A2" w:rsidRDefault="0093256E">
            <w:pPr>
              <w:rPr>
                <w:rFonts w:ascii="Times" w:hAnsi="Times"/>
              </w:rPr>
            </w:pPr>
            <w:r>
              <w:t>http://www.opengis.net/spec/GeoTIFF/0.0/GeogAngularUnitSizeGeoKey</w:t>
            </w:r>
          </w:p>
        </w:tc>
      </w:tr>
      <w:tr w:rsidR="00EF70A2" w14:paraId="03D48892"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F29A1FC"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B382448" w14:textId="77777777" w:rsidR="00EF70A2" w:rsidRDefault="0093256E">
            <w:pPr>
              <w:rPr>
                <w:rFonts w:ascii="Times" w:hAnsi="Times"/>
              </w:rPr>
            </w:pPr>
            <w:r>
              <w:t>http://www.opengis.net/spec/GeoTIFF/0.0/GeogAngularUnitSizeGeoKey.ID</w:t>
            </w:r>
            <w:r>
              <w:br/>
            </w:r>
            <w:r>
              <w:rPr>
                <w:i/>
                <w:iCs/>
              </w:rPr>
              <w:t xml:space="preserve">The </w:t>
            </w:r>
            <w:proofErr w:type="spellStart"/>
            <w:r>
              <w:rPr>
                <w:i/>
                <w:iCs/>
              </w:rPr>
              <w:t>GeogAngularUnitSizeGeoKey</w:t>
            </w:r>
            <w:proofErr w:type="spellEnd"/>
            <w:r>
              <w:rPr>
                <w:i/>
                <w:iCs/>
              </w:rPr>
              <w:t xml:space="preserve"> SHALL have ID = 2055</w:t>
            </w:r>
          </w:p>
        </w:tc>
      </w:tr>
      <w:tr w:rsidR="00EF70A2" w14:paraId="0C8EBB3C"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B87F52D"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9D5724C" w14:textId="77777777" w:rsidR="00EF70A2" w:rsidRDefault="0093256E">
            <w:pPr>
              <w:rPr>
                <w:rFonts w:ascii="Times" w:hAnsi="Times"/>
              </w:rPr>
            </w:pPr>
            <w:r>
              <w:t>http://www.opengis.net/spec/GeoTIFF/0.0/GeogAngularUnitSizeGeoKey.type</w:t>
            </w:r>
            <w:r>
              <w:br/>
            </w:r>
            <w:r>
              <w:rPr>
                <w:i/>
                <w:iCs/>
              </w:rPr>
              <w:lastRenderedPageBreak/>
              <w:t xml:space="preserve">The </w:t>
            </w:r>
            <w:proofErr w:type="spellStart"/>
            <w:r>
              <w:rPr>
                <w:i/>
                <w:iCs/>
              </w:rPr>
              <w:t>GeogAngularUnitSizeGeoKey</w:t>
            </w:r>
            <w:proofErr w:type="spellEnd"/>
            <w:r>
              <w:rPr>
                <w:i/>
                <w:iCs/>
              </w:rPr>
              <w:t xml:space="preserve"> SHALL have type = DOUBLE</w:t>
            </w:r>
          </w:p>
        </w:tc>
      </w:tr>
      <w:tr w:rsidR="00EF70A2" w14:paraId="448A7844"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AB19661" w14:textId="77777777" w:rsidR="00EF70A2" w:rsidRDefault="0093256E">
            <w:pPr>
              <w:rPr>
                <w:rFonts w:ascii="Times" w:hAnsi="Times"/>
              </w:rPr>
            </w:pPr>
            <w:r>
              <w:lastRenderedPageBreak/>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9E3002C" w14:textId="77777777" w:rsidR="00EF70A2" w:rsidRDefault="0093256E">
            <w:pPr>
              <w:rPr>
                <w:rFonts w:ascii="Times" w:hAnsi="Times"/>
              </w:rPr>
            </w:pPr>
            <w:r>
              <w:t>http://www.opengis.net/spec/GeoTIFF/0.0/GeogAngularUnitSizeGeoKey.units</w:t>
            </w:r>
            <w:r>
              <w:br/>
            </w:r>
            <w:r>
              <w:rPr>
                <w:i/>
                <w:iCs/>
              </w:rPr>
              <w:t xml:space="preserve">The units of the </w:t>
            </w:r>
            <w:proofErr w:type="spellStart"/>
            <w:r>
              <w:rPr>
                <w:i/>
                <w:iCs/>
              </w:rPr>
              <w:t>GeogAngularUnitSizeGeoKey</w:t>
            </w:r>
            <w:proofErr w:type="spellEnd"/>
            <w:r>
              <w:rPr>
                <w:i/>
                <w:iCs/>
              </w:rPr>
              <w:t xml:space="preserve"> SHALL be radians</w:t>
            </w:r>
          </w:p>
        </w:tc>
      </w:tr>
    </w:tbl>
    <w:p w14:paraId="0F34B235" w14:textId="77777777" w:rsidR="00EF70A2" w:rsidRDefault="0093256E">
      <w:pPr>
        <w:pStyle w:val="Heading3"/>
        <w:numPr>
          <w:ilvl w:val="2"/>
          <w:numId w:val="2"/>
        </w:numPr>
        <w:rPr>
          <w:rFonts w:cs="Times New Roman"/>
        </w:rPr>
      </w:pPr>
      <w:bookmarkStart w:id="668" w:name="_Toc337382245"/>
      <w:bookmarkStart w:id="669" w:name="_Toc500260305"/>
      <w:bookmarkEnd w:id="668"/>
      <w:r>
        <w:rPr>
          <w:rFonts w:cs="Times New Roman"/>
        </w:rPr>
        <w:t xml:space="preserve">Requirements Class </w:t>
      </w:r>
      <w:proofErr w:type="spellStart"/>
      <w:r>
        <w:rPr>
          <w:rFonts w:cs="Times New Roman"/>
        </w:rPr>
        <w:t>GeogAzimuthUnitsGeoKey</w:t>
      </w:r>
      <w:bookmarkEnd w:id="669"/>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438"/>
        <w:gridCol w:w="7372"/>
      </w:tblGrid>
      <w:tr w:rsidR="00EF70A2" w14:paraId="265A3E29"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3A54523" w14:textId="77777777" w:rsidR="00EF70A2" w:rsidRDefault="0093256E">
            <w:pPr>
              <w:rPr>
                <w:rFonts w:ascii="Times" w:hAnsi="Times"/>
              </w:rPr>
            </w:pPr>
            <w:r>
              <w:rPr>
                <w:b/>
                <w:bCs/>
              </w:rPr>
              <w:t>Requirements Class</w:t>
            </w:r>
          </w:p>
        </w:tc>
      </w:tr>
      <w:tr w:rsidR="00EF70A2" w14:paraId="3FE8830A"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F0F7AD7" w14:textId="77777777" w:rsidR="00EF70A2" w:rsidRDefault="0093256E">
            <w:pPr>
              <w:rPr>
                <w:rFonts w:ascii="Times" w:hAnsi="Times"/>
              </w:rPr>
            </w:pPr>
            <w:r>
              <w:t>http://www.opengis.net/spec/GeoTIFF/0.0/GeogAzimuthUnitsGeoKey</w:t>
            </w:r>
          </w:p>
        </w:tc>
      </w:tr>
      <w:tr w:rsidR="00EF70A2" w14:paraId="11851742"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5F7F711"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4CE1840" w14:textId="77777777" w:rsidR="00EF70A2" w:rsidRDefault="0093256E">
            <w:pPr>
              <w:rPr>
                <w:rFonts w:ascii="Times" w:hAnsi="Times"/>
              </w:rPr>
            </w:pPr>
            <w:r>
              <w:t>http://www.opengis.net/spec/GeoTIFF/0.0/GeogAzimuthUnitsGeoKey.ID</w:t>
            </w:r>
            <w:r>
              <w:br/>
            </w:r>
            <w:r>
              <w:rPr>
                <w:i/>
                <w:iCs/>
              </w:rPr>
              <w:t xml:space="preserve">The </w:t>
            </w:r>
            <w:proofErr w:type="spellStart"/>
            <w:r>
              <w:rPr>
                <w:i/>
                <w:iCs/>
              </w:rPr>
              <w:t>GeogAzimuthUnitsGeoKey</w:t>
            </w:r>
            <w:proofErr w:type="spellEnd"/>
            <w:r>
              <w:rPr>
                <w:i/>
                <w:iCs/>
              </w:rPr>
              <w:t xml:space="preserve"> SHALL have ID = 2060</w:t>
            </w:r>
          </w:p>
        </w:tc>
      </w:tr>
      <w:tr w:rsidR="00EF70A2" w14:paraId="16E370CB"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9DA07CF"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C6A58F4" w14:textId="77777777" w:rsidR="00EF70A2" w:rsidRDefault="0093256E">
            <w:pPr>
              <w:rPr>
                <w:rFonts w:ascii="Times" w:hAnsi="Times"/>
              </w:rPr>
            </w:pPr>
            <w:r>
              <w:t>http://www.opengis.net/spec/GeoTIFF/0.0/GeogAzimuthUnitsGeoKey.type</w:t>
            </w:r>
            <w:r>
              <w:br/>
            </w:r>
            <w:r>
              <w:rPr>
                <w:i/>
                <w:iCs/>
              </w:rPr>
              <w:t xml:space="preserve">The </w:t>
            </w:r>
            <w:proofErr w:type="spellStart"/>
            <w:r>
              <w:rPr>
                <w:i/>
                <w:iCs/>
              </w:rPr>
              <w:t>GeogAzimuthUnitsGeoKey</w:t>
            </w:r>
            <w:proofErr w:type="spellEnd"/>
            <w:r>
              <w:rPr>
                <w:i/>
                <w:iCs/>
              </w:rPr>
              <w:t xml:space="preserve"> SHALL have type = SHORT</w:t>
            </w:r>
          </w:p>
        </w:tc>
      </w:tr>
    </w:tbl>
    <w:p w14:paraId="2E6AE1CE" w14:textId="77777777" w:rsidR="00EF70A2" w:rsidRDefault="0093256E">
      <w:pPr>
        <w:pStyle w:val="Heading3"/>
        <w:numPr>
          <w:ilvl w:val="2"/>
          <w:numId w:val="2"/>
        </w:numPr>
        <w:rPr>
          <w:rFonts w:cs="Times New Roman"/>
        </w:rPr>
      </w:pPr>
      <w:bookmarkStart w:id="670" w:name="_Toc337382246"/>
      <w:bookmarkStart w:id="671" w:name="_Toc500260306"/>
      <w:bookmarkEnd w:id="670"/>
      <w:r>
        <w:rPr>
          <w:rFonts w:cs="Times New Roman"/>
        </w:rPr>
        <w:t xml:space="preserve">Requirements Class </w:t>
      </w:r>
      <w:proofErr w:type="spellStart"/>
      <w:r>
        <w:rPr>
          <w:rFonts w:cs="Times New Roman"/>
        </w:rPr>
        <w:t>GeogCitationGeoKey</w:t>
      </w:r>
      <w:bookmarkEnd w:id="671"/>
      <w:proofErr w:type="spellEnd"/>
    </w:p>
    <w:tbl>
      <w:tblPr>
        <w:tblW w:w="825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6861"/>
      </w:tblGrid>
      <w:tr w:rsidR="00EF70A2" w14:paraId="2F6BEA83" w14:textId="77777777">
        <w:tc>
          <w:tcPr>
            <w:tcW w:w="8255"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5656F4E" w14:textId="77777777" w:rsidR="00EF70A2" w:rsidRDefault="0093256E">
            <w:pPr>
              <w:rPr>
                <w:rFonts w:ascii="Times" w:hAnsi="Times"/>
              </w:rPr>
            </w:pPr>
            <w:r>
              <w:rPr>
                <w:b/>
                <w:bCs/>
              </w:rPr>
              <w:t>Requirements Class</w:t>
            </w:r>
          </w:p>
        </w:tc>
      </w:tr>
      <w:tr w:rsidR="00EF70A2" w14:paraId="46580EBE" w14:textId="77777777">
        <w:tc>
          <w:tcPr>
            <w:tcW w:w="8255"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A108200" w14:textId="77777777" w:rsidR="00EF70A2" w:rsidRDefault="0093256E">
            <w:pPr>
              <w:rPr>
                <w:rFonts w:ascii="Times" w:hAnsi="Times"/>
              </w:rPr>
            </w:pPr>
            <w:r>
              <w:t>http://www.opengis.net/spec/GeoTIFF/0.0/GeogCitationGeoKey</w:t>
            </w:r>
          </w:p>
        </w:tc>
      </w:tr>
      <w:tr w:rsidR="00EF70A2" w14:paraId="13554904"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B3A7992" w14:textId="77777777" w:rsidR="00EF70A2" w:rsidRDefault="0093256E">
            <w:pPr>
              <w:rPr>
                <w:rFonts w:ascii="Times" w:hAnsi="Times"/>
              </w:rPr>
            </w:pPr>
            <w:r>
              <w:t>Requirement</w:t>
            </w:r>
          </w:p>
        </w:tc>
        <w:tc>
          <w:tcPr>
            <w:tcW w:w="6860"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D56BB1E" w14:textId="77777777" w:rsidR="00EF70A2" w:rsidRDefault="0093256E">
            <w:pPr>
              <w:rPr>
                <w:rFonts w:ascii="Times" w:hAnsi="Times"/>
              </w:rPr>
            </w:pPr>
            <w:r>
              <w:t>http://www.opengis.net/spec/GeoTIFF/0.0/GeogCitationGeoKey.ID</w:t>
            </w:r>
            <w:r>
              <w:br/>
            </w:r>
            <w:r>
              <w:rPr>
                <w:i/>
                <w:iCs/>
              </w:rPr>
              <w:t xml:space="preserve">The </w:t>
            </w:r>
            <w:proofErr w:type="spellStart"/>
            <w:r>
              <w:rPr>
                <w:i/>
                <w:iCs/>
              </w:rPr>
              <w:t>GeogCitationGeoKey</w:t>
            </w:r>
            <w:proofErr w:type="spellEnd"/>
            <w:r>
              <w:rPr>
                <w:i/>
                <w:iCs/>
              </w:rPr>
              <w:t xml:space="preserve"> SHALL have ID = 2049</w:t>
            </w:r>
          </w:p>
        </w:tc>
      </w:tr>
      <w:tr w:rsidR="00EF70A2" w14:paraId="0BBB9DBE"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9DECD22" w14:textId="77777777" w:rsidR="00EF70A2" w:rsidRDefault="0093256E">
            <w:pPr>
              <w:rPr>
                <w:rFonts w:ascii="Times" w:hAnsi="Times"/>
              </w:rPr>
            </w:pPr>
            <w:r>
              <w:t>Requirement</w:t>
            </w:r>
          </w:p>
        </w:tc>
        <w:tc>
          <w:tcPr>
            <w:tcW w:w="6860"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370716A" w14:textId="77777777" w:rsidR="00EF70A2" w:rsidRDefault="0093256E">
            <w:pPr>
              <w:rPr>
                <w:rFonts w:ascii="Times" w:hAnsi="Times"/>
              </w:rPr>
            </w:pPr>
            <w:r>
              <w:t>http://www.opengis.net/spec/GeoTIFF/0.0/GeogCitationGeoKey.type</w:t>
            </w:r>
            <w:r>
              <w:br/>
            </w:r>
            <w:r>
              <w:rPr>
                <w:i/>
                <w:iCs/>
              </w:rPr>
              <w:t xml:space="preserve">The </w:t>
            </w:r>
            <w:proofErr w:type="spellStart"/>
            <w:r>
              <w:rPr>
                <w:i/>
                <w:iCs/>
              </w:rPr>
              <w:t>GeogCitationGeoKey</w:t>
            </w:r>
            <w:proofErr w:type="spellEnd"/>
            <w:r>
              <w:rPr>
                <w:i/>
                <w:iCs/>
              </w:rPr>
              <w:t xml:space="preserve"> SHALL have type = ASCII</w:t>
            </w:r>
          </w:p>
        </w:tc>
      </w:tr>
    </w:tbl>
    <w:p w14:paraId="379F3846" w14:textId="77777777" w:rsidR="00EF70A2" w:rsidRDefault="0093256E">
      <w:pPr>
        <w:pStyle w:val="Heading3"/>
        <w:numPr>
          <w:ilvl w:val="2"/>
          <w:numId w:val="2"/>
        </w:numPr>
        <w:rPr>
          <w:rFonts w:cs="Times New Roman"/>
        </w:rPr>
      </w:pPr>
      <w:bookmarkStart w:id="672" w:name="_Toc337382247"/>
      <w:bookmarkStart w:id="673" w:name="_Toc500260307"/>
      <w:bookmarkEnd w:id="672"/>
      <w:r>
        <w:rPr>
          <w:rFonts w:cs="Times New Roman"/>
        </w:rPr>
        <w:t xml:space="preserve">Requirements Class </w:t>
      </w:r>
      <w:proofErr w:type="spellStart"/>
      <w:r>
        <w:rPr>
          <w:rFonts w:cs="Times New Roman"/>
        </w:rPr>
        <w:t>GeogEllipsoidGeoKey</w:t>
      </w:r>
      <w:bookmarkEnd w:id="673"/>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415"/>
      </w:tblGrid>
      <w:tr w:rsidR="00EF70A2" w14:paraId="67025C54"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23E9C62" w14:textId="77777777" w:rsidR="00EF70A2" w:rsidRDefault="0093256E">
            <w:pPr>
              <w:rPr>
                <w:rFonts w:ascii="Times" w:hAnsi="Times"/>
              </w:rPr>
            </w:pPr>
            <w:r>
              <w:rPr>
                <w:b/>
                <w:bCs/>
              </w:rPr>
              <w:t>Requirements Class</w:t>
            </w:r>
          </w:p>
        </w:tc>
      </w:tr>
      <w:tr w:rsidR="00EF70A2" w14:paraId="7D1A5C97"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09CDEC0" w14:textId="77777777" w:rsidR="00EF70A2" w:rsidRDefault="0093256E">
            <w:pPr>
              <w:rPr>
                <w:rFonts w:ascii="Times" w:hAnsi="Times"/>
              </w:rPr>
            </w:pPr>
            <w:r>
              <w:t>http://www.opengis.net/spec/GeoTIFF/0.0/GeogEllipsoidGeoKey</w:t>
            </w:r>
          </w:p>
        </w:tc>
      </w:tr>
      <w:tr w:rsidR="00EF70A2" w14:paraId="320A9DBF"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75EFBD2"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1EFA7F2" w14:textId="77777777" w:rsidR="00EF70A2" w:rsidRDefault="0093256E">
            <w:pPr>
              <w:rPr>
                <w:rFonts w:ascii="Times" w:hAnsi="Times"/>
              </w:rPr>
            </w:pPr>
            <w:r>
              <w:t>http://www.opengis.net/spec/GeoTIFF/0.0/GeogEllipsoidGeoKey.ID</w:t>
            </w:r>
            <w:r>
              <w:br/>
            </w:r>
            <w:r>
              <w:rPr>
                <w:i/>
                <w:iCs/>
              </w:rPr>
              <w:t xml:space="preserve">The </w:t>
            </w:r>
            <w:proofErr w:type="spellStart"/>
            <w:r>
              <w:rPr>
                <w:i/>
                <w:iCs/>
              </w:rPr>
              <w:t>GeogEllipsoidGeoKey</w:t>
            </w:r>
            <w:proofErr w:type="spellEnd"/>
            <w:r>
              <w:rPr>
                <w:i/>
                <w:iCs/>
              </w:rPr>
              <w:t xml:space="preserve"> SHALL have ID = 2056</w:t>
            </w:r>
          </w:p>
        </w:tc>
      </w:tr>
      <w:tr w:rsidR="00EF70A2" w14:paraId="5B311AFB"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C527004"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1A03C2B" w14:textId="77777777" w:rsidR="00EF70A2" w:rsidRDefault="0093256E">
            <w:pPr>
              <w:rPr>
                <w:rFonts w:ascii="Times" w:hAnsi="Times"/>
              </w:rPr>
            </w:pPr>
            <w:r>
              <w:t>http://www.opengis.net/spec/GeoTIFF/0.0/GeogEllipsoidGeoKey.type</w:t>
            </w:r>
            <w:r>
              <w:br/>
            </w:r>
            <w:r>
              <w:rPr>
                <w:i/>
                <w:iCs/>
              </w:rPr>
              <w:t xml:space="preserve">The </w:t>
            </w:r>
            <w:proofErr w:type="spellStart"/>
            <w:r>
              <w:rPr>
                <w:i/>
                <w:iCs/>
              </w:rPr>
              <w:t>GeogEllipsoidGeoKey</w:t>
            </w:r>
            <w:proofErr w:type="spellEnd"/>
            <w:r>
              <w:rPr>
                <w:i/>
                <w:iCs/>
              </w:rPr>
              <w:t xml:space="preserve"> SHALL have type = SHORT</w:t>
            </w:r>
          </w:p>
        </w:tc>
      </w:tr>
      <w:tr w:rsidR="00EF70A2" w14:paraId="71BB9A6F"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5E4F577" w14:textId="77777777" w:rsidR="00EF70A2" w:rsidRDefault="0093256E">
            <w:pPr>
              <w:rPr>
                <w:rFonts w:ascii="Times" w:hAnsi="Times"/>
              </w:rPr>
            </w:pPr>
            <w:r>
              <w:lastRenderedPageBreak/>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BA98762" w14:textId="77777777" w:rsidR="00EF70A2" w:rsidRDefault="0093256E">
            <w:pPr>
              <w:rPr>
                <w:rFonts w:ascii="Times" w:hAnsi="Times"/>
              </w:rPr>
            </w:pPr>
            <w:r>
              <w:t>http://www.opengis.net/spec/GeoTIFF/0.0/GeogEllipsoidGeoKey.reserved</w:t>
            </w:r>
            <w:r>
              <w:br/>
            </w:r>
            <w:proofErr w:type="spellStart"/>
            <w:r>
              <w:rPr>
                <w:i/>
                <w:iCs/>
              </w:rPr>
              <w:t>GeogEllipsoidGeoKey</w:t>
            </w:r>
            <w:proofErr w:type="spellEnd"/>
            <w:r>
              <w:rPr>
                <w:i/>
                <w:iCs/>
              </w:rPr>
              <w:t xml:space="preserve"> values in the range 1001-6999 and 8000-32766 SHALL be reserved</w:t>
            </w:r>
          </w:p>
        </w:tc>
      </w:tr>
      <w:tr w:rsidR="00EF70A2" w14:paraId="47D139C5"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5207A60"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A039E01" w14:textId="77777777" w:rsidR="00EF70A2" w:rsidRDefault="0093256E">
            <w:pPr>
              <w:rPr>
                <w:rFonts w:ascii="Times" w:hAnsi="Times"/>
              </w:rPr>
            </w:pPr>
            <w:r>
              <w:t>http://www.opengis.net/spec/GeoTIFF/0.0/GeogEllipsoidGeoKey.private</w:t>
            </w:r>
            <w:r>
              <w:br/>
            </w:r>
            <w:proofErr w:type="spellStart"/>
            <w:r>
              <w:rPr>
                <w:i/>
                <w:iCs/>
              </w:rPr>
              <w:t>GeogEllipsoidGeoKey</w:t>
            </w:r>
            <w:proofErr w:type="spellEnd"/>
            <w:r>
              <w:rPr>
                <w:i/>
                <w:iCs/>
              </w:rPr>
              <w:t xml:space="preserve"> values in the range 32768-65535 SHALL be private</w:t>
            </w:r>
          </w:p>
        </w:tc>
      </w:tr>
    </w:tbl>
    <w:p w14:paraId="40A21741" w14:textId="77777777" w:rsidR="00EF70A2" w:rsidRDefault="0093256E">
      <w:pPr>
        <w:pStyle w:val="Heading3"/>
        <w:numPr>
          <w:ilvl w:val="2"/>
          <w:numId w:val="2"/>
        </w:numPr>
        <w:rPr>
          <w:rFonts w:cs="Times New Roman"/>
        </w:rPr>
      </w:pPr>
      <w:bookmarkStart w:id="674" w:name="_Toc337382248"/>
      <w:bookmarkStart w:id="675" w:name="_Toc500260308"/>
      <w:bookmarkEnd w:id="674"/>
      <w:r>
        <w:rPr>
          <w:rFonts w:cs="Times New Roman"/>
        </w:rPr>
        <w:t xml:space="preserve">Requirements Class </w:t>
      </w:r>
      <w:proofErr w:type="spellStart"/>
      <w:r>
        <w:rPr>
          <w:rFonts w:cs="Times New Roman"/>
        </w:rPr>
        <w:t>GeogGeodeticDatumGeoKey</w:t>
      </w:r>
      <w:bookmarkEnd w:id="675"/>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19"/>
        <w:gridCol w:w="7531"/>
      </w:tblGrid>
      <w:tr w:rsidR="00EF70A2" w14:paraId="5E331260"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562E68A" w14:textId="77777777" w:rsidR="00EF70A2" w:rsidRDefault="0093256E">
            <w:pPr>
              <w:rPr>
                <w:rFonts w:ascii="Times" w:hAnsi="Times"/>
              </w:rPr>
            </w:pPr>
            <w:r>
              <w:rPr>
                <w:b/>
                <w:bCs/>
              </w:rPr>
              <w:t>Requirements Class</w:t>
            </w:r>
          </w:p>
        </w:tc>
      </w:tr>
      <w:tr w:rsidR="00EF70A2" w14:paraId="17BCC7A1"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854C956" w14:textId="77777777" w:rsidR="00EF70A2" w:rsidRDefault="0093256E">
            <w:pPr>
              <w:rPr>
                <w:rFonts w:ascii="Times" w:hAnsi="Times"/>
              </w:rPr>
            </w:pPr>
            <w:r>
              <w:t>http://www.opengis.net/spec/GeoTIFF/0.0/GeogGeodeticDatumGeoKey</w:t>
            </w:r>
          </w:p>
        </w:tc>
      </w:tr>
      <w:tr w:rsidR="00EF70A2" w14:paraId="2BDB9D04"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04327BB"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B580C45" w14:textId="77777777" w:rsidR="00EF70A2" w:rsidRDefault="0093256E">
            <w:pPr>
              <w:rPr>
                <w:rFonts w:ascii="Times" w:hAnsi="Times"/>
              </w:rPr>
            </w:pPr>
            <w:r>
              <w:t>http://www.opengis.net/spec/GeoTIFF/0.0/GeogGeodeticDatumGeoKey.ID</w:t>
            </w:r>
            <w:r>
              <w:br/>
            </w:r>
            <w:r>
              <w:rPr>
                <w:i/>
                <w:iCs/>
              </w:rPr>
              <w:t xml:space="preserve">The </w:t>
            </w:r>
            <w:proofErr w:type="spellStart"/>
            <w:r>
              <w:rPr>
                <w:i/>
                <w:iCs/>
              </w:rPr>
              <w:t>GeogCitationGeoKey</w:t>
            </w:r>
            <w:proofErr w:type="spellEnd"/>
            <w:r>
              <w:rPr>
                <w:i/>
                <w:iCs/>
              </w:rPr>
              <w:t xml:space="preserve"> SHALL have ID = 2050</w:t>
            </w:r>
          </w:p>
        </w:tc>
      </w:tr>
      <w:tr w:rsidR="00EF70A2" w14:paraId="5C686B82"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323764D"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27E2544" w14:textId="77777777" w:rsidR="00EF70A2" w:rsidRDefault="0093256E">
            <w:pPr>
              <w:rPr>
                <w:rFonts w:ascii="Times" w:hAnsi="Times"/>
              </w:rPr>
            </w:pPr>
            <w:r>
              <w:t>http://www.opengis.net/spec/GeoTIFF/0.0/GeogGeodeticDatumGeoKey.type</w:t>
            </w:r>
            <w:r>
              <w:br/>
            </w:r>
            <w:r>
              <w:rPr>
                <w:i/>
                <w:iCs/>
              </w:rPr>
              <w:t xml:space="preserve">The </w:t>
            </w:r>
            <w:proofErr w:type="spellStart"/>
            <w:r>
              <w:rPr>
                <w:i/>
                <w:iCs/>
              </w:rPr>
              <w:t>GeogCitationGeoKey</w:t>
            </w:r>
            <w:proofErr w:type="spellEnd"/>
            <w:r>
              <w:rPr>
                <w:i/>
                <w:iCs/>
              </w:rPr>
              <w:t xml:space="preserve"> SHALL have type = SHORT</w:t>
            </w:r>
          </w:p>
        </w:tc>
      </w:tr>
    </w:tbl>
    <w:p w14:paraId="2CF130D8" w14:textId="77777777" w:rsidR="00EF70A2" w:rsidRDefault="0093256E">
      <w:pPr>
        <w:pStyle w:val="Heading3"/>
        <w:numPr>
          <w:ilvl w:val="2"/>
          <w:numId w:val="2"/>
        </w:numPr>
        <w:rPr>
          <w:rFonts w:cs="Times New Roman"/>
        </w:rPr>
      </w:pPr>
      <w:bookmarkStart w:id="676" w:name="_Toc337382249"/>
      <w:bookmarkStart w:id="677" w:name="_Toc500260309"/>
      <w:bookmarkEnd w:id="676"/>
      <w:r>
        <w:rPr>
          <w:rFonts w:cs="Times New Roman"/>
        </w:rPr>
        <w:t xml:space="preserve">Requirements Class </w:t>
      </w:r>
      <w:proofErr w:type="spellStart"/>
      <w:r>
        <w:rPr>
          <w:rFonts w:cs="Times New Roman"/>
        </w:rPr>
        <w:t>GeogInvFlatteningGeoKey</w:t>
      </w:r>
      <w:bookmarkEnd w:id="677"/>
      <w:proofErr w:type="spellEnd"/>
    </w:p>
    <w:tbl>
      <w:tblPr>
        <w:tblW w:w="877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381"/>
      </w:tblGrid>
      <w:tr w:rsidR="00EF70A2" w14:paraId="5A8231EC" w14:textId="77777777">
        <w:tc>
          <w:tcPr>
            <w:tcW w:w="8775"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BEBA769" w14:textId="77777777" w:rsidR="00EF70A2" w:rsidRDefault="0093256E">
            <w:pPr>
              <w:rPr>
                <w:rFonts w:ascii="Times" w:hAnsi="Times"/>
              </w:rPr>
            </w:pPr>
            <w:r>
              <w:rPr>
                <w:b/>
                <w:bCs/>
              </w:rPr>
              <w:t>Requirements Class</w:t>
            </w:r>
          </w:p>
        </w:tc>
      </w:tr>
      <w:tr w:rsidR="00EF70A2" w14:paraId="62CE7AB5" w14:textId="77777777">
        <w:tc>
          <w:tcPr>
            <w:tcW w:w="8775"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FC20F36" w14:textId="77777777" w:rsidR="00EF70A2" w:rsidRDefault="0093256E">
            <w:pPr>
              <w:rPr>
                <w:rFonts w:ascii="Times" w:hAnsi="Times"/>
              </w:rPr>
            </w:pPr>
            <w:r>
              <w:t>http://www.opengis.net/spec/GeoTIFF/0.0/GeogInvFlatteningGeoKey</w:t>
            </w:r>
          </w:p>
        </w:tc>
      </w:tr>
      <w:tr w:rsidR="00EF70A2" w14:paraId="1EA8A61C"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64667C5" w14:textId="77777777" w:rsidR="00EF70A2" w:rsidRDefault="0093256E">
            <w:pPr>
              <w:rPr>
                <w:rFonts w:ascii="Times" w:hAnsi="Times"/>
              </w:rPr>
            </w:pPr>
            <w:r>
              <w:t>Requirement</w:t>
            </w:r>
          </w:p>
        </w:tc>
        <w:tc>
          <w:tcPr>
            <w:tcW w:w="7380"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607A743" w14:textId="77777777" w:rsidR="00EF70A2" w:rsidRDefault="0093256E">
            <w:pPr>
              <w:rPr>
                <w:rFonts w:ascii="Times" w:hAnsi="Times"/>
              </w:rPr>
            </w:pPr>
            <w:r>
              <w:t>http://www.opengis.net/spec/GeoTIFF/0.0/GeogInvFlatteningGeoKey.ID</w:t>
            </w:r>
            <w:r>
              <w:br/>
            </w:r>
            <w:r>
              <w:rPr>
                <w:i/>
                <w:iCs/>
              </w:rPr>
              <w:t xml:space="preserve">The </w:t>
            </w:r>
            <w:proofErr w:type="spellStart"/>
            <w:r>
              <w:rPr>
                <w:i/>
                <w:iCs/>
              </w:rPr>
              <w:t>GeogInvFlatteningGeoKey</w:t>
            </w:r>
            <w:proofErr w:type="spellEnd"/>
            <w:r>
              <w:rPr>
                <w:i/>
                <w:iCs/>
              </w:rPr>
              <w:t xml:space="preserve"> SHALL have ID = 2059</w:t>
            </w:r>
          </w:p>
        </w:tc>
      </w:tr>
      <w:tr w:rsidR="00EF70A2" w14:paraId="29BC3F70"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6F941E2" w14:textId="77777777" w:rsidR="00EF70A2" w:rsidRDefault="0093256E">
            <w:pPr>
              <w:rPr>
                <w:rFonts w:ascii="Times" w:hAnsi="Times"/>
              </w:rPr>
            </w:pPr>
            <w:r>
              <w:t>Requirement</w:t>
            </w:r>
          </w:p>
        </w:tc>
        <w:tc>
          <w:tcPr>
            <w:tcW w:w="7380"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3616067" w14:textId="77777777" w:rsidR="00EF70A2" w:rsidRDefault="0093256E">
            <w:pPr>
              <w:rPr>
                <w:rFonts w:ascii="Times" w:hAnsi="Times"/>
              </w:rPr>
            </w:pPr>
            <w:r>
              <w:t>http://www.opengis.net/spec/GeoTIFF/0.0/GeogInvFlatteningGeoKey.type</w:t>
            </w:r>
            <w:r>
              <w:br/>
            </w:r>
            <w:r>
              <w:rPr>
                <w:i/>
                <w:iCs/>
              </w:rPr>
              <w:t xml:space="preserve">The </w:t>
            </w:r>
            <w:proofErr w:type="spellStart"/>
            <w:r>
              <w:rPr>
                <w:i/>
                <w:iCs/>
              </w:rPr>
              <w:t>GeogInvFlatteningGeoKey</w:t>
            </w:r>
            <w:proofErr w:type="spellEnd"/>
            <w:r>
              <w:rPr>
                <w:i/>
                <w:iCs/>
              </w:rPr>
              <w:t xml:space="preserve"> SHALL have type = DOUBLE</w:t>
            </w:r>
          </w:p>
        </w:tc>
      </w:tr>
    </w:tbl>
    <w:p w14:paraId="35DA745E" w14:textId="77777777" w:rsidR="00EF70A2" w:rsidRDefault="0093256E">
      <w:pPr>
        <w:pStyle w:val="Heading3"/>
        <w:numPr>
          <w:ilvl w:val="2"/>
          <w:numId w:val="2"/>
        </w:numPr>
        <w:rPr>
          <w:rFonts w:cs="Times New Roman"/>
        </w:rPr>
      </w:pPr>
      <w:bookmarkStart w:id="678" w:name="_Toc337382250"/>
      <w:bookmarkStart w:id="679" w:name="_Toc500260310"/>
      <w:bookmarkEnd w:id="678"/>
      <w:r>
        <w:rPr>
          <w:rFonts w:cs="Times New Roman"/>
        </w:rPr>
        <w:t xml:space="preserve">Requirements Class </w:t>
      </w:r>
      <w:proofErr w:type="spellStart"/>
      <w:r>
        <w:rPr>
          <w:rFonts w:cs="Times New Roman"/>
        </w:rPr>
        <w:t>GeogLinearUnitsGeoKey</w:t>
      </w:r>
      <w:bookmarkEnd w:id="679"/>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19"/>
        <w:gridCol w:w="7558"/>
      </w:tblGrid>
      <w:tr w:rsidR="00EF70A2" w14:paraId="10B855E9"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8AF1B55" w14:textId="77777777" w:rsidR="00EF70A2" w:rsidRDefault="0093256E">
            <w:pPr>
              <w:rPr>
                <w:rFonts w:ascii="Times" w:hAnsi="Times"/>
              </w:rPr>
            </w:pPr>
            <w:r>
              <w:rPr>
                <w:b/>
                <w:bCs/>
              </w:rPr>
              <w:t>Requirements Class</w:t>
            </w:r>
          </w:p>
        </w:tc>
      </w:tr>
      <w:tr w:rsidR="00EF70A2" w14:paraId="31F3FB6A"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AC490CF" w14:textId="77777777" w:rsidR="00EF70A2" w:rsidRDefault="0093256E">
            <w:pPr>
              <w:rPr>
                <w:rFonts w:ascii="Times" w:hAnsi="Times"/>
              </w:rPr>
            </w:pPr>
            <w:r>
              <w:t>http://www.opengis.net/spec/GeoTIFF/0.0/GeogLinearUnitsGeoKey</w:t>
            </w:r>
          </w:p>
        </w:tc>
      </w:tr>
      <w:tr w:rsidR="00EF70A2" w14:paraId="718C1B16"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800DD68"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43ADF0F" w14:textId="77777777" w:rsidR="00EF70A2" w:rsidRDefault="0093256E">
            <w:pPr>
              <w:rPr>
                <w:rFonts w:ascii="Times" w:hAnsi="Times"/>
              </w:rPr>
            </w:pPr>
            <w:r>
              <w:t>http://www.opengis.net/spec/GeoTIFF/0.0/GeogLinearUnitsGeoKey.ID</w:t>
            </w:r>
            <w:r>
              <w:br/>
            </w:r>
            <w:r>
              <w:rPr>
                <w:i/>
                <w:iCs/>
              </w:rPr>
              <w:t xml:space="preserve">The </w:t>
            </w:r>
            <w:proofErr w:type="spellStart"/>
            <w:r>
              <w:rPr>
                <w:i/>
                <w:iCs/>
              </w:rPr>
              <w:t>GeogLinearUnitsGeoKey</w:t>
            </w:r>
            <w:proofErr w:type="spellEnd"/>
            <w:r>
              <w:rPr>
                <w:i/>
                <w:iCs/>
              </w:rPr>
              <w:t xml:space="preserve"> SHALL have ID = 2052</w:t>
            </w:r>
          </w:p>
        </w:tc>
      </w:tr>
      <w:tr w:rsidR="00EF70A2" w14:paraId="1842558C"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6F816A0"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688C6E1" w14:textId="77777777" w:rsidR="00EF70A2" w:rsidRDefault="0093256E">
            <w:pPr>
              <w:rPr>
                <w:rFonts w:ascii="Times" w:hAnsi="Times"/>
              </w:rPr>
            </w:pPr>
            <w:r>
              <w:t>http://www.opengis.net/spec/GeoTIFF/0.0/GeogLinearUnitsGeoKey.type</w:t>
            </w:r>
            <w:r>
              <w:br/>
            </w:r>
            <w:r>
              <w:rPr>
                <w:i/>
                <w:iCs/>
              </w:rPr>
              <w:lastRenderedPageBreak/>
              <w:t xml:space="preserve">The </w:t>
            </w:r>
            <w:proofErr w:type="spellStart"/>
            <w:r>
              <w:rPr>
                <w:i/>
                <w:iCs/>
              </w:rPr>
              <w:t>GeogLinearUnitsGeoKey</w:t>
            </w:r>
            <w:proofErr w:type="spellEnd"/>
            <w:r>
              <w:rPr>
                <w:i/>
                <w:iCs/>
              </w:rPr>
              <w:t xml:space="preserve"> SHALL have type = DOUBLE</w:t>
            </w:r>
          </w:p>
        </w:tc>
      </w:tr>
      <w:tr w:rsidR="00EF70A2" w14:paraId="1FE597BE"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3D88AFD" w14:textId="77777777" w:rsidR="00EF70A2" w:rsidRDefault="0093256E">
            <w:pPr>
              <w:rPr>
                <w:rFonts w:ascii="Times" w:hAnsi="Times"/>
              </w:rPr>
            </w:pPr>
            <w:r>
              <w:lastRenderedPageBreak/>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558EF6A" w14:textId="77777777" w:rsidR="00EF70A2" w:rsidRDefault="0093256E">
            <w:r>
              <w:t>http://www.opengis.net/spec/GeoTIFF/0.0/GeogLinearUnitsGeoKey.obsolete</w:t>
            </w:r>
            <w:r>
              <w:br/>
            </w:r>
            <w:commentRangeStart w:id="680"/>
            <w:proofErr w:type="spellStart"/>
            <w:r>
              <w:rPr>
                <w:i/>
                <w:iCs/>
              </w:rPr>
              <w:t>GeogLinearUnitsGeoKey</w:t>
            </w:r>
            <w:proofErr w:type="spellEnd"/>
            <w:r>
              <w:rPr>
                <w:i/>
                <w:iCs/>
              </w:rPr>
              <w:t xml:space="preserve"> values in the range 1-2000 SHALL be obsolete GeoTIFF Codes</w:t>
            </w:r>
            <w:commentRangeEnd w:id="680"/>
            <w:r>
              <w:commentReference w:id="680"/>
            </w:r>
          </w:p>
        </w:tc>
      </w:tr>
      <w:tr w:rsidR="00EF70A2" w14:paraId="1164A70D"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5FB0C85"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B1C2282" w14:textId="77777777" w:rsidR="00EF70A2" w:rsidRDefault="0093256E">
            <w:pPr>
              <w:rPr>
                <w:rFonts w:ascii="Times" w:hAnsi="Times"/>
              </w:rPr>
            </w:pPr>
            <w:r>
              <w:t>http://www.opengis.net/spec/GeoTIFF/0.0/GeogLinearUnitsGeoKey.reserved</w:t>
            </w:r>
            <w:r>
              <w:br/>
            </w:r>
            <w:proofErr w:type="spellStart"/>
            <w:r>
              <w:rPr>
                <w:i/>
                <w:iCs/>
              </w:rPr>
              <w:t>GeogLinearUnitsGeoKey</w:t>
            </w:r>
            <w:proofErr w:type="spellEnd"/>
            <w:r>
              <w:rPr>
                <w:i/>
                <w:iCs/>
              </w:rPr>
              <w:t xml:space="preserve"> values in the range 2001-8999 SHALL be reserved</w:t>
            </w:r>
          </w:p>
        </w:tc>
      </w:tr>
      <w:tr w:rsidR="00EF70A2" w14:paraId="0C07693D"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D695EAF"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E624BEC" w14:textId="77777777" w:rsidR="00EF70A2" w:rsidRDefault="0093256E">
            <w:pPr>
              <w:rPr>
                <w:rFonts w:ascii="Times" w:hAnsi="Times"/>
              </w:rPr>
            </w:pPr>
            <w:r>
              <w:t>http://www.opengis.net/spec/GeoTIFF/0.0/GeogLinearUnitsGeoKey.private</w:t>
            </w:r>
            <w:r>
              <w:br/>
            </w:r>
            <w:proofErr w:type="spellStart"/>
            <w:r>
              <w:rPr>
                <w:i/>
                <w:iCs/>
              </w:rPr>
              <w:t>GeogLinearUnitsGeoKey</w:t>
            </w:r>
            <w:proofErr w:type="spellEnd"/>
            <w:r>
              <w:rPr>
                <w:i/>
                <w:iCs/>
              </w:rPr>
              <w:t xml:space="preserve"> values in the range 32768-65535 SHALL be private</w:t>
            </w:r>
          </w:p>
        </w:tc>
      </w:tr>
    </w:tbl>
    <w:p w14:paraId="135D0E19" w14:textId="77777777" w:rsidR="00EF70A2" w:rsidRDefault="0093256E">
      <w:pPr>
        <w:pStyle w:val="Heading3"/>
        <w:numPr>
          <w:ilvl w:val="2"/>
          <w:numId w:val="2"/>
        </w:numPr>
        <w:rPr>
          <w:rFonts w:cs="Times New Roman"/>
        </w:rPr>
      </w:pPr>
      <w:bookmarkStart w:id="681" w:name="_Toc337382251"/>
      <w:bookmarkStart w:id="682" w:name="_Toc500260311"/>
      <w:bookmarkEnd w:id="681"/>
      <w:r>
        <w:rPr>
          <w:rFonts w:cs="Times New Roman"/>
        </w:rPr>
        <w:t xml:space="preserve">Requirements Class </w:t>
      </w:r>
      <w:proofErr w:type="spellStart"/>
      <w:r>
        <w:rPr>
          <w:rFonts w:cs="Times New Roman"/>
        </w:rPr>
        <w:t>GeogLinearUnitSizeGeoKey</w:t>
      </w:r>
      <w:bookmarkEnd w:id="682"/>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19"/>
        <w:gridCol w:w="7532"/>
      </w:tblGrid>
      <w:tr w:rsidR="00EF70A2" w14:paraId="3B0EA061"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3F28CC0" w14:textId="77777777" w:rsidR="00EF70A2" w:rsidRDefault="0093256E">
            <w:pPr>
              <w:rPr>
                <w:rFonts w:ascii="Times" w:hAnsi="Times"/>
              </w:rPr>
            </w:pPr>
            <w:r>
              <w:rPr>
                <w:b/>
                <w:bCs/>
              </w:rPr>
              <w:t>Requirements Class</w:t>
            </w:r>
          </w:p>
        </w:tc>
      </w:tr>
      <w:tr w:rsidR="00EF70A2" w14:paraId="0F2DE97E"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B2B822E" w14:textId="77777777" w:rsidR="00EF70A2" w:rsidRDefault="0093256E">
            <w:pPr>
              <w:rPr>
                <w:rFonts w:ascii="Times" w:hAnsi="Times"/>
              </w:rPr>
            </w:pPr>
            <w:r>
              <w:t>http://www.opengis.net/spec/GeoTIFF/0.0/GeogLinearUnitSizeGeoKey</w:t>
            </w:r>
          </w:p>
        </w:tc>
      </w:tr>
      <w:tr w:rsidR="00EF70A2" w14:paraId="6D8D4598"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F6344E3"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E56A88F" w14:textId="77777777" w:rsidR="00EF70A2" w:rsidRDefault="0093256E">
            <w:pPr>
              <w:rPr>
                <w:rFonts w:ascii="Times" w:hAnsi="Times"/>
              </w:rPr>
            </w:pPr>
            <w:r>
              <w:t>http://www.opengis.net/spec/GeoTIFF/0.0/GeogLinearUnitSizeGeoKey.ID</w:t>
            </w:r>
            <w:r>
              <w:br/>
            </w:r>
            <w:r>
              <w:rPr>
                <w:i/>
                <w:iCs/>
              </w:rPr>
              <w:t xml:space="preserve">The </w:t>
            </w:r>
            <w:proofErr w:type="spellStart"/>
            <w:r>
              <w:rPr>
                <w:i/>
                <w:iCs/>
              </w:rPr>
              <w:t>GeogLinearUnitSizeGeoKey</w:t>
            </w:r>
            <w:proofErr w:type="spellEnd"/>
            <w:r>
              <w:rPr>
                <w:i/>
                <w:iCs/>
              </w:rPr>
              <w:t xml:space="preserve"> SHALL have ID = 2053</w:t>
            </w:r>
          </w:p>
        </w:tc>
      </w:tr>
      <w:tr w:rsidR="00EF70A2" w14:paraId="5B3EBEB6"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FB3DBA4"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1FE1380" w14:textId="77777777" w:rsidR="00EF70A2" w:rsidRDefault="0093256E">
            <w:pPr>
              <w:rPr>
                <w:rFonts w:ascii="Times" w:hAnsi="Times"/>
              </w:rPr>
            </w:pPr>
            <w:r>
              <w:t>http://www.opengis.net/spec/GeoTIFF/0.0/GeogLinearUnitSizeGeoKey.type</w:t>
            </w:r>
            <w:r>
              <w:br/>
            </w:r>
            <w:r>
              <w:rPr>
                <w:i/>
                <w:iCs/>
              </w:rPr>
              <w:t xml:space="preserve">The </w:t>
            </w:r>
            <w:proofErr w:type="spellStart"/>
            <w:r>
              <w:rPr>
                <w:i/>
                <w:iCs/>
              </w:rPr>
              <w:t>GeogLinearUnitSizeGeoKey</w:t>
            </w:r>
            <w:proofErr w:type="spellEnd"/>
            <w:r>
              <w:rPr>
                <w:i/>
                <w:iCs/>
              </w:rPr>
              <w:t xml:space="preserve"> SHALL have type = DOUBLE</w:t>
            </w:r>
          </w:p>
        </w:tc>
      </w:tr>
      <w:tr w:rsidR="00EF70A2" w14:paraId="45A18CB4"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1272237"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5584025" w14:textId="77777777" w:rsidR="00EF70A2" w:rsidRDefault="0093256E">
            <w:pPr>
              <w:rPr>
                <w:rFonts w:ascii="Times" w:hAnsi="Times"/>
              </w:rPr>
            </w:pPr>
            <w:r>
              <w:t>http://www.opengis.net/spec/GeoTIFF/0.0/GeogLinearUnitSizeGeoKey.units</w:t>
            </w:r>
            <w:r>
              <w:br/>
            </w:r>
            <w:r>
              <w:rPr>
                <w:i/>
                <w:iCs/>
              </w:rPr>
              <w:t xml:space="preserve">The units of the </w:t>
            </w:r>
            <w:proofErr w:type="spellStart"/>
            <w:r>
              <w:rPr>
                <w:i/>
                <w:iCs/>
              </w:rPr>
              <w:t>GeogLinearUnitSizeGeoKey</w:t>
            </w:r>
            <w:proofErr w:type="spellEnd"/>
            <w:r>
              <w:rPr>
                <w:i/>
                <w:iCs/>
              </w:rPr>
              <w:t xml:space="preserve"> SHALL be meters</w:t>
            </w:r>
          </w:p>
        </w:tc>
      </w:tr>
    </w:tbl>
    <w:p w14:paraId="619FB73F" w14:textId="77777777" w:rsidR="00EF70A2" w:rsidRDefault="0093256E">
      <w:pPr>
        <w:pStyle w:val="Heading3"/>
        <w:numPr>
          <w:ilvl w:val="2"/>
          <w:numId w:val="2"/>
        </w:numPr>
        <w:rPr>
          <w:rFonts w:cs="Times New Roman"/>
        </w:rPr>
      </w:pPr>
      <w:bookmarkStart w:id="683" w:name="_Toc337382252"/>
      <w:bookmarkStart w:id="684" w:name="_Toc500260312"/>
      <w:bookmarkEnd w:id="683"/>
      <w:r>
        <w:rPr>
          <w:rFonts w:cs="Times New Roman"/>
        </w:rPr>
        <w:t xml:space="preserve">Requirements Class </w:t>
      </w:r>
      <w:proofErr w:type="spellStart"/>
      <w:r>
        <w:rPr>
          <w:rFonts w:cs="Times New Roman"/>
        </w:rPr>
        <w:t>GeogPrimeMeridianGeoKey</w:t>
      </w:r>
      <w:bookmarkEnd w:id="684"/>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19"/>
        <w:gridCol w:w="7864"/>
      </w:tblGrid>
      <w:tr w:rsidR="00EF70A2" w14:paraId="5C06F37F"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745CE44" w14:textId="77777777" w:rsidR="00EF70A2" w:rsidRDefault="0093256E">
            <w:pPr>
              <w:rPr>
                <w:rFonts w:ascii="Times" w:hAnsi="Times"/>
              </w:rPr>
            </w:pPr>
            <w:r>
              <w:rPr>
                <w:b/>
                <w:bCs/>
              </w:rPr>
              <w:t>Requirements Class</w:t>
            </w:r>
          </w:p>
        </w:tc>
      </w:tr>
      <w:tr w:rsidR="00EF70A2" w14:paraId="654D1F59"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1B84574" w14:textId="77777777" w:rsidR="00EF70A2" w:rsidRDefault="0093256E">
            <w:pPr>
              <w:rPr>
                <w:rFonts w:ascii="Times" w:hAnsi="Times"/>
              </w:rPr>
            </w:pPr>
            <w:r>
              <w:t>http://www.opengis.net/spec/GeoTIFF/0.0/GeogPrimeMeridianGeoKey</w:t>
            </w:r>
          </w:p>
        </w:tc>
      </w:tr>
      <w:tr w:rsidR="00EF70A2" w14:paraId="132A0905" w14:textId="77777777">
        <w:tc>
          <w:tcPr>
            <w:tcW w:w="143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AB8799D" w14:textId="77777777" w:rsidR="00EF70A2" w:rsidRDefault="0093256E">
            <w:pPr>
              <w:rPr>
                <w:rFonts w:ascii="Times" w:hAnsi="Times"/>
              </w:rPr>
            </w:pPr>
            <w:r>
              <w:t>Requirement</w:t>
            </w:r>
          </w:p>
        </w:tc>
        <w:tc>
          <w:tcPr>
            <w:tcW w:w="737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21E6588" w14:textId="77777777" w:rsidR="00EF70A2" w:rsidRDefault="0093256E">
            <w:pPr>
              <w:rPr>
                <w:rFonts w:ascii="Times" w:hAnsi="Times"/>
              </w:rPr>
            </w:pPr>
            <w:r>
              <w:t>http://www.opengis.net/spec/GeoTIFF/0.0/GeogPrimeMeridianGeoKey.ID</w:t>
            </w:r>
            <w:r>
              <w:br/>
            </w:r>
            <w:r>
              <w:rPr>
                <w:i/>
                <w:iCs/>
              </w:rPr>
              <w:t xml:space="preserve">The </w:t>
            </w:r>
            <w:proofErr w:type="spellStart"/>
            <w:r>
              <w:rPr>
                <w:i/>
                <w:iCs/>
              </w:rPr>
              <w:t>GeogPrimeMeridianGeoKey</w:t>
            </w:r>
            <w:proofErr w:type="spellEnd"/>
            <w:r>
              <w:rPr>
                <w:i/>
                <w:iCs/>
              </w:rPr>
              <w:t xml:space="preserve"> SHALL have ID = 2051</w:t>
            </w:r>
          </w:p>
        </w:tc>
      </w:tr>
      <w:tr w:rsidR="00EF70A2" w14:paraId="033BC896" w14:textId="77777777">
        <w:tc>
          <w:tcPr>
            <w:tcW w:w="143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EA8CCF9" w14:textId="77777777" w:rsidR="00EF70A2" w:rsidRDefault="0093256E">
            <w:pPr>
              <w:rPr>
                <w:rFonts w:ascii="Times" w:hAnsi="Times"/>
              </w:rPr>
            </w:pPr>
            <w:r>
              <w:t>Requirement</w:t>
            </w:r>
          </w:p>
        </w:tc>
        <w:tc>
          <w:tcPr>
            <w:tcW w:w="737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CCC4339" w14:textId="77777777" w:rsidR="00EF70A2" w:rsidRDefault="0093256E">
            <w:pPr>
              <w:rPr>
                <w:rFonts w:ascii="Times" w:hAnsi="Times"/>
              </w:rPr>
            </w:pPr>
            <w:r>
              <w:t>http://www.opengis.net/spec/GeoTIFF/0.0/GeogPrimeMeridianGeoKey.type</w:t>
            </w:r>
            <w:r>
              <w:br/>
            </w:r>
            <w:r>
              <w:rPr>
                <w:i/>
                <w:iCs/>
              </w:rPr>
              <w:t xml:space="preserve">The </w:t>
            </w:r>
            <w:proofErr w:type="spellStart"/>
            <w:r>
              <w:rPr>
                <w:i/>
                <w:iCs/>
              </w:rPr>
              <w:t>GeogPrimeMeridianGeoKey</w:t>
            </w:r>
            <w:proofErr w:type="spellEnd"/>
            <w:r>
              <w:rPr>
                <w:i/>
                <w:iCs/>
              </w:rPr>
              <w:t xml:space="preserve"> SHALL have type = SHORT</w:t>
            </w:r>
          </w:p>
        </w:tc>
      </w:tr>
      <w:tr w:rsidR="00EF70A2" w14:paraId="731FDF9E" w14:textId="77777777">
        <w:tc>
          <w:tcPr>
            <w:tcW w:w="143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78AE508" w14:textId="77777777" w:rsidR="00EF70A2" w:rsidRDefault="0093256E">
            <w:pPr>
              <w:rPr>
                <w:rFonts w:ascii="Times" w:hAnsi="Times"/>
              </w:rPr>
            </w:pPr>
            <w:r>
              <w:t>Requirement</w:t>
            </w:r>
          </w:p>
        </w:tc>
        <w:tc>
          <w:tcPr>
            <w:tcW w:w="737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68122C7" w14:textId="77777777" w:rsidR="00EF70A2" w:rsidRDefault="0093256E">
            <w:pPr>
              <w:rPr>
                <w:rFonts w:ascii="Times" w:hAnsi="Times"/>
              </w:rPr>
            </w:pPr>
            <w:r>
              <w:t>http://www.opengis.net/spec/GeoTIFF/0.0/GeogPrimeMeridianGeoKey.reserved</w:t>
            </w:r>
            <w:r>
              <w:br/>
            </w:r>
            <w:proofErr w:type="spellStart"/>
            <w:r>
              <w:rPr>
                <w:i/>
                <w:iCs/>
              </w:rPr>
              <w:t>GeogPrimeMeridianGeoKey</w:t>
            </w:r>
            <w:proofErr w:type="spellEnd"/>
            <w:r>
              <w:rPr>
                <w:i/>
                <w:iCs/>
              </w:rPr>
              <w:t xml:space="preserve"> values in the range 101-7999 and 9000-32766 </w:t>
            </w:r>
            <w:r>
              <w:rPr>
                <w:i/>
                <w:iCs/>
              </w:rPr>
              <w:lastRenderedPageBreak/>
              <w:t>SHALL be reserved</w:t>
            </w:r>
          </w:p>
        </w:tc>
      </w:tr>
      <w:tr w:rsidR="00EF70A2" w14:paraId="2164E20B" w14:textId="77777777">
        <w:tc>
          <w:tcPr>
            <w:tcW w:w="143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8D29A80" w14:textId="77777777" w:rsidR="00EF70A2" w:rsidRDefault="0093256E">
            <w:pPr>
              <w:rPr>
                <w:rFonts w:ascii="Times" w:hAnsi="Times"/>
              </w:rPr>
            </w:pPr>
            <w:r>
              <w:lastRenderedPageBreak/>
              <w:t>Requirement</w:t>
            </w:r>
          </w:p>
        </w:tc>
        <w:tc>
          <w:tcPr>
            <w:tcW w:w="737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27DDBC5" w14:textId="77777777" w:rsidR="00EF70A2" w:rsidRDefault="0093256E">
            <w:pPr>
              <w:rPr>
                <w:rFonts w:ascii="Times" w:hAnsi="Times"/>
              </w:rPr>
            </w:pPr>
            <w:r>
              <w:t>http://www.opengis.net/spec/GeoTIFF/0.0/GeogPrimeMeridianGeoKey.private</w:t>
            </w:r>
            <w:r>
              <w:br/>
            </w:r>
            <w:proofErr w:type="spellStart"/>
            <w:r>
              <w:rPr>
                <w:i/>
                <w:iCs/>
              </w:rPr>
              <w:t>GeogPrimeMeridianGeoKey</w:t>
            </w:r>
            <w:proofErr w:type="spellEnd"/>
            <w:r>
              <w:rPr>
                <w:i/>
                <w:iCs/>
              </w:rPr>
              <w:t xml:space="preserve"> values in the range 32768-65535 SHALL be private</w:t>
            </w:r>
          </w:p>
        </w:tc>
      </w:tr>
    </w:tbl>
    <w:p w14:paraId="364092CB" w14:textId="77777777" w:rsidR="00EF70A2" w:rsidRDefault="0093256E">
      <w:pPr>
        <w:pStyle w:val="Heading3"/>
        <w:numPr>
          <w:ilvl w:val="2"/>
          <w:numId w:val="2"/>
        </w:numPr>
        <w:rPr>
          <w:rFonts w:cs="Times New Roman"/>
        </w:rPr>
      </w:pPr>
      <w:bookmarkStart w:id="685" w:name="_Toc337382253"/>
      <w:bookmarkStart w:id="686" w:name="_Toc500260313"/>
      <w:bookmarkEnd w:id="685"/>
      <w:r>
        <w:rPr>
          <w:rFonts w:cs="Times New Roman"/>
        </w:rPr>
        <w:t xml:space="preserve">Requirements Class </w:t>
      </w:r>
      <w:proofErr w:type="spellStart"/>
      <w:r>
        <w:rPr>
          <w:rFonts w:cs="Times New Roman"/>
        </w:rPr>
        <w:t>GeogPrimeMeridianLongGeoKey</w:t>
      </w:r>
      <w:bookmarkEnd w:id="686"/>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19"/>
        <w:gridCol w:w="8025"/>
      </w:tblGrid>
      <w:tr w:rsidR="00EF70A2" w14:paraId="16EF722E"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64C4492" w14:textId="77777777" w:rsidR="00EF70A2" w:rsidRDefault="0093256E">
            <w:pPr>
              <w:rPr>
                <w:rFonts w:ascii="Times" w:hAnsi="Times"/>
              </w:rPr>
            </w:pPr>
            <w:r>
              <w:rPr>
                <w:b/>
                <w:bCs/>
              </w:rPr>
              <w:t>Requirements Class</w:t>
            </w:r>
          </w:p>
        </w:tc>
      </w:tr>
      <w:tr w:rsidR="00EF70A2" w14:paraId="2FA7EBB9"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AFBF9B7" w14:textId="77777777" w:rsidR="00EF70A2" w:rsidRDefault="0093256E">
            <w:pPr>
              <w:rPr>
                <w:rFonts w:ascii="Times" w:hAnsi="Times"/>
              </w:rPr>
            </w:pPr>
            <w:r>
              <w:t>http://www.opengis.net/spec/GeoTIFF/0.0/GeogPrimeMeridianLongGeoKey</w:t>
            </w:r>
          </w:p>
        </w:tc>
      </w:tr>
      <w:tr w:rsidR="00EF70A2" w14:paraId="4C3AC114"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80AF6FD"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7B23F7F" w14:textId="77777777" w:rsidR="00EF70A2" w:rsidRDefault="0093256E">
            <w:pPr>
              <w:rPr>
                <w:rFonts w:ascii="Times" w:hAnsi="Times"/>
              </w:rPr>
            </w:pPr>
            <w:r>
              <w:t>http://www.opengis.net/spec/GeoTIFF/0.0/GeogPrimeMeridianLongGeoKey.ID</w:t>
            </w:r>
            <w:r>
              <w:br/>
            </w:r>
            <w:r>
              <w:rPr>
                <w:i/>
                <w:iCs/>
              </w:rPr>
              <w:t xml:space="preserve">The </w:t>
            </w:r>
            <w:proofErr w:type="spellStart"/>
            <w:r>
              <w:rPr>
                <w:i/>
                <w:iCs/>
              </w:rPr>
              <w:t>GeogPrimeMeridianLongGeoKey</w:t>
            </w:r>
            <w:proofErr w:type="spellEnd"/>
            <w:r>
              <w:rPr>
                <w:i/>
                <w:iCs/>
              </w:rPr>
              <w:t xml:space="preserve"> SHALL have ID = 2061</w:t>
            </w:r>
          </w:p>
        </w:tc>
      </w:tr>
      <w:tr w:rsidR="00EF70A2" w14:paraId="23C419F1"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50E0339"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59E44DA" w14:textId="77777777" w:rsidR="00EF70A2" w:rsidRDefault="0093256E">
            <w:pPr>
              <w:rPr>
                <w:rFonts w:ascii="Times" w:hAnsi="Times"/>
              </w:rPr>
            </w:pPr>
            <w:r>
              <w:t>http://www.opengis.net/spec/GeoTIFF/0.0/GeogPrimeMeridianLongGeoKey.type</w:t>
            </w:r>
            <w:r>
              <w:br/>
            </w:r>
            <w:r>
              <w:rPr>
                <w:i/>
                <w:iCs/>
              </w:rPr>
              <w:t xml:space="preserve">The </w:t>
            </w:r>
            <w:proofErr w:type="spellStart"/>
            <w:r>
              <w:rPr>
                <w:i/>
                <w:iCs/>
              </w:rPr>
              <w:t>GeogPrimeMeridianLongGeoKey</w:t>
            </w:r>
            <w:proofErr w:type="spellEnd"/>
            <w:r>
              <w:rPr>
                <w:i/>
                <w:iCs/>
              </w:rPr>
              <w:t xml:space="preserve"> SHALL have type = DOUBLE</w:t>
            </w:r>
          </w:p>
        </w:tc>
      </w:tr>
      <w:tr w:rsidR="00EF70A2" w14:paraId="6B465CA0"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523F59D"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F925151" w14:textId="77777777" w:rsidR="00EF70A2" w:rsidRDefault="0093256E">
            <w:pPr>
              <w:rPr>
                <w:rFonts w:ascii="Times" w:hAnsi="Times"/>
              </w:rPr>
            </w:pPr>
            <w:r>
              <w:t>http://www.opengis.net/spec/GeoTIFF/0.0/GeogPrimeMeridianLongGeoKey.units</w:t>
            </w:r>
            <w:r>
              <w:br/>
            </w:r>
            <w:r>
              <w:rPr>
                <w:i/>
                <w:iCs/>
              </w:rPr>
              <w:t xml:space="preserve">The </w:t>
            </w:r>
            <w:proofErr w:type="spellStart"/>
            <w:r>
              <w:rPr>
                <w:i/>
                <w:iCs/>
              </w:rPr>
              <w:t>GeogPrimeMeridianLongGeoKey</w:t>
            </w:r>
            <w:proofErr w:type="spellEnd"/>
            <w:r>
              <w:rPr>
                <w:i/>
                <w:iCs/>
              </w:rPr>
              <w:t xml:space="preserve"> SHALL have units = </w:t>
            </w:r>
            <w:proofErr w:type="spellStart"/>
            <w:r>
              <w:rPr>
                <w:i/>
                <w:iCs/>
              </w:rPr>
              <w:t>GeogAngularUnits</w:t>
            </w:r>
            <w:proofErr w:type="spellEnd"/>
          </w:p>
        </w:tc>
      </w:tr>
    </w:tbl>
    <w:p w14:paraId="055C5BEB" w14:textId="77777777" w:rsidR="00EF70A2" w:rsidRDefault="0093256E">
      <w:pPr>
        <w:pStyle w:val="Heading3"/>
        <w:numPr>
          <w:ilvl w:val="2"/>
          <w:numId w:val="2"/>
        </w:numPr>
        <w:rPr>
          <w:rFonts w:cs="Times New Roman"/>
        </w:rPr>
      </w:pPr>
      <w:bookmarkStart w:id="687" w:name="_Toc337382254"/>
      <w:bookmarkStart w:id="688" w:name="_Toc500260314"/>
      <w:bookmarkEnd w:id="687"/>
      <w:r>
        <w:rPr>
          <w:rFonts w:cs="Times New Roman"/>
        </w:rPr>
        <w:t xml:space="preserve">Requirements Class </w:t>
      </w:r>
      <w:proofErr w:type="spellStart"/>
      <w:r>
        <w:rPr>
          <w:rFonts w:cs="Times New Roman"/>
        </w:rPr>
        <w:t>GeographicTypeGeoKey</w:t>
      </w:r>
      <w:bookmarkEnd w:id="688"/>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19"/>
        <w:gridCol w:w="7504"/>
      </w:tblGrid>
      <w:tr w:rsidR="00EF70A2" w14:paraId="5F5D6A06"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33EE82A" w14:textId="77777777" w:rsidR="00EF70A2" w:rsidRDefault="0093256E">
            <w:pPr>
              <w:rPr>
                <w:rFonts w:ascii="Times" w:hAnsi="Times"/>
              </w:rPr>
            </w:pPr>
            <w:r>
              <w:rPr>
                <w:b/>
                <w:bCs/>
              </w:rPr>
              <w:t>Requirements Class</w:t>
            </w:r>
          </w:p>
        </w:tc>
      </w:tr>
      <w:tr w:rsidR="00EF70A2" w14:paraId="691AB4FC"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DB94F0F" w14:textId="77777777" w:rsidR="00EF70A2" w:rsidRDefault="0093256E">
            <w:pPr>
              <w:rPr>
                <w:rFonts w:ascii="Times" w:hAnsi="Times"/>
              </w:rPr>
            </w:pPr>
            <w:r>
              <w:t>http://www.opengis.net/spec/GeoTIFF/0.0/GeographicTypeGeoKey</w:t>
            </w:r>
          </w:p>
        </w:tc>
      </w:tr>
      <w:tr w:rsidR="00EF70A2" w14:paraId="2A9599FD" w14:textId="77777777">
        <w:tc>
          <w:tcPr>
            <w:tcW w:w="1370"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09E0CC6" w14:textId="77777777" w:rsidR="00EF70A2" w:rsidRDefault="0093256E">
            <w:pPr>
              <w:rPr>
                <w:rFonts w:ascii="Times" w:hAnsi="Times"/>
              </w:rPr>
            </w:pPr>
            <w:r>
              <w:t>Requirement</w:t>
            </w:r>
          </w:p>
        </w:tc>
        <w:tc>
          <w:tcPr>
            <w:tcW w:w="7439"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A5CF0FC" w14:textId="77777777" w:rsidR="00EF70A2" w:rsidRDefault="0093256E">
            <w:pPr>
              <w:rPr>
                <w:rFonts w:ascii="Times" w:hAnsi="Times"/>
              </w:rPr>
            </w:pPr>
            <w:r>
              <w:t>http://www.opengis.net/spec/GeoTIFF/0.0/GeographicTypeGeoKey.ID</w:t>
            </w:r>
            <w:r>
              <w:br/>
            </w:r>
            <w:r>
              <w:rPr>
                <w:i/>
                <w:iCs/>
              </w:rPr>
              <w:t xml:space="preserve">The </w:t>
            </w:r>
            <w:proofErr w:type="spellStart"/>
            <w:r>
              <w:rPr>
                <w:i/>
                <w:iCs/>
              </w:rPr>
              <w:t>GeographicTypeGeoKey</w:t>
            </w:r>
            <w:proofErr w:type="spellEnd"/>
            <w:r>
              <w:rPr>
                <w:i/>
                <w:iCs/>
              </w:rPr>
              <w:t xml:space="preserve"> SHALL have ID = 2048</w:t>
            </w:r>
          </w:p>
        </w:tc>
      </w:tr>
      <w:tr w:rsidR="00EF70A2" w14:paraId="49A9AB70" w14:textId="77777777">
        <w:tc>
          <w:tcPr>
            <w:tcW w:w="1370"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841395B" w14:textId="77777777" w:rsidR="00EF70A2" w:rsidRDefault="0093256E">
            <w:pPr>
              <w:rPr>
                <w:rFonts w:ascii="Times" w:hAnsi="Times"/>
              </w:rPr>
            </w:pPr>
            <w:r>
              <w:t>Requirement</w:t>
            </w:r>
          </w:p>
        </w:tc>
        <w:tc>
          <w:tcPr>
            <w:tcW w:w="7439"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942259D" w14:textId="77777777" w:rsidR="00EF70A2" w:rsidRDefault="0093256E">
            <w:pPr>
              <w:rPr>
                <w:rFonts w:ascii="Times" w:hAnsi="Times"/>
              </w:rPr>
            </w:pPr>
            <w:r>
              <w:t>http://www.opengis.net/spec/GeoTIFF/0.0/GeographicTypeGeoKey.type</w:t>
            </w:r>
            <w:r>
              <w:br/>
            </w:r>
            <w:r>
              <w:rPr>
                <w:i/>
                <w:iCs/>
              </w:rPr>
              <w:t xml:space="preserve">The </w:t>
            </w:r>
            <w:proofErr w:type="spellStart"/>
            <w:r>
              <w:rPr>
                <w:i/>
                <w:iCs/>
              </w:rPr>
              <w:t>GeographicTypeGeoKey</w:t>
            </w:r>
            <w:proofErr w:type="spellEnd"/>
            <w:r>
              <w:rPr>
                <w:i/>
                <w:iCs/>
              </w:rPr>
              <w:t xml:space="preserve"> SHALL have type = SHORT</w:t>
            </w:r>
          </w:p>
        </w:tc>
      </w:tr>
      <w:tr w:rsidR="00EF70A2" w14:paraId="52289CF5" w14:textId="77777777">
        <w:tc>
          <w:tcPr>
            <w:tcW w:w="1370"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D22B265" w14:textId="77777777" w:rsidR="00EF70A2" w:rsidRDefault="0093256E">
            <w:pPr>
              <w:rPr>
                <w:rFonts w:ascii="Times" w:hAnsi="Times"/>
              </w:rPr>
            </w:pPr>
            <w:r>
              <w:t>Requirement</w:t>
            </w:r>
          </w:p>
        </w:tc>
        <w:tc>
          <w:tcPr>
            <w:tcW w:w="7439"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72283D8" w14:textId="77777777" w:rsidR="00EF70A2" w:rsidRDefault="0093256E">
            <w:pPr>
              <w:rPr>
                <w:rFonts w:ascii="Times" w:hAnsi="Times"/>
              </w:rPr>
            </w:pPr>
            <w:r>
              <w:t>http://www.opengis.net/spec/GeoTIFF/0.0/GeographicTypeGeoKey.reserved</w:t>
            </w:r>
            <w:r>
              <w:br/>
            </w:r>
            <w:proofErr w:type="spellStart"/>
            <w:r>
              <w:rPr>
                <w:i/>
                <w:iCs/>
              </w:rPr>
              <w:t>GeographicTypeGeoKey</w:t>
            </w:r>
            <w:proofErr w:type="spellEnd"/>
            <w:r>
              <w:rPr>
                <w:i/>
                <w:iCs/>
              </w:rPr>
              <w:t xml:space="preserve"> values in the range 1001-3999 and 5000-32766 SHALL be reserved</w:t>
            </w:r>
          </w:p>
        </w:tc>
      </w:tr>
      <w:tr w:rsidR="00EF70A2" w14:paraId="3CB977F6" w14:textId="77777777">
        <w:tc>
          <w:tcPr>
            <w:tcW w:w="1370"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B1A3246" w14:textId="77777777" w:rsidR="00EF70A2" w:rsidRDefault="0093256E">
            <w:pPr>
              <w:rPr>
                <w:rFonts w:ascii="Times" w:hAnsi="Times"/>
              </w:rPr>
            </w:pPr>
            <w:r>
              <w:t>Requirement</w:t>
            </w:r>
          </w:p>
        </w:tc>
        <w:tc>
          <w:tcPr>
            <w:tcW w:w="7439"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707AE60" w14:textId="77777777" w:rsidR="00EF70A2" w:rsidRDefault="0093256E">
            <w:pPr>
              <w:rPr>
                <w:rFonts w:ascii="Times" w:hAnsi="Times"/>
              </w:rPr>
            </w:pPr>
            <w:r>
              <w:t>http://www.opengis.net/spec/GeoTIFF/0.0/GeographicTypeGeoKey.private</w:t>
            </w:r>
            <w:r>
              <w:br/>
            </w:r>
            <w:proofErr w:type="spellStart"/>
            <w:r>
              <w:rPr>
                <w:i/>
                <w:iCs/>
              </w:rPr>
              <w:t>GeographicTypeGeoKey</w:t>
            </w:r>
            <w:proofErr w:type="spellEnd"/>
            <w:r>
              <w:rPr>
                <w:i/>
                <w:iCs/>
              </w:rPr>
              <w:t xml:space="preserve"> values in the range 32768-65535 SHALL be private</w:t>
            </w:r>
          </w:p>
        </w:tc>
      </w:tr>
    </w:tbl>
    <w:p w14:paraId="323BDF1A" w14:textId="77777777" w:rsidR="00EF70A2" w:rsidRDefault="0093256E">
      <w:pPr>
        <w:pStyle w:val="Heading3"/>
        <w:numPr>
          <w:ilvl w:val="2"/>
          <w:numId w:val="2"/>
        </w:numPr>
        <w:rPr>
          <w:rFonts w:cs="Times New Roman"/>
        </w:rPr>
      </w:pPr>
      <w:bookmarkStart w:id="689" w:name="_Toc337382255"/>
      <w:bookmarkStart w:id="690" w:name="_Toc500260315"/>
      <w:bookmarkEnd w:id="689"/>
      <w:r>
        <w:rPr>
          <w:rFonts w:cs="Times New Roman"/>
        </w:rPr>
        <w:lastRenderedPageBreak/>
        <w:t xml:space="preserve">Requirements Class </w:t>
      </w:r>
      <w:proofErr w:type="spellStart"/>
      <w:r>
        <w:rPr>
          <w:rFonts w:cs="Times New Roman"/>
        </w:rPr>
        <w:t>GeogSemiMajorAxisGeoKey</w:t>
      </w:r>
      <w:bookmarkEnd w:id="690"/>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19"/>
        <w:gridCol w:w="7599"/>
      </w:tblGrid>
      <w:tr w:rsidR="00EF70A2" w14:paraId="6F1E5F5E"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DEAADE7" w14:textId="77777777" w:rsidR="00EF70A2" w:rsidRDefault="0093256E">
            <w:pPr>
              <w:rPr>
                <w:rFonts w:ascii="Times" w:hAnsi="Times"/>
              </w:rPr>
            </w:pPr>
            <w:r>
              <w:rPr>
                <w:b/>
                <w:bCs/>
              </w:rPr>
              <w:t>Requirements Class</w:t>
            </w:r>
          </w:p>
        </w:tc>
      </w:tr>
      <w:tr w:rsidR="00EF70A2" w14:paraId="00A1D7F4"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B3D7AED" w14:textId="77777777" w:rsidR="00EF70A2" w:rsidRDefault="0093256E">
            <w:pPr>
              <w:rPr>
                <w:rFonts w:ascii="Times" w:hAnsi="Times"/>
              </w:rPr>
            </w:pPr>
            <w:r>
              <w:t>http://www.opengis.net/spec/GeoTIFF/0.0/GeogSemiMajorAxisGeoKey</w:t>
            </w:r>
          </w:p>
        </w:tc>
      </w:tr>
      <w:tr w:rsidR="00EF70A2" w14:paraId="3D0EECEC" w14:textId="77777777">
        <w:tc>
          <w:tcPr>
            <w:tcW w:w="143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BE656DF" w14:textId="77777777" w:rsidR="00EF70A2" w:rsidRDefault="0093256E">
            <w:pPr>
              <w:rPr>
                <w:rFonts w:ascii="Times" w:hAnsi="Times"/>
              </w:rPr>
            </w:pPr>
            <w:r>
              <w:t>Requirement</w:t>
            </w:r>
          </w:p>
        </w:tc>
        <w:tc>
          <w:tcPr>
            <w:tcW w:w="737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E9FA1CC" w14:textId="77777777" w:rsidR="00EF70A2" w:rsidRDefault="0093256E">
            <w:pPr>
              <w:rPr>
                <w:rFonts w:ascii="Times" w:hAnsi="Times"/>
              </w:rPr>
            </w:pPr>
            <w:r>
              <w:t>http://www.opengis.net/spec/GeoTIFF/0.0/GeogSemiMajorAxisGeoKey.ID</w:t>
            </w:r>
            <w:r>
              <w:br/>
            </w:r>
            <w:r>
              <w:rPr>
                <w:i/>
                <w:iCs/>
              </w:rPr>
              <w:t xml:space="preserve">The </w:t>
            </w:r>
            <w:proofErr w:type="spellStart"/>
            <w:r>
              <w:rPr>
                <w:i/>
                <w:iCs/>
              </w:rPr>
              <w:t>GeogSemiMajorAxisGeoKey</w:t>
            </w:r>
            <w:proofErr w:type="spellEnd"/>
            <w:r>
              <w:rPr>
                <w:i/>
                <w:iCs/>
              </w:rPr>
              <w:t xml:space="preserve"> SHALL have ID = 2057</w:t>
            </w:r>
          </w:p>
        </w:tc>
      </w:tr>
      <w:tr w:rsidR="00EF70A2" w14:paraId="408B3B18" w14:textId="77777777">
        <w:tc>
          <w:tcPr>
            <w:tcW w:w="143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0A3DD19" w14:textId="77777777" w:rsidR="00EF70A2" w:rsidRDefault="0093256E">
            <w:pPr>
              <w:rPr>
                <w:rFonts w:ascii="Times" w:hAnsi="Times"/>
              </w:rPr>
            </w:pPr>
            <w:r>
              <w:t>Requirement</w:t>
            </w:r>
          </w:p>
        </w:tc>
        <w:tc>
          <w:tcPr>
            <w:tcW w:w="737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965C6E0" w14:textId="77777777" w:rsidR="00EF70A2" w:rsidRDefault="0093256E">
            <w:pPr>
              <w:rPr>
                <w:rFonts w:ascii="Times" w:hAnsi="Times"/>
              </w:rPr>
            </w:pPr>
            <w:r>
              <w:t>http://www.opengis.net/spec/GeoTIFF/0.0/GeogSemiMajorAxisGeoKey.type</w:t>
            </w:r>
            <w:r>
              <w:br/>
            </w:r>
            <w:r>
              <w:rPr>
                <w:i/>
                <w:iCs/>
              </w:rPr>
              <w:t xml:space="preserve">The </w:t>
            </w:r>
            <w:proofErr w:type="spellStart"/>
            <w:r>
              <w:rPr>
                <w:i/>
                <w:iCs/>
              </w:rPr>
              <w:t>GeogSemiMajorAxisGeoKey</w:t>
            </w:r>
            <w:proofErr w:type="spellEnd"/>
            <w:r>
              <w:rPr>
                <w:i/>
                <w:iCs/>
              </w:rPr>
              <w:t xml:space="preserve"> SHALL have type = DOUBLE</w:t>
            </w:r>
          </w:p>
        </w:tc>
      </w:tr>
      <w:tr w:rsidR="00EF70A2" w14:paraId="044F0E73" w14:textId="77777777">
        <w:tc>
          <w:tcPr>
            <w:tcW w:w="143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866E425" w14:textId="77777777" w:rsidR="00EF70A2" w:rsidRDefault="0093256E">
            <w:pPr>
              <w:rPr>
                <w:rFonts w:ascii="Times" w:hAnsi="Times"/>
              </w:rPr>
            </w:pPr>
            <w:r>
              <w:t>Requirement</w:t>
            </w:r>
          </w:p>
        </w:tc>
        <w:tc>
          <w:tcPr>
            <w:tcW w:w="737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E4B281F" w14:textId="77777777" w:rsidR="00EF70A2" w:rsidRDefault="0093256E">
            <w:r>
              <w:t>http://www.opengis.net/spec/GeoTIFF/0.0/GeogSemiMajorAxisGeoKey.units</w:t>
            </w:r>
            <w:r>
              <w:br/>
            </w:r>
            <w:r>
              <w:rPr>
                <w:i/>
                <w:iCs/>
              </w:rPr>
              <w:t xml:space="preserve">The units of the </w:t>
            </w:r>
            <w:proofErr w:type="spellStart"/>
            <w:r>
              <w:rPr>
                <w:i/>
                <w:iCs/>
              </w:rPr>
              <w:t>GeogSemiMajorAxisGeoKey</w:t>
            </w:r>
            <w:proofErr w:type="spellEnd"/>
            <w:r>
              <w:rPr>
                <w:i/>
                <w:iCs/>
              </w:rPr>
              <w:t xml:space="preserve"> SHALL be </w:t>
            </w:r>
            <w:commentRangeStart w:id="691"/>
            <w:r>
              <w:rPr>
                <w:i/>
                <w:iCs/>
              </w:rPr>
              <w:t>Geocentric CS linear Units</w:t>
            </w:r>
            <w:commentRangeEnd w:id="691"/>
            <w:r>
              <w:commentReference w:id="691"/>
            </w:r>
          </w:p>
        </w:tc>
      </w:tr>
    </w:tbl>
    <w:p w14:paraId="67E9F571" w14:textId="77777777" w:rsidR="00EF70A2" w:rsidRDefault="0093256E">
      <w:pPr>
        <w:pStyle w:val="Heading3"/>
        <w:numPr>
          <w:ilvl w:val="2"/>
          <w:numId w:val="2"/>
        </w:numPr>
        <w:rPr>
          <w:rFonts w:cs="Times New Roman"/>
        </w:rPr>
      </w:pPr>
      <w:bookmarkStart w:id="692" w:name="_Toc337382256"/>
      <w:bookmarkStart w:id="693" w:name="_Toc500260316"/>
      <w:bookmarkEnd w:id="692"/>
      <w:r>
        <w:rPr>
          <w:rFonts w:cs="Times New Roman"/>
        </w:rPr>
        <w:t xml:space="preserve">Requirements Class </w:t>
      </w:r>
      <w:proofErr w:type="spellStart"/>
      <w:r>
        <w:rPr>
          <w:rFonts w:cs="Times New Roman"/>
        </w:rPr>
        <w:t>GeogSemiMinorAxisGeoKey</w:t>
      </w:r>
      <w:bookmarkEnd w:id="693"/>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19"/>
        <w:gridCol w:w="7612"/>
      </w:tblGrid>
      <w:tr w:rsidR="00EF70A2" w14:paraId="7EE962FA"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579DB93" w14:textId="77777777" w:rsidR="00EF70A2" w:rsidRDefault="0093256E">
            <w:pPr>
              <w:rPr>
                <w:rFonts w:ascii="Times" w:hAnsi="Times"/>
              </w:rPr>
            </w:pPr>
            <w:r>
              <w:rPr>
                <w:b/>
                <w:bCs/>
              </w:rPr>
              <w:t>Requirements Class</w:t>
            </w:r>
          </w:p>
        </w:tc>
      </w:tr>
      <w:tr w:rsidR="00EF70A2" w14:paraId="088E3CFC"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A870316" w14:textId="77777777" w:rsidR="00EF70A2" w:rsidRDefault="0093256E">
            <w:pPr>
              <w:rPr>
                <w:rFonts w:ascii="Times" w:hAnsi="Times"/>
              </w:rPr>
            </w:pPr>
            <w:r>
              <w:t>http://www.opengis.net/spec/GeoTIFF/0.0/GeogSemiMinorAxisGeoKey</w:t>
            </w:r>
          </w:p>
        </w:tc>
      </w:tr>
      <w:tr w:rsidR="00EF70A2" w14:paraId="46A2742A"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3C648CB"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8E364E4" w14:textId="77777777" w:rsidR="00EF70A2" w:rsidRDefault="0093256E">
            <w:pPr>
              <w:rPr>
                <w:rFonts w:ascii="Times" w:hAnsi="Times"/>
              </w:rPr>
            </w:pPr>
            <w:r>
              <w:t>http://www.opengis.net/spec/GeoTIFF/0.0/GeogSemiMinorAxisGeoKey.ID</w:t>
            </w:r>
            <w:r>
              <w:br/>
            </w:r>
            <w:r>
              <w:rPr>
                <w:i/>
                <w:iCs/>
              </w:rPr>
              <w:t xml:space="preserve">The </w:t>
            </w:r>
            <w:proofErr w:type="spellStart"/>
            <w:r>
              <w:rPr>
                <w:i/>
                <w:iCs/>
              </w:rPr>
              <w:t>GeogSemiMinorAxisGeoKey</w:t>
            </w:r>
            <w:proofErr w:type="spellEnd"/>
            <w:r>
              <w:rPr>
                <w:i/>
                <w:iCs/>
              </w:rPr>
              <w:t xml:space="preserve"> SHALL have ID = 2058</w:t>
            </w:r>
          </w:p>
        </w:tc>
      </w:tr>
      <w:tr w:rsidR="00EF70A2" w14:paraId="3C835D23"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14F5A7A"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C4EF7C0" w14:textId="77777777" w:rsidR="00EF70A2" w:rsidRDefault="0093256E">
            <w:pPr>
              <w:rPr>
                <w:rFonts w:ascii="Times" w:hAnsi="Times"/>
              </w:rPr>
            </w:pPr>
            <w:r>
              <w:t>http://www.opengis.net/spec/GeoTIFF/0.0/GeogSemiMinorAxisGeoKey.type</w:t>
            </w:r>
            <w:r>
              <w:br/>
            </w:r>
            <w:r>
              <w:rPr>
                <w:i/>
                <w:iCs/>
              </w:rPr>
              <w:t xml:space="preserve">The </w:t>
            </w:r>
            <w:proofErr w:type="spellStart"/>
            <w:r>
              <w:rPr>
                <w:i/>
                <w:iCs/>
              </w:rPr>
              <w:t>GeogSemiMinorAxisGeoKey</w:t>
            </w:r>
            <w:proofErr w:type="spellEnd"/>
            <w:r>
              <w:rPr>
                <w:i/>
                <w:iCs/>
              </w:rPr>
              <w:t xml:space="preserve"> SHALL have type = DOUBLE</w:t>
            </w:r>
          </w:p>
        </w:tc>
      </w:tr>
      <w:tr w:rsidR="00EF70A2" w14:paraId="521B9F71"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698E022"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1DB38B8" w14:textId="70EC57A2" w:rsidR="00EF70A2" w:rsidRDefault="0093256E">
            <w:r>
              <w:t>http://www.opengis.net/spec/GeoTIFF/0.0/GeogSemiMinorAxisGeoKey.units</w:t>
            </w:r>
            <w:r>
              <w:br/>
            </w:r>
            <w:r>
              <w:rPr>
                <w:i/>
                <w:iCs/>
              </w:rPr>
              <w:t xml:space="preserve">The units of the </w:t>
            </w:r>
            <w:proofErr w:type="spellStart"/>
            <w:r>
              <w:rPr>
                <w:i/>
                <w:iCs/>
              </w:rPr>
              <w:t>GeogSemiMinorAxisGeoKey</w:t>
            </w:r>
            <w:proofErr w:type="spellEnd"/>
            <w:r>
              <w:rPr>
                <w:i/>
                <w:iCs/>
              </w:rPr>
              <w:t xml:space="preserve"> </w:t>
            </w:r>
            <w:ins w:id="694" w:author="Ted Habermann" w:date="2017-12-05T16:52:00Z">
              <w:r w:rsidR="00B128BF">
                <w:rPr>
                  <w:i/>
                  <w:iCs/>
                </w:rPr>
                <w:t>S</w:t>
              </w:r>
            </w:ins>
            <w:r>
              <w:rPr>
                <w:i/>
                <w:iCs/>
              </w:rPr>
              <w:t xml:space="preserve">HALL be </w:t>
            </w:r>
            <w:commentRangeStart w:id="695"/>
            <w:r>
              <w:rPr>
                <w:i/>
                <w:iCs/>
              </w:rPr>
              <w:t>Geocentric CS linear Units</w:t>
            </w:r>
            <w:commentRangeEnd w:id="695"/>
            <w:r>
              <w:commentReference w:id="695"/>
            </w:r>
          </w:p>
        </w:tc>
      </w:tr>
    </w:tbl>
    <w:p w14:paraId="08C09F87" w14:textId="77777777" w:rsidR="00EF70A2" w:rsidRDefault="0093256E">
      <w:pPr>
        <w:pStyle w:val="Heading3"/>
        <w:numPr>
          <w:ilvl w:val="2"/>
          <w:numId w:val="2"/>
        </w:numPr>
        <w:rPr>
          <w:rFonts w:cs="Times New Roman"/>
        </w:rPr>
      </w:pPr>
      <w:bookmarkStart w:id="696" w:name="_Toc337382257"/>
      <w:bookmarkStart w:id="697" w:name="_Toc500260317"/>
      <w:bookmarkEnd w:id="696"/>
      <w:r>
        <w:rPr>
          <w:rFonts w:cs="Times New Roman"/>
        </w:rPr>
        <w:t xml:space="preserve">Requirements Class </w:t>
      </w:r>
      <w:proofErr w:type="spellStart"/>
      <w:r>
        <w:rPr>
          <w:rFonts w:cs="Times New Roman"/>
        </w:rPr>
        <w:t>GeoKeyRange</w:t>
      </w:r>
      <w:bookmarkEnd w:id="697"/>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415"/>
      </w:tblGrid>
      <w:tr w:rsidR="00EF70A2" w14:paraId="0EE88E8B"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0B4B09E" w14:textId="77777777" w:rsidR="00EF70A2" w:rsidRDefault="0093256E">
            <w:pPr>
              <w:rPr>
                <w:rFonts w:ascii="Times" w:hAnsi="Times"/>
              </w:rPr>
            </w:pPr>
            <w:r>
              <w:rPr>
                <w:b/>
                <w:bCs/>
              </w:rPr>
              <w:t>Requirements Class</w:t>
            </w:r>
          </w:p>
        </w:tc>
      </w:tr>
      <w:tr w:rsidR="00EF70A2" w14:paraId="496FD8C4"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AB1289D" w14:textId="77777777" w:rsidR="00EF70A2" w:rsidRDefault="0093256E">
            <w:commentRangeStart w:id="698"/>
            <w:commentRangeStart w:id="699"/>
            <w:r>
              <w:t>http://www.opengis.net/spec/GeoTIFF/0.0/GeoKeyRange</w:t>
            </w:r>
            <w:commentRangeEnd w:id="698"/>
            <w:r>
              <w:commentReference w:id="698"/>
            </w:r>
            <w:commentRangeEnd w:id="699"/>
            <w:r w:rsidR="00B128BF">
              <w:rPr>
                <w:rStyle w:val="CommentReference"/>
              </w:rPr>
              <w:commentReference w:id="699"/>
            </w:r>
          </w:p>
        </w:tc>
      </w:tr>
      <w:tr w:rsidR="00EF70A2" w14:paraId="5ED46C61"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2DBA6DA"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F9CD642" w14:textId="77777777" w:rsidR="00EF70A2" w:rsidRDefault="0093256E">
            <w:pPr>
              <w:rPr>
                <w:rFonts w:ascii="Times" w:hAnsi="Times"/>
              </w:rPr>
            </w:pPr>
            <w:r>
              <w:t>http://www.opengis.net/spec/GeoTIFF/0.0/GeoKeyRange.reserved</w:t>
            </w:r>
            <w:r>
              <w:br/>
            </w:r>
            <w:proofErr w:type="spellStart"/>
            <w:r>
              <w:rPr>
                <w:i/>
                <w:iCs/>
              </w:rPr>
              <w:t>GeoKey</w:t>
            </w:r>
            <w:proofErr w:type="spellEnd"/>
            <w:r>
              <w:rPr>
                <w:i/>
                <w:iCs/>
              </w:rPr>
              <w:t xml:space="preserve"> ID's in the range 0-1023 and 5120-32767 SHALL be reserved</w:t>
            </w:r>
          </w:p>
        </w:tc>
      </w:tr>
      <w:tr w:rsidR="00EF70A2" w14:paraId="62E964E9"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64EAD3E"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358DB7E" w14:textId="77777777" w:rsidR="00EF70A2" w:rsidRDefault="0093256E">
            <w:pPr>
              <w:rPr>
                <w:rFonts w:ascii="Times" w:hAnsi="Times"/>
              </w:rPr>
            </w:pPr>
            <w:r>
              <w:t>http://www.opengis.net/spec/GeoTIFF/0.0/GeoKeyRange.configuration</w:t>
            </w:r>
            <w:r>
              <w:br/>
            </w:r>
            <w:proofErr w:type="spellStart"/>
            <w:r>
              <w:rPr>
                <w:i/>
                <w:iCs/>
              </w:rPr>
              <w:t>GeoKey</w:t>
            </w:r>
            <w:proofErr w:type="spellEnd"/>
            <w:r>
              <w:rPr>
                <w:i/>
                <w:iCs/>
              </w:rPr>
              <w:t xml:space="preserve"> ID's in the range 1024-2047 SHALL be GeoTIFF Configuration </w:t>
            </w:r>
            <w:r>
              <w:rPr>
                <w:i/>
                <w:iCs/>
              </w:rPr>
              <w:lastRenderedPageBreak/>
              <w:t>Keys</w:t>
            </w:r>
          </w:p>
        </w:tc>
      </w:tr>
      <w:tr w:rsidR="00EF70A2" w14:paraId="680F4FD6"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ED12D51" w14:textId="77777777" w:rsidR="00EF70A2" w:rsidRDefault="0093256E">
            <w:pPr>
              <w:rPr>
                <w:rFonts w:ascii="Times" w:hAnsi="Times"/>
              </w:rPr>
            </w:pPr>
            <w:r>
              <w:lastRenderedPageBreak/>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9C43AC5" w14:textId="77777777" w:rsidR="00EF70A2" w:rsidRDefault="0093256E">
            <w:pPr>
              <w:rPr>
                <w:rFonts w:ascii="Times" w:hAnsi="Times"/>
              </w:rPr>
            </w:pPr>
            <w:r>
              <w:t>http://www.opengis.net/spec/GeoTIFF/0.0/GeoKeyRange.geographic</w:t>
            </w:r>
            <w:r>
              <w:br/>
            </w:r>
            <w:proofErr w:type="spellStart"/>
            <w:r>
              <w:rPr>
                <w:i/>
                <w:iCs/>
              </w:rPr>
              <w:t>GeoKey</w:t>
            </w:r>
            <w:proofErr w:type="spellEnd"/>
            <w:r>
              <w:rPr>
                <w:i/>
                <w:iCs/>
              </w:rPr>
              <w:t xml:space="preserve"> ID's in the range 2048-3071 SHALL be Geographic/Geocentric Coordinate System Parameter Keys</w:t>
            </w:r>
          </w:p>
        </w:tc>
      </w:tr>
      <w:tr w:rsidR="00EF70A2" w14:paraId="023F57CC"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E76AE64"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A0D1084" w14:textId="77777777" w:rsidR="00EF70A2" w:rsidRDefault="0093256E">
            <w:pPr>
              <w:rPr>
                <w:rFonts w:ascii="Times" w:hAnsi="Times"/>
              </w:rPr>
            </w:pPr>
            <w:r>
              <w:t>http://www.opengis.net/spec/GeoTIFF/0.0/GeoKeyRange.projected</w:t>
            </w:r>
            <w:r>
              <w:br/>
            </w:r>
            <w:proofErr w:type="spellStart"/>
            <w:r>
              <w:rPr>
                <w:i/>
                <w:iCs/>
              </w:rPr>
              <w:t>GeoKey</w:t>
            </w:r>
            <w:proofErr w:type="spellEnd"/>
            <w:r>
              <w:rPr>
                <w:i/>
                <w:iCs/>
              </w:rPr>
              <w:t xml:space="preserve"> ID's in the range 3072-4095 SHALL be Projected Coordinate System Parameter Keys</w:t>
            </w:r>
          </w:p>
        </w:tc>
      </w:tr>
      <w:tr w:rsidR="00EF70A2" w14:paraId="48316D35"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317D74B"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4AB3C34" w14:textId="77777777" w:rsidR="00EF70A2" w:rsidRDefault="0093256E">
            <w:pPr>
              <w:rPr>
                <w:rFonts w:ascii="Times" w:hAnsi="Times"/>
              </w:rPr>
            </w:pPr>
            <w:r>
              <w:t>http://www.opengis.net/spec/GeoTIFF/0.0/GeoKeyRange.reserved</w:t>
            </w:r>
            <w:r>
              <w:br/>
            </w:r>
            <w:proofErr w:type="spellStart"/>
            <w:r>
              <w:rPr>
                <w:i/>
                <w:iCs/>
              </w:rPr>
              <w:t>GeoKey</w:t>
            </w:r>
            <w:proofErr w:type="spellEnd"/>
            <w:r>
              <w:rPr>
                <w:i/>
                <w:iCs/>
              </w:rPr>
              <w:t xml:space="preserve"> ID's in the range 4096-5119 SHALL be Vertical Coordinate System Parameter Keys</w:t>
            </w:r>
          </w:p>
        </w:tc>
      </w:tr>
      <w:tr w:rsidR="00EF70A2" w14:paraId="7254CDB8"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B376DAF"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877ADD7" w14:textId="77777777" w:rsidR="00EF70A2" w:rsidRDefault="0093256E">
            <w:pPr>
              <w:rPr>
                <w:rFonts w:ascii="Times" w:hAnsi="Times"/>
              </w:rPr>
            </w:pPr>
            <w:r>
              <w:t>http://www.opengis.net/spec/GeoTIFF/0.0/GeoKeyRange.reserved</w:t>
            </w:r>
            <w:r>
              <w:br/>
            </w:r>
            <w:proofErr w:type="spellStart"/>
            <w:r>
              <w:rPr>
                <w:i/>
                <w:iCs/>
              </w:rPr>
              <w:t>GeoKey</w:t>
            </w:r>
            <w:proofErr w:type="spellEnd"/>
            <w:r>
              <w:rPr>
                <w:i/>
                <w:iCs/>
              </w:rPr>
              <w:t xml:space="preserve"> ID's in the range 32768-65535 SHALL be for private use</w:t>
            </w:r>
          </w:p>
        </w:tc>
      </w:tr>
    </w:tbl>
    <w:p w14:paraId="3A650A06" w14:textId="77777777" w:rsidR="00EF70A2" w:rsidRDefault="0093256E">
      <w:pPr>
        <w:pStyle w:val="Heading3"/>
        <w:numPr>
          <w:ilvl w:val="2"/>
          <w:numId w:val="2"/>
        </w:numPr>
        <w:rPr>
          <w:rFonts w:cs="Times New Roman"/>
        </w:rPr>
      </w:pPr>
      <w:bookmarkStart w:id="700" w:name="_Toc337382258"/>
      <w:bookmarkStart w:id="701" w:name="_Toc500260318"/>
      <w:bookmarkEnd w:id="700"/>
      <w:r>
        <w:rPr>
          <w:rFonts w:cs="Times New Roman"/>
        </w:rPr>
        <w:t xml:space="preserve">Requirements Class </w:t>
      </w:r>
      <w:proofErr w:type="spellStart"/>
      <w:r>
        <w:rPr>
          <w:rFonts w:cs="Times New Roman"/>
        </w:rPr>
        <w:t>GTCitationGeoKey</w:t>
      </w:r>
      <w:bookmarkEnd w:id="701"/>
      <w:proofErr w:type="spellEnd"/>
    </w:p>
    <w:tbl>
      <w:tblPr>
        <w:tblW w:w="805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6661"/>
      </w:tblGrid>
      <w:tr w:rsidR="00EF70A2" w14:paraId="6096B33F" w14:textId="77777777">
        <w:tc>
          <w:tcPr>
            <w:tcW w:w="8055"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13E5D86" w14:textId="77777777" w:rsidR="00EF70A2" w:rsidRDefault="0093256E">
            <w:pPr>
              <w:rPr>
                <w:rFonts w:ascii="Times" w:hAnsi="Times"/>
              </w:rPr>
            </w:pPr>
            <w:r>
              <w:rPr>
                <w:b/>
                <w:bCs/>
              </w:rPr>
              <w:t>Requirements Class</w:t>
            </w:r>
          </w:p>
        </w:tc>
      </w:tr>
      <w:tr w:rsidR="00EF70A2" w14:paraId="69354188" w14:textId="77777777">
        <w:tc>
          <w:tcPr>
            <w:tcW w:w="8055"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067625D" w14:textId="77777777" w:rsidR="00EF70A2" w:rsidRDefault="0093256E">
            <w:pPr>
              <w:rPr>
                <w:rFonts w:ascii="Times" w:hAnsi="Times"/>
              </w:rPr>
            </w:pPr>
            <w:r>
              <w:t>http://www.opengis.net/spec/GeoTIFF/0.0/GTCitationGeoKey</w:t>
            </w:r>
          </w:p>
        </w:tc>
      </w:tr>
      <w:tr w:rsidR="00EF70A2" w14:paraId="5A4AA177"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B1FDDA4" w14:textId="77777777" w:rsidR="00EF70A2" w:rsidRDefault="0093256E">
            <w:pPr>
              <w:rPr>
                <w:rFonts w:ascii="Times" w:hAnsi="Times"/>
              </w:rPr>
            </w:pPr>
            <w:r>
              <w:t>Requirement</w:t>
            </w:r>
          </w:p>
        </w:tc>
        <w:tc>
          <w:tcPr>
            <w:tcW w:w="6660"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086B13F" w14:textId="77777777" w:rsidR="00EF70A2" w:rsidRDefault="0093256E">
            <w:pPr>
              <w:rPr>
                <w:rFonts w:ascii="Times" w:hAnsi="Times"/>
              </w:rPr>
            </w:pPr>
            <w:r>
              <w:t>http://www.opengis.net/spec/GeoTIFF/0.0/GTCitationGeoKey.ID</w:t>
            </w:r>
            <w:r>
              <w:br/>
            </w:r>
            <w:r>
              <w:rPr>
                <w:i/>
                <w:iCs/>
              </w:rPr>
              <w:t xml:space="preserve">The </w:t>
            </w:r>
            <w:proofErr w:type="spellStart"/>
            <w:r>
              <w:rPr>
                <w:i/>
                <w:iCs/>
              </w:rPr>
              <w:t>GTCitationGeoKey</w:t>
            </w:r>
            <w:proofErr w:type="spellEnd"/>
            <w:r>
              <w:rPr>
                <w:i/>
                <w:iCs/>
              </w:rPr>
              <w:t xml:space="preserve"> SHALL have ID = 1026</w:t>
            </w:r>
          </w:p>
        </w:tc>
      </w:tr>
      <w:tr w:rsidR="00EF70A2" w14:paraId="533A3CAB"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C213B6D" w14:textId="77777777" w:rsidR="00EF70A2" w:rsidRDefault="0093256E">
            <w:pPr>
              <w:rPr>
                <w:rFonts w:ascii="Times" w:hAnsi="Times"/>
              </w:rPr>
            </w:pPr>
            <w:r>
              <w:t>Requirement</w:t>
            </w:r>
          </w:p>
        </w:tc>
        <w:tc>
          <w:tcPr>
            <w:tcW w:w="6660"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1F1C5B4" w14:textId="77777777" w:rsidR="00EF70A2" w:rsidRDefault="0093256E">
            <w:pPr>
              <w:rPr>
                <w:rFonts w:ascii="Times" w:hAnsi="Times"/>
              </w:rPr>
            </w:pPr>
            <w:r>
              <w:t>http://www.opengis.net/spec/GeoTIFF/0.0/GTCitationGeoKey.type</w:t>
            </w:r>
            <w:r>
              <w:br/>
            </w:r>
            <w:r>
              <w:rPr>
                <w:i/>
                <w:iCs/>
              </w:rPr>
              <w:t xml:space="preserve">The </w:t>
            </w:r>
            <w:proofErr w:type="spellStart"/>
            <w:r>
              <w:rPr>
                <w:i/>
                <w:iCs/>
              </w:rPr>
              <w:t>GTCitationGeoKey</w:t>
            </w:r>
            <w:proofErr w:type="spellEnd"/>
            <w:r>
              <w:rPr>
                <w:i/>
                <w:iCs/>
              </w:rPr>
              <w:t xml:space="preserve"> SHALL have type = ASCII</w:t>
            </w:r>
          </w:p>
        </w:tc>
      </w:tr>
    </w:tbl>
    <w:p w14:paraId="7C364163" w14:textId="77777777" w:rsidR="00EF70A2" w:rsidRDefault="0093256E">
      <w:pPr>
        <w:pStyle w:val="Heading3"/>
        <w:numPr>
          <w:ilvl w:val="2"/>
          <w:numId w:val="2"/>
        </w:numPr>
        <w:rPr>
          <w:rFonts w:cs="Times New Roman"/>
        </w:rPr>
      </w:pPr>
      <w:bookmarkStart w:id="702" w:name="_Toc337382259"/>
      <w:bookmarkStart w:id="703" w:name="_Toc500260319"/>
      <w:bookmarkEnd w:id="702"/>
      <w:r>
        <w:rPr>
          <w:rFonts w:cs="Times New Roman"/>
        </w:rPr>
        <w:t>Requirements Class GTModelTypeGeoKey</w:t>
      </w:r>
      <w:bookmarkEnd w:id="703"/>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19"/>
        <w:gridCol w:w="7585"/>
      </w:tblGrid>
      <w:tr w:rsidR="00EF70A2" w14:paraId="27DADDC5"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87767ED" w14:textId="77777777" w:rsidR="00EF70A2" w:rsidRDefault="0093256E">
            <w:pPr>
              <w:rPr>
                <w:rFonts w:ascii="Times" w:hAnsi="Times"/>
              </w:rPr>
            </w:pPr>
            <w:r>
              <w:rPr>
                <w:b/>
                <w:bCs/>
              </w:rPr>
              <w:t>Requirements Class</w:t>
            </w:r>
          </w:p>
        </w:tc>
      </w:tr>
      <w:tr w:rsidR="00EF70A2" w14:paraId="027C7EEB"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27A8CE9" w14:textId="77777777" w:rsidR="00EF70A2" w:rsidRDefault="0093256E">
            <w:pPr>
              <w:rPr>
                <w:rFonts w:ascii="Times" w:hAnsi="Times"/>
              </w:rPr>
            </w:pPr>
            <w:r>
              <w:t>http://www.opengis.net/spec/GeoTIFF/0.0/GTModelTypeGeoKey</w:t>
            </w:r>
          </w:p>
        </w:tc>
      </w:tr>
      <w:tr w:rsidR="00EF70A2" w14:paraId="10A4FA30"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D1DC0A7"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974CB37" w14:textId="77777777" w:rsidR="00EF70A2" w:rsidRDefault="0093256E">
            <w:pPr>
              <w:rPr>
                <w:rFonts w:ascii="Times" w:hAnsi="Times"/>
              </w:rPr>
            </w:pPr>
            <w:r>
              <w:t>http://www.opengis.net/spec/GeoTIFF/0.0/GTModelTypeGeoKey.ID</w:t>
            </w:r>
            <w:r>
              <w:br/>
            </w:r>
            <w:r>
              <w:rPr>
                <w:i/>
                <w:iCs/>
              </w:rPr>
              <w:t>The GTModelTypeGeoKey SHALL have ID = 1024</w:t>
            </w:r>
          </w:p>
        </w:tc>
      </w:tr>
      <w:tr w:rsidR="00EF70A2" w14:paraId="5B49C74C"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41ECAFF"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C5E5E05" w14:textId="77777777" w:rsidR="00EF70A2" w:rsidRDefault="0093256E">
            <w:pPr>
              <w:rPr>
                <w:rFonts w:ascii="Times" w:hAnsi="Times"/>
              </w:rPr>
            </w:pPr>
            <w:r>
              <w:t>http://www.opengis.net/spec/GeoTIFF/0.0/GTModelTypeGeoKey.type</w:t>
            </w:r>
            <w:r>
              <w:br/>
            </w:r>
            <w:r>
              <w:rPr>
                <w:i/>
                <w:iCs/>
              </w:rPr>
              <w:t>The GTModelTypeGeoKey SHALL have type = SHORT</w:t>
            </w:r>
          </w:p>
        </w:tc>
      </w:tr>
      <w:tr w:rsidR="00EF70A2" w14:paraId="64392E90"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86F9483" w14:textId="77777777" w:rsidR="00EF70A2" w:rsidRDefault="0093256E">
            <w:pPr>
              <w:rPr>
                <w:rFonts w:ascii="Times" w:hAnsi="Times"/>
              </w:rPr>
            </w:pPr>
            <w:r>
              <w:lastRenderedPageBreak/>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BA140A1" w14:textId="77777777" w:rsidR="00EF70A2" w:rsidRDefault="0093256E">
            <w:pPr>
              <w:rPr>
                <w:rFonts w:ascii="Times" w:hAnsi="Times"/>
              </w:rPr>
            </w:pPr>
            <w:r>
              <w:t>http://www.opengis.net/spec/GeoTIFF/0.0/GTModelTypeGeoKey.projected</w:t>
            </w:r>
            <w:r>
              <w:br/>
            </w:r>
            <w:r>
              <w:rPr>
                <w:i/>
                <w:iCs/>
              </w:rPr>
              <w:t xml:space="preserve">A value of 1 for the GTModelTypeGeoKey SHALL indicate a projected coordinate system </w:t>
            </w:r>
          </w:p>
        </w:tc>
      </w:tr>
      <w:tr w:rsidR="00EF70A2" w14:paraId="7E4BCF67"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0BC2E7F"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E506BFE" w14:textId="77777777" w:rsidR="00EF70A2" w:rsidRDefault="0093256E">
            <w:pPr>
              <w:rPr>
                <w:rFonts w:ascii="Times" w:hAnsi="Times"/>
              </w:rPr>
            </w:pPr>
            <w:r>
              <w:t>http://www.opengis.net/spec/GeoTIFF/0.0/GTModelTypeGeoKey.geographic</w:t>
            </w:r>
            <w:r>
              <w:br/>
            </w:r>
            <w:r>
              <w:rPr>
                <w:i/>
                <w:iCs/>
              </w:rPr>
              <w:t xml:space="preserve">A value of 2 for the GTModelTypeGeoKey SHALL indicate a geographic </w:t>
            </w:r>
            <w:commentRangeStart w:id="704"/>
            <w:r>
              <w:rPr>
                <w:i/>
                <w:iCs/>
              </w:rPr>
              <w:t>latitude-longitude</w:t>
            </w:r>
            <w:commentRangeEnd w:id="704"/>
            <w:r>
              <w:commentReference w:id="704"/>
            </w:r>
            <w:r>
              <w:rPr>
                <w:i/>
                <w:iCs/>
              </w:rPr>
              <w:t xml:space="preserve"> coordinate system </w:t>
            </w:r>
          </w:p>
        </w:tc>
      </w:tr>
      <w:tr w:rsidR="00EF70A2" w14:paraId="1ED04B58"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D60AFCF"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14568BF" w14:textId="77777777" w:rsidR="00EF70A2" w:rsidRDefault="0093256E">
            <w:pPr>
              <w:rPr>
                <w:rFonts w:ascii="Times" w:hAnsi="Times"/>
              </w:rPr>
            </w:pPr>
            <w:r>
              <w:t>http://www.opengis.net/spec/GeoTIFF/0.0/GTModelTypeGeoKey.geocentric</w:t>
            </w:r>
            <w:r>
              <w:br/>
            </w:r>
            <w:r>
              <w:rPr>
                <w:i/>
                <w:iCs/>
              </w:rPr>
              <w:t xml:space="preserve">A value of 3 for the GTModelTypeGeoKey SHALL indicate a geocentric(X,Y,Z) coordinate system </w:t>
            </w:r>
          </w:p>
        </w:tc>
      </w:tr>
      <w:tr w:rsidR="00EF70A2" w14:paraId="5B401D1B"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7E72E49"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AE76CA7" w14:textId="77777777" w:rsidR="00EF70A2" w:rsidRDefault="0093256E">
            <w:pPr>
              <w:rPr>
                <w:rFonts w:ascii="Times" w:hAnsi="Times"/>
              </w:rPr>
            </w:pPr>
            <w:r>
              <w:t>http://www.opengis.net/spec/GeoTIFF/0.0/GTModelTypeGeoKey.reserved</w:t>
            </w:r>
            <w:r>
              <w:br/>
            </w:r>
            <w:r>
              <w:rPr>
                <w:i/>
                <w:iCs/>
              </w:rPr>
              <w:t>GTModelTypeGeoKey values in the range 1-32766 SHALL be reserved</w:t>
            </w:r>
          </w:p>
        </w:tc>
      </w:tr>
      <w:tr w:rsidR="00EF70A2" w14:paraId="663BDBC2"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5A977DD"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1683813" w14:textId="77777777" w:rsidR="00EF70A2" w:rsidRDefault="0093256E">
            <w:pPr>
              <w:rPr>
                <w:rFonts w:ascii="Times" w:hAnsi="Times"/>
              </w:rPr>
            </w:pPr>
            <w:r>
              <w:t>http://www.opengis.net/spec/GeoTIFF/0.0/GTModelTypeGeoKey.private</w:t>
            </w:r>
            <w:r>
              <w:br/>
            </w:r>
            <w:r>
              <w:rPr>
                <w:i/>
                <w:iCs/>
              </w:rPr>
              <w:t>GTModelTypeGeoKey values in the range 32768-65535 SHALL be private</w:t>
            </w:r>
          </w:p>
        </w:tc>
      </w:tr>
    </w:tbl>
    <w:p w14:paraId="216A9DC9" w14:textId="77777777" w:rsidR="00EF70A2" w:rsidRDefault="0093256E">
      <w:pPr>
        <w:pStyle w:val="Heading3"/>
        <w:numPr>
          <w:ilvl w:val="2"/>
          <w:numId w:val="2"/>
        </w:numPr>
        <w:rPr>
          <w:rFonts w:cs="Times New Roman"/>
        </w:rPr>
      </w:pPr>
      <w:bookmarkStart w:id="705" w:name="_Toc337382260"/>
      <w:bookmarkStart w:id="706" w:name="_Toc500260320"/>
      <w:bookmarkEnd w:id="705"/>
      <w:r>
        <w:rPr>
          <w:rFonts w:cs="Times New Roman"/>
        </w:rPr>
        <w:t xml:space="preserve">Requirements Class </w:t>
      </w:r>
      <w:proofErr w:type="spellStart"/>
      <w:r>
        <w:rPr>
          <w:rFonts w:cs="Times New Roman"/>
        </w:rPr>
        <w:t>GTRasterTypeGeoKey</w:t>
      </w:r>
      <w:bookmarkEnd w:id="706"/>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19"/>
        <w:gridCol w:w="8211"/>
      </w:tblGrid>
      <w:tr w:rsidR="00EF70A2" w14:paraId="6C6F722D"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233E89C" w14:textId="77777777" w:rsidR="00EF70A2" w:rsidRDefault="0093256E">
            <w:pPr>
              <w:rPr>
                <w:rFonts w:ascii="Times" w:hAnsi="Times"/>
              </w:rPr>
            </w:pPr>
            <w:r>
              <w:rPr>
                <w:b/>
                <w:bCs/>
              </w:rPr>
              <w:t>Requirements Class</w:t>
            </w:r>
          </w:p>
        </w:tc>
      </w:tr>
      <w:tr w:rsidR="00EF70A2" w14:paraId="53839090"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A7C0975" w14:textId="77777777" w:rsidR="00EF70A2" w:rsidRDefault="0093256E">
            <w:pPr>
              <w:rPr>
                <w:rFonts w:ascii="Times" w:hAnsi="Times"/>
              </w:rPr>
            </w:pPr>
            <w:r>
              <w:t>http://www.opengis.net/spec/GeoTIFF/0.0/GTRasterTypeGeoKey</w:t>
            </w:r>
          </w:p>
        </w:tc>
      </w:tr>
      <w:tr w:rsidR="00EF70A2" w14:paraId="756502C0" w14:textId="77777777">
        <w:tc>
          <w:tcPr>
            <w:tcW w:w="143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94DD3F4" w14:textId="77777777" w:rsidR="00EF70A2" w:rsidRDefault="0093256E">
            <w:pPr>
              <w:rPr>
                <w:rFonts w:ascii="Times" w:hAnsi="Times"/>
              </w:rPr>
            </w:pPr>
            <w:r>
              <w:t>Requirement</w:t>
            </w:r>
          </w:p>
        </w:tc>
        <w:tc>
          <w:tcPr>
            <w:tcW w:w="737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9C92A35" w14:textId="77777777" w:rsidR="00EF70A2" w:rsidRDefault="0093256E">
            <w:pPr>
              <w:rPr>
                <w:rFonts w:ascii="Times" w:hAnsi="Times"/>
              </w:rPr>
            </w:pPr>
            <w:r>
              <w:t>http://www.opengis.net/spec/GeoTIFF/0.0/GTRasterTypeGeoKey.ID</w:t>
            </w:r>
            <w:r>
              <w:br/>
            </w:r>
            <w:r>
              <w:rPr>
                <w:i/>
                <w:iCs/>
              </w:rPr>
              <w:t>The GTModelTypeGeoKey SHALL have ID = 1025</w:t>
            </w:r>
          </w:p>
        </w:tc>
      </w:tr>
      <w:tr w:rsidR="00EF70A2" w14:paraId="37060117" w14:textId="77777777">
        <w:tc>
          <w:tcPr>
            <w:tcW w:w="143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F27753D" w14:textId="77777777" w:rsidR="00EF70A2" w:rsidRDefault="0093256E">
            <w:pPr>
              <w:rPr>
                <w:rFonts w:ascii="Times" w:hAnsi="Times"/>
              </w:rPr>
            </w:pPr>
            <w:r>
              <w:t>Requirement</w:t>
            </w:r>
          </w:p>
        </w:tc>
        <w:tc>
          <w:tcPr>
            <w:tcW w:w="737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7C977CE" w14:textId="77777777" w:rsidR="00EF70A2" w:rsidRDefault="0093256E">
            <w:pPr>
              <w:rPr>
                <w:rFonts w:ascii="Times" w:hAnsi="Times"/>
              </w:rPr>
            </w:pPr>
            <w:r>
              <w:t>http://www.opengis.net/spec/GeoTIFF/0.0/GTRasterTypeGeoKey.type</w:t>
            </w:r>
            <w:r>
              <w:br/>
            </w:r>
            <w:r>
              <w:rPr>
                <w:i/>
                <w:iCs/>
              </w:rPr>
              <w:t>The GTModelTypeGeoKey SHALL have type = SHORT</w:t>
            </w:r>
          </w:p>
        </w:tc>
      </w:tr>
      <w:tr w:rsidR="00EF70A2" w14:paraId="519D3A46" w14:textId="77777777">
        <w:tc>
          <w:tcPr>
            <w:tcW w:w="143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C648E5E" w14:textId="77777777" w:rsidR="00EF70A2" w:rsidRDefault="0093256E">
            <w:pPr>
              <w:rPr>
                <w:rFonts w:ascii="Times" w:hAnsi="Times"/>
              </w:rPr>
            </w:pPr>
            <w:r>
              <w:t>Requirement</w:t>
            </w:r>
          </w:p>
        </w:tc>
        <w:tc>
          <w:tcPr>
            <w:tcW w:w="737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8B6A323" w14:textId="77777777" w:rsidR="00EF70A2" w:rsidRDefault="0093256E">
            <w:pPr>
              <w:rPr>
                <w:rFonts w:ascii="Times" w:hAnsi="Times"/>
              </w:rPr>
            </w:pPr>
            <w:r>
              <w:t>http://www.opengis.net/spec/GeoTIFF/0.0/GTRasterTypeGeoKey.rasterPixelIsArea</w:t>
            </w:r>
            <w:r>
              <w:br/>
            </w:r>
            <w:r>
              <w:rPr>
                <w:i/>
                <w:iCs/>
              </w:rPr>
              <w:t xml:space="preserve">A value of 1 for the </w:t>
            </w:r>
            <w:proofErr w:type="spellStart"/>
            <w:r>
              <w:rPr>
                <w:i/>
                <w:iCs/>
              </w:rPr>
              <w:t>GTRasterTypeGeoKey</w:t>
            </w:r>
            <w:proofErr w:type="spellEnd"/>
            <w:r>
              <w:rPr>
                <w:i/>
                <w:iCs/>
              </w:rPr>
              <w:t xml:space="preserve"> SHALL indicate that this raster pixel is an area (for DGIWG profile, this is used by imagery products).</w:t>
            </w:r>
          </w:p>
        </w:tc>
      </w:tr>
      <w:tr w:rsidR="00EF70A2" w14:paraId="65C7BFC9" w14:textId="77777777">
        <w:tc>
          <w:tcPr>
            <w:tcW w:w="143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7D170FD" w14:textId="77777777" w:rsidR="00EF70A2" w:rsidRDefault="0093256E">
            <w:pPr>
              <w:rPr>
                <w:rFonts w:ascii="Times" w:hAnsi="Times"/>
              </w:rPr>
            </w:pPr>
            <w:r>
              <w:t>Requirement</w:t>
            </w:r>
          </w:p>
        </w:tc>
        <w:tc>
          <w:tcPr>
            <w:tcW w:w="737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8E8606B" w14:textId="77777777" w:rsidR="00EF70A2" w:rsidRDefault="0093256E">
            <w:pPr>
              <w:rPr>
                <w:rFonts w:ascii="Times" w:hAnsi="Times"/>
              </w:rPr>
            </w:pPr>
            <w:r>
              <w:t>http://www.opengis.net/spec/GeoTIFF/0.0/GTRasterTypeGeoKey.rasterPixelIsPoint</w:t>
            </w:r>
            <w:r>
              <w:br/>
            </w:r>
            <w:r>
              <w:rPr>
                <w:i/>
                <w:iCs/>
              </w:rPr>
              <w:t xml:space="preserve">A value of 2 for the </w:t>
            </w:r>
            <w:proofErr w:type="spellStart"/>
            <w:r>
              <w:rPr>
                <w:i/>
                <w:iCs/>
              </w:rPr>
              <w:t>GTRasterTypeGeoKey</w:t>
            </w:r>
            <w:proofErr w:type="spellEnd"/>
            <w:r>
              <w:rPr>
                <w:i/>
                <w:iCs/>
              </w:rPr>
              <w:t xml:space="preserve"> SHALL indicate that this raster pixel is a point (for DGIWG profile, this is used for discrete coverage data including elevation data ).</w:t>
            </w:r>
          </w:p>
        </w:tc>
      </w:tr>
      <w:tr w:rsidR="00EF70A2" w14:paraId="6694013F" w14:textId="77777777">
        <w:tc>
          <w:tcPr>
            <w:tcW w:w="143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B1576D5" w14:textId="77777777" w:rsidR="00EF70A2" w:rsidRDefault="0093256E">
            <w:pPr>
              <w:rPr>
                <w:rFonts w:ascii="Times" w:hAnsi="Times"/>
              </w:rPr>
            </w:pPr>
            <w:r>
              <w:t>Requirement</w:t>
            </w:r>
          </w:p>
        </w:tc>
        <w:tc>
          <w:tcPr>
            <w:tcW w:w="737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17CAA09" w14:textId="77777777" w:rsidR="00EF70A2" w:rsidRDefault="0093256E">
            <w:pPr>
              <w:rPr>
                <w:rFonts w:ascii="Times" w:hAnsi="Times"/>
              </w:rPr>
            </w:pPr>
            <w:r>
              <w:t>http://www.opengis.net/spec/GeoTIFF/0.0/GTRasterTypeGeoKey.private</w:t>
            </w:r>
            <w:r>
              <w:br/>
            </w:r>
            <w:proofErr w:type="spellStart"/>
            <w:r>
              <w:rPr>
                <w:i/>
                <w:iCs/>
              </w:rPr>
              <w:t>GTRasterTypeGeoKey</w:t>
            </w:r>
            <w:proofErr w:type="spellEnd"/>
            <w:r>
              <w:rPr>
                <w:i/>
                <w:iCs/>
              </w:rPr>
              <w:t xml:space="preserve"> values in the range 32768-65535 SHALL be private</w:t>
            </w:r>
          </w:p>
        </w:tc>
      </w:tr>
      <w:tr w:rsidR="00EF70A2" w14:paraId="5AEDA5FE" w14:textId="77777777">
        <w:tc>
          <w:tcPr>
            <w:tcW w:w="143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700AFE4" w14:textId="77777777" w:rsidR="00EF70A2" w:rsidRDefault="0093256E">
            <w:pPr>
              <w:rPr>
                <w:rFonts w:ascii="Times" w:hAnsi="Times"/>
              </w:rPr>
            </w:pPr>
            <w:r>
              <w:lastRenderedPageBreak/>
              <w:t>Requirement</w:t>
            </w:r>
          </w:p>
        </w:tc>
        <w:tc>
          <w:tcPr>
            <w:tcW w:w="737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068AE25" w14:textId="77777777" w:rsidR="00EF70A2" w:rsidRDefault="0093256E">
            <w:pPr>
              <w:rPr>
                <w:rFonts w:ascii="Times" w:hAnsi="Times"/>
              </w:rPr>
            </w:pPr>
            <w:r>
              <w:t>http://www.opengis.net/spec/GeoTIFF/0.0/GTRasterTypeGeoKey.reserved</w:t>
            </w:r>
            <w:r>
              <w:br/>
            </w:r>
            <w:proofErr w:type="spellStart"/>
            <w:r>
              <w:rPr>
                <w:i/>
                <w:iCs/>
              </w:rPr>
              <w:t>GTRasterTypeGeoKey</w:t>
            </w:r>
            <w:proofErr w:type="spellEnd"/>
            <w:r>
              <w:rPr>
                <w:i/>
                <w:iCs/>
              </w:rPr>
              <w:t xml:space="preserve"> values in the range 1-32766 SHALL be reserved</w:t>
            </w:r>
          </w:p>
        </w:tc>
      </w:tr>
    </w:tbl>
    <w:p w14:paraId="6A05F855" w14:textId="77777777" w:rsidR="00EF70A2" w:rsidRDefault="0093256E">
      <w:pPr>
        <w:pStyle w:val="Heading3"/>
        <w:numPr>
          <w:ilvl w:val="2"/>
          <w:numId w:val="2"/>
        </w:numPr>
        <w:rPr>
          <w:rFonts w:cs="Times New Roman"/>
        </w:rPr>
      </w:pPr>
      <w:bookmarkStart w:id="707" w:name="_Toc337382261"/>
      <w:bookmarkStart w:id="708" w:name="_Toc500260321"/>
      <w:bookmarkEnd w:id="707"/>
      <w:commentRangeStart w:id="709"/>
      <w:r>
        <w:rPr>
          <w:rFonts w:cs="Times New Roman"/>
        </w:rPr>
        <w:t xml:space="preserve">Requirements Class </w:t>
      </w:r>
      <w:proofErr w:type="spellStart"/>
      <w:r>
        <w:rPr>
          <w:rFonts w:cs="Times New Roman"/>
        </w:rPr>
        <w:t>IntergraphMatrixTag</w:t>
      </w:r>
      <w:bookmarkEnd w:id="708"/>
      <w:commentRangeEnd w:id="709"/>
      <w:proofErr w:type="spellEnd"/>
      <w:r w:rsidR="00C05784">
        <w:rPr>
          <w:rStyle w:val="CommentReference"/>
          <w:rFonts w:cs="Times New Roman"/>
          <w:b w:val="0"/>
          <w:bCs w:val="0"/>
        </w:rPr>
        <w:commentReference w:id="709"/>
      </w:r>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Change w:id="710" w:author="Ted Habermann" w:date="2017-12-05T17:03:00Z">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PrChange>
      </w:tblPr>
      <w:tblGrid>
        <w:gridCol w:w="1393"/>
        <w:gridCol w:w="7417"/>
        <w:tblGridChange w:id="711">
          <w:tblGrid>
            <w:gridCol w:w="1393"/>
            <w:gridCol w:w="7417"/>
          </w:tblGrid>
        </w:tblGridChange>
      </w:tblGrid>
      <w:tr w:rsidR="00EF70A2" w14:paraId="721A5100" w14:textId="77777777" w:rsidTr="000C6229">
        <w:tc>
          <w:tcPr>
            <w:tcW w:w="8810"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712" w:author="Ted Habermann" w:date="2017-12-05T17:03:00Z">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0214C6C6" w14:textId="77777777" w:rsidR="00EF70A2" w:rsidRDefault="0093256E">
            <w:pPr>
              <w:rPr>
                <w:rFonts w:ascii="Times" w:hAnsi="Times"/>
              </w:rPr>
            </w:pPr>
            <w:r>
              <w:rPr>
                <w:b/>
                <w:bCs/>
              </w:rPr>
              <w:t>Requirements Class</w:t>
            </w:r>
          </w:p>
        </w:tc>
      </w:tr>
      <w:tr w:rsidR="00EF70A2" w14:paraId="4D6D0D5C" w14:textId="77777777" w:rsidTr="000C6229">
        <w:tc>
          <w:tcPr>
            <w:tcW w:w="8810"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713" w:author="Ted Habermann" w:date="2017-12-05T17:03:00Z">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76A25A3F" w14:textId="77777777" w:rsidR="00EF70A2" w:rsidRDefault="0093256E">
            <w:pPr>
              <w:rPr>
                <w:rFonts w:ascii="Times" w:hAnsi="Times"/>
              </w:rPr>
            </w:pPr>
            <w:r>
              <w:t>http://www.opengis.net/spec/GeoTIFF/0.0/IntergraphMatrixTag</w:t>
            </w:r>
          </w:p>
        </w:tc>
      </w:tr>
      <w:tr w:rsidR="00EF70A2" w14:paraId="4E817223" w14:textId="77777777" w:rsidTr="000C6229">
        <w:tc>
          <w:tcPr>
            <w:tcW w:w="1393"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714" w:author="Ted Habermann" w:date="2017-12-05T17:03:00Z">
              <w:tcPr>
                <w:tcW w:w="1393"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6BA6609B" w14:textId="77777777" w:rsidR="00EF70A2" w:rsidRDefault="0093256E">
            <w:pPr>
              <w:rPr>
                <w:rFonts w:ascii="Times" w:hAnsi="Times"/>
              </w:rPr>
            </w:pPr>
            <w:r>
              <w:t>Requirement</w:t>
            </w:r>
          </w:p>
        </w:tc>
        <w:tc>
          <w:tcPr>
            <w:tcW w:w="7417"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715" w:author="Ted Habermann" w:date="2017-12-05T17:03:00Z">
              <w:tcPr>
                <w:tcW w:w="7416"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68D50082" w14:textId="6F4A22E1" w:rsidR="00EF70A2" w:rsidRDefault="0093256E" w:rsidP="000C6229">
            <w:commentRangeStart w:id="716"/>
            <w:r>
              <w:t>http://www.opengis.net/spec/GeoTIFF/0.0/IntergraphMatrixTag.ID</w:t>
            </w:r>
            <w:r>
              <w:br/>
            </w:r>
            <w:r>
              <w:rPr>
                <w:i/>
                <w:iCs/>
              </w:rPr>
              <w:t xml:space="preserve">The </w:t>
            </w:r>
            <w:proofErr w:type="spellStart"/>
            <w:r>
              <w:rPr>
                <w:i/>
                <w:iCs/>
              </w:rPr>
              <w:t>IntergraphMatrixTag</w:t>
            </w:r>
            <w:proofErr w:type="spellEnd"/>
            <w:r>
              <w:rPr>
                <w:i/>
                <w:iCs/>
              </w:rPr>
              <w:t xml:space="preserve"> </w:t>
            </w:r>
            <w:ins w:id="717" w:author="Ted Habermann" w:date="2017-12-05T17:03:00Z">
              <w:r w:rsidR="00363F78">
                <w:rPr>
                  <w:i/>
                  <w:iCs/>
                </w:rPr>
                <w:t>(</w:t>
              </w:r>
              <w:r w:rsidR="000C6229">
                <w:rPr>
                  <w:i/>
                  <w:iCs/>
                </w:rPr>
                <w:t xml:space="preserve">ID = </w:t>
              </w:r>
              <w:r w:rsidR="00363F78">
                <w:rPr>
                  <w:i/>
                  <w:iCs/>
                </w:rPr>
                <w:t xml:space="preserve">33920) </w:t>
              </w:r>
            </w:ins>
            <w:r>
              <w:rPr>
                <w:i/>
                <w:iCs/>
              </w:rPr>
              <w:t xml:space="preserve">SHALL </w:t>
            </w:r>
            <w:del w:id="718" w:author="Ted Habermann" w:date="2017-12-05T17:03:00Z">
              <w:r w:rsidDel="000C6229">
                <w:rPr>
                  <w:i/>
                  <w:iCs/>
                </w:rPr>
                <w:delText>have ID = 33920</w:delText>
              </w:r>
              <w:commentRangeEnd w:id="716"/>
              <w:r w:rsidDel="000C6229">
                <w:commentReference w:id="716"/>
              </w:r>
            </w:del>
            <w:ins w:id="719" w:author="Ted Habermann" w:date="2017-12-05T17:03:00Z">
              <w:r w:rsidR="000C6229">
                <w:rPr>
                  <w:i/>
                  <w:iCs/>
                </w:rPr>
                <w:t>not be used</w:t>
              </w:r>
            </w:ins>
          </w:p>
        </w:tc>
      </w:tr>
      <w:tr w:rsidR="00EF70A2" w:rsidDel="000C6229" w14:paraId="51D5BB9B" w14:textId="0F4F5F43" w:rsidTr="000C6229">
        <w:trPr>
          <w:del w:id="720" w:author="Ted Habermann" w:date="2017-12-05T17:03:00Z"/>
        </w:trPr>
        <w:tc>
          <w:tcPr>
            <w:tcW w:w="1393"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721" w:author="Ted Habermann" w:date="2017-12-05T17:03:00Z">
              <w:tcPr>
                <w:tcW w:w="1393"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57048CAB" w14:textId="6223F902" w:rsidR="00EF70A2" w:rsidDel="000C6229" w:rsidRDefault="0093256E">
            <w:pPr>
              <w:rPr>
                <w:del w:id="722" w:author="Ted Habermann" w:date="2017-12-05T17:03:00Z"/>
                <w:rFonts w:ascii="Times" w:hAnsi="Times"/>
              </w:rPr>
            </w:pPr>
            <w:del w:id="723" w:author="Ted Habermann" w:date="2017-12-05T17:03:00Z">
              <w:r w:rsidDel="000C6229">
                <w:delText>Requirement</w:delText>
              </w:r>
              <w:bookmarkStart w:id="724" w:name="_Toc500260322"/>
              <w:bookmarkEnd w:id="724"/>
            </w:del>
          </w:p>
        </w:tc>
        <w:tc>
          <w:tcPr>
            <w:tcW w:w="7417"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725" w:author="Ted Habermann" w:date="2017-12-05T17:03:00Z">
              <w:tcPr>
                <w:tcW w:w="7416"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649561CC" w14:textId="048577BE" w:rsidR="00EF70A2" w:rsidDel="000C6229" w:rsidRDefault="0093256E">
            <w:pPr>
              <w:rPr>
                <w:del w:id="726" w:author="Ted Habermann" w:date="2017-12-05T17:03:00Z"/>
                <w:rFonts w:ascii="Times" w:hAnsi="Times"/>
              </w:rPr>
            </w:pPr>
            <w:del w:id="727" w:author="Ted Habermann" w:date="2017-12-05T17:03:00Z">
              <w:r w:rsidDel="000C6229">
                <w:delText>http://www.opengis.net/spec/GeoTIFF/0.0/IntergraphMatrixTag.type</w:delText>
              </w:r>
              <w:r w:rsidDel="000C6229">
                <w:br/>
              </w:r>
              <w:r w:rsidDel="000C6229">
                <w:rPr>
                  <w:i/>
                  <w:iCs/>
                </w:rPr>
                <w:delText>The IntergraphMatrixTag SHALL have type = DOUBLE</w:delText>
              </w:r>
              <w:bookmarkStart w:id="728" w:name="_Toc500260323"/>
              <w:bookmarkEnd w:id="728"/>
            </w:del>
          </w:p>
        </w:tc>
        <w:bookmarkStart w:id="729" w:name="_Toc500260324"/>
        <w:bookmarkEnd w:id="729"/>
      </w:tr>
      <w:tr w:rsidR="00EF70A2" w:rsidDel="000C6229" w14:paraId="34DA62D6" w14:textId="2248B4BC" w:rsidTr="000C6229">
        <w:trPr>
          <w:del w:id="730" w:author="Ted Habermann" w:date="2017-12-05T17:03:00Z"/>
        </w:trPr>
        <w:tc>
          <w:tcPr>
            <w:tcW w:w="1393"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731" w:author="Ted Habermann" w:date="2017-12-05T17:03:00Z">
              <w:tcPr>
                <w:tcW w:w="1393"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0F8B03C0" w14:textId="50D4D066" w:rsidR="00EF70A2" w:rsidDel="000C6229" w:rsidRDefault="0093256E">
            <w:pPr>
              <w:rPr>
                <w:del w:id="732" w:author="Ted Habermann" w:date="2017-12-05T17:03:00Z"/>
                <w:rFonts w:ascii="Times" w:hAnsi="Times"/>
              </w:rPr>
            </w:pPr>
            <w:del w:id="733" w:author="Ted Habermann" w:date="2017-12-05T17:03:00Z">
              <w:r w:rsidDel="000C6229">
                <w:delText>Requirement</w:delText>
              </w:r>
              <w:bookmarkStart w:id="734" w:name="_Toc500260325"/>
              <w:bookmarkEnd w:id="734"/>
            </w:del>
          </w:p>
        </w:tc>
        <w:tc>
          <w:tcPr>
            <w:tcW w:w="7417"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735" w:author="Ted Habermann" w:date="2017-12-05T17:03:00Z">
              <w:tcPr>
                <w:tcW w:w="7416"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631B9971" w14:textId="148DE2F6" w:rsidR="00EF70A2" w:rsidDel="000C6229" w:rsidRDefault="0093256E">
            <w:pPr>
              <w:rPr>
                <w:del w:id="736" w:author="Ted Habermann" w:date="2017-12-05T17:03:00Z"/>
                <w:rFonts w:ascii="Times" w:hAnsi="Times"/>
              </w:rPr>
            </w:pPr>
            <w:del w:id="737" w:author="Ted Habermann" w:date="2017-12-05T17:03:00Z">
              <w:r w:rsidDel="000C6229">
                <w:delText>http://www.opengis.net/spec/GeoTIFF/0.0/IntergraphMatrixTag.count</w:delText>
              </w:r>
              <w:r w:rsidDel="000C6229">
                <w:br/>
              </w:r>
              <w:r w:rsidDel="000C6229">
                <w:rPr>
                  <w:i/>
                  <w:iCs/>
                </w:rPr>
                <w:delText xml:space="preserve">The IntergraphMatrixTag SHALL hold sixteen or seventeen values </w:delText>
              </w:r>
              <w:bookmarkStart w:id="738" w:name="_Toc500260326"/>
              <w:bookmarkEnd w:id="738"/>
            </w:del>
          </w:p>
        </w:tc>
        <w:bookmarkStart w:id="739" w:name="_Toc500260327"/>
        <w:bookmarkEnd w:id="739"/>
      </w:tr>
      <w:tr w:rsidR="00EF70A2" w:rsidDel="000C6229" w14:paraId="6463DE6F" w14:textId="68A64BBA" w:rsidTr="000C6229">
        <w:trPr>
          <w:del w:id="740" w:author="Ted Habermann" w:date="2017-12-05T17:03:00Z"/>
        </w:trPr>
        <w:tc>
          <w:tcPr>
            <w:tcW w:w="1393"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741" w:author="Ted Habermann" w:date="2017-12-05T17:03:00Z">
              <w:tcPr>
                <w:tcW w:w="1393"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390E7CF7" w14:textId="727AC208" w:rsidR="00EF70A2" w:rsidDel="000C6229" w:rsidRDefault="0093256E">
            <w:pPr>
              <w:rPr>
                <w:del w:id="742" w:author="Ted Habermann" w:date="2017-12-05T17:03:00Z"/>
                <w:rFonts w:ascii="Times" w:hAnsi="Times"/>
              </w:rPr>
            </w:pPr>
            <w:del w:id="743" w:author="Ted Habermann" w:date="2017-12-05T17:03:00Z">
              <w:r w:rsidDel="000C6229">
                <w:delText>Requirement</w:delText>
              </w:r>
              <w:bookmarkStart w:id="744" w:name="_Toc500260328"/>
              <w:bookmarkEnd w:id="744"/>
            </w:del>
          </w:p>
        </w:tc>
        <w:tc>
          <w:tcPr>
            <w:tcW w:w="7417"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745" w:author="Ted Habermann" w:date="2017-12-05T17:03:00Z">
              <w:tcPr>
                <w:tcW w:w="7416"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7BDCE5AB" w14:textId="43A33EA0" w:rsidR="00EF70A2" w:rsidDel="000C6229" w:rsidRDefault="0093256E">
            <w:pPr>
              <w:rPr>
                <w:del w:id="746" w:author="Ted Habermann" w:date="2017-12-05T17:03:00Z"/>
                <w:rFonts w:ascii="Times" w:hAnsi="Times"/>
              </w:rPr>
            </w:pPr>
            <w:del w:id="747" w:author="Ted Habermann" w:date="2017-12-05T17:03:00Z">
              <w:r w:rsidDel="000C6229">
                <w:delText>http://www.opengis.net/spec/GeoTIFF/0.0/IntergraphMatrixTag.deprecated</w:delText>
              </w:r>
              <w:r w:rsidDel="000C6229">
                <w:br/>
              </w:r>
              <w:r w:rsidDel="000C6229">
                <w:rPr>
                  <w:i/>
                  <w:iCs/>
                </w:rPr>
                <w:delText>The IntergraphMatrixTag SHALL not be used</w:delText>
              </w:r>
              <w:bookmarkStart w:id="748" w:name="_Toc500260329"/>
              <w:bookmarkEnd w:id="748"/>
            </w:del>
          </w:p>
        </w:tc>
        <w:bookmarkStart w:id="749" w:name="_Toc500260330"/>
        <w:bookmarkEnd w:id="749"/>
      </w:tr>
    </w:tbl>
    <w:p w14:paraId="66593857" w14:textId="77777777" w:rsidR="00EF70A2" w:rsidRDefault="0093256E">
      <w:pPr>
        <w:pStyle w:val="Heading3"/>
        <w:numPr>
          <w:ilvl w:val="2"/>
          <w:numId w:val="2"/>
        </w:numPr>
        <w:rPr>
          <w:rFonts w:cs="Times New Roman"/>
        </w:rPr>
      </w:pPr>
      <w:bookmarkStart w:id="750" w:name="_Toc337382262"/>
      <w:bookmarkStart w:id="751" w:name="_Toc500260331"/>
      <w:bookmarkEnd w:id="750"/>
      <w:r>
        <w:rPr>
          <w:rFonts w:cs="Times New Roman"/>
        </w:rPr>
        <w:t xml:space="preserve">Requirements Class </w:t>
      </w:r>
      <w:proofErr w:type="spellStart"/>
      <w:r>
        <w:rPr>
          <w:rFonts w:cs="Times New Roman"/>
        </w:rPr>
        <w:t>KeyEntrySet</w:t>
      </w:r>
      <w:bookmarkEnd w:id="751"/>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19"/>
        <w:gridCol w:w="7605"/>
      </w:tblGrid>
      <w:tr w:rsidR="00EF70A2" w14:paraId="50C9D17C"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7D350A7" w14:textId="77777777" w:rsidR="00EF70A2" w:rsidRDefault="0093256E">
            <w:pPr>
              <w:rPr>
                <w:rFonts w:ascii="Times" w:hAnsi="Times"/>
              </w:rPr>
            </w:pPr>
            <w:r>
              <w:rPr>
                <w:b/>
                <w:bCs/>
              </w:rPr>
              <w:t>Requirements Class</w:t>
            </w:r>
          </w:p>
        </w:tc>
      </w:tr>
      <w:tr w:rsidR="00EF70A2" w14:paraId="00111E37"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9767270" w14:textId="77777777" w:rsidR="00EF70A2" w:rsidRDefault="0093256E">
            <w:r>
              <w:t>http://www.opengis.net/spec/GeoTIFF/0.0/KeyEntrySet</w:t>
            </w:r>
            <w:r>
              <w:rPr>
                <w:rFonts w:ascii="Times" w:hAnsi="Times"/>
              </w:rPr>
              <w:commentReference w:id="752"/>
            </w:r>
          </w:p>
        </w:tc>
      </w:tr>
      <w:tr w:rsidR="00EF70A2" w14:paraId="59EAEFBA"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BC0CA32"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E19AC12" w14:textId="77777777" w:rsidR="00EF70A2" w:rsidRDefault="0093256E">
            <w:pPr>
              <w:rPr>
                <w:rFonts w:ascii="Times" w:hAnsi="Times"/>
              </w:rPr>
            </w:pPr>
            <w:r>
              <w:t>http://www.opengis.net/spec/GeoTIFF/0.0/KeyEntrySet.size</w:t>
            </w:r>
            <w:r>
              <w:br/>
            </w:r>
            <w:r>
              <w:rPr>
                <w:i/>
                <w:iCs/>
              </w:rPr>
              <w:t>Each Key Entry Set SHALL hold four unsigned short integers</w:t>
            </w:r>
          </w:p>
        </w:tc>
      </w:tr>
      <w:tr w:rsidR="00EF70A2" w14:paraId="6D301AC8"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4FB8D76"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16EA801" w14:textId="77777777" w:rsidR="00EF70A2" w:rsidRDefault="0093256E">
            <w:pPr>
              <w:rPr>
                <w:rFonts w:ascii="Times" w:hAnsi="Times"/>
              </w:rPr>
            </w:pPr>
            <w:r>
              <w:t>http://www.opengis.net/spec/GeoTIFF/0.0/KeyEntrySet.keyID</w:t>
            </w:r>
            <w:r>
              <w:br/>
            </w:r>
            <w:r>
              <w:rPr>
                <w:i/>
                <w:iCs/>
              </w:rPr>
              <w:t xml:space="preserve">The first unsigned short integer in each Key Entry Set SHALL hold the </w:t>
            </w:r>
            <w:proofErr w:type="spellStart"/>
            <w:r>
              <w:rPr>
                <w:i/>
                <w:iCs/>
              </w:rPr>
              <w:t>KeyID</w:t>
            </w:r>
            <w:proofErr w:type="spellEnd"/>
            <w:r>
              <w:rPr>
                <w:i/>
                <w:iCs/>
              </w:rPr>
              <w:t>.</w:t>
            </w:r>
          </w:p>
        </w:tc>
      </w:tr>
      <w:tr w:rsidR="00EF70A2" w14:paraId="635576A4"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980647D"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D9BF6BC" w14:textId="77777777" w:rsidR="00EF70A2" w:rsidRDefault="0093256E">
            <w:pPr>
              <w:rPr>
                <w:rFonts w:ascii="Times" w:hAnsi="Times"/>
              </w:rPr>
            </w:pPr>
            <w:r>
              <w:t>http://www.opengis.net/spec/GeoTIFF/0.0/KeyEntrySet.TIFFTagLocation</w:t>
            </w:r>
            <w:r>
              <w:br/>
            </w:r>
            <w:r>
              <w:rPr>
                <w:i/>
                <w:iCs/>
              </w:rPr>
              <w:t xml:space="preserve">The second unsigned short integer in each Key Entry Set SHALL hold the </w:t>
            </w:r>
            <w:proofErr w:type="spellStart"/>
            <w:r>
              <w:rPr>
                <w:i/>
                <w:iCs/>
              </w:rPr>
              <w:t>TIFFTagLocation</w:t>
            </w:r>
            <w:proofErr w:type="spellEnd"/>
            <w:r>
              <w:rPr>
                <w:i/>
                <w:iCs/>
              </w:rPr>
              <w:t xml:space="preserve">. If </w:t>
            </w:r>
            <w:proofErr w:type="spellStart"/>
            <w:r>
              <w:rPr>
                <w:i/>
                <w:iCs/>
              </w:rPr>
              <w:t>TIFFTagLocation</w:t>
            </w:r>
            <w:proofErr w:type="spellEnd"/>
            <w:r>
              <w:rPr>
                <w:i/>
                <w:iCs/>
              </w:rPr>
              <w:t xml:space="preserve"> is 0, then the value is SHORT, and is contained in the "</w:t>
            </w:r>
            <w:proofErr w:type="spellStart"/>
            <w:r>
              <w:rPr>
                <w:i/>
                <w:iCs/>
              </w:rPr>
              <w:t>Value_Offset</w:t>
            </w:r>
            <w:proofErr w:type="spellEnd"/>
            <w:r>
              <w:rPr>
                <w:i/>
                <w:iCs/>
              </w:rPr>
              <w:t>" entry. Otherwise, the type of the value is implied by the TIFF-Type of the tag containing the value.</w:t>
            </w:r>
          </w:p>
        </w:tc>
      </w:tr>
      <w:tr w:rsidR="00EF70A2" w14:paraId="351ABE26"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0B56497"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9E0EE17" w14:textId="77777777" w:rsidR="00EF70A2" w:rsidRDefault="0093256E">
            <w:pPr>
              <w:rPr>
                <w:rFonts w:ascii="Times" w:hAnsi="Times"/>
              </w:rPr>
            </w:pPr>
            <w:r>
              <w:t>http://www.opengis.net/spec/GeoTIFF/0.0/KeyEntrySet.count</w:t>
            </w:r>
            <w:r>
              <w:br/>
            </w:r>
            <w:r>
              <w:rPr>
                <w:i/>
                <w:iCs/>
              </w:rPr>
              <w:t xml:space="preserve">The third unsigned short integer in each Key Entry Set SHALL hold the number of values in the key (the Count). If </w:t>
            </w:r>
            <w:proofErr w:type="spellStart"/>
            <w:r>
              <w:rPr>
                <w:i/>
                <w:iCs/>
              </w:rPr>
              <w:t>TIFFTagLocation</w:t>
            </w:r>
            <w:proofErr w:type="spellEnd"/>
            <w:r>
              <w:rPr>
                <w:i/>
                <w:iCs/>
              </w:rPr>
              <w:t>=0, Count=1 is implied.</w:t>
            </w:r>
          </w:p>
        </w:tc>
      </w:tr>
      <w:tr w:rsidR="00EF70A2" w14:paraId="7C872BA0"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DFD90D1"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3A99A09" w14:textId="77777777" w:rsidR="00EF70A2" w:rsidRDefault="0093256E">
            <w:pPr>
              <w:rPr>
                <w:rFonts w:ascii="Times" w:hAnsi="Times"/>
              </w:rPr>
            </w:pPr>
            <w:r>
              <w:t>http://www.opengis.net/spec/GeoTIFF/0.0/KeyEntrySet.valueOffset</w:t>
            </w:r>
            <w:r>
              <w:br/>
            </w:r>
            <w:r>
              <w:rPr>
                <w:i/>
                <w:iCs/>
              </w:rPr>
              <w:t xml:space="preserve">The fourth unsigned short integer in each Key Entry Set SHALL hold the </w:t>
            </w:r>
            <w:proofErr w:type="spellStart"/>
            <w:r>
              <w:rPr>
                <w:i/>
                <w:iCs/>
              </w:rPr>
              <w:t>Value_Offset</w:t>
            </w:r>
            <w:proofErr w:type="spellEnd"/>
            <w:r>
              <w:rPr>
                <w:i/>
                <w:iCs/>
              </w:rPr>
              <w:t xml:space="preserve">. </w:t>
            </w:r>
            <w:proofErr w:type="spellStart"/>
            <w:r>
              <w:rPr>
                <w:i/>
                <w:iCs/>
              </w:rPr>
              <w:t>Value_Offset</w:t>
            </w:r>
            <w:proofErr w:type="spellEnd"/>
            <w:r>
              <w:rPr>
                <w:i/>
                <w:iCs/>
              </w:rPr>
              <w:t xml:space="preserve"> indicates the index-offset *into* the </w:t>
            </w:r>
            <w:proofErr w:type="spellStart"/>
            <w:r>
              <w:rPr>
                <w:i/>
                <w:iCs/>
              </w:rPr>
              <w:t>TagArray</w:t>
            </w:r>
            <w:proofErr w:type="spellEnd"/>
            <w:r>
              <w:rPr>
                <w:i/>
                <w:iCs/>
              </w:rPr>
              <w:t xml:space="preserve"> indicated by </w:t>
            </w:r>
            <w:proofErr w:type="spellStart"/>
            <w:r>
              <w:rPr>
                <w:i/>
                <w:iCs/>
              </w:rPr>
              <w:t>TIFFTagLocation</w:t>
            </w:r>
            <w:proofErr w:type="spellEnd"/>
            <w:r>
              <w:rPr>
                <w:i/>
                <w:iCs/>
              </w:rPr>
              <w:t xml:space="preserve">, if it is nonzero. If </w:t>
            </w:r>
            <w:proofErr w:type="spellStart"/>
            <w:r>
              <w:rPr>
                <w:i/>
                <w:iCs/>
              </w:rPr>
              <w:t>TIFFTagLocation</w:t>
            </w:r>
            <w:proofErr w:type="spellEnd"/>
            <w:r>
              <w:rPr>
                <w:i/>
                <w:iCs/>
              </w:rPr>
              <w:t xml:space="preserve"> is 0, then </w:t>
            </w:r>
            <w:proofErr w:type="spellStart"/>
            <w:r>
              <w:rPr>
                <w:i/>
                <w:iCs/>
              </w:rPr>
              <w:t>Value_Offset</w:t>
            </w:r>
            <w:proofErr w:type="spellEnd"/>
            <w:r>
              <w:rPr>
                <w:i/>
                <w:iCs/>
              </w:rPr>
              <w:t xml:space="preserve"> contains the actual (SHORT) value of the Key, and Count=1 is implied. Note that the offset is not a byte-offset, but rather an index based on the natural data type of the specified tag array. </w:t>
            </w:r>
          </w:p>
        </w:tc>
      </w:tr>
      <w:tr w:rsidR="00EF70A2" w14:paraId="5ED4F6A8"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8A18997" w14:textId="77777777" w:rsidR="00EF70A2" w:rsidRDefault="0093256E">
            <w:pPr>
              <w:rPr>
                <w:rFonts w:ascii="Times" w:hAnsi="Times"/>
              </w:rPr>
            </w:pPr>
            <w:r>
              <w:lastRenderedPageBreak/>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828586C" w14:textId="520918CE" w:rsidR="00EF70A2" w:rsidRDefault="0093256E" w:rsidP="000C6229">
            <w:pPr>
              <w:rPr>
                <w:rFonts w:ascii="Times" w:hAnsi="Times"/>
              </w:rPr>
            </w:pPr>
            <w:commentRangeStart w:id="753"/>
            <w:r>
              <w:t>http://www.opengis.net/spec/GeoTIFF/0.0/KeyEntrySet.shortKeyValues</w:t>
            </w:r>
            <w:commentRangeEnd w:id="753"/>
            <w:r w:rsidR="000C6229">
              <w:rPr>
                <w:rStyle w:val="CommentReference"/>
              </w:rPr>
              <w:commentReference w:id="753"/>
            </w:r>
            <w:r>
              <w:br/>
            </w:r>
            <w:r>
              <w:rPr>
                <w:i/>
                <w:iCs/>
              </w:rPr>
              <w:t xml:space="preserve">Following the </w:t>
            </w:r>
            <w:proofErr w:type="spellStart"/>
            <w:r>
              <w:rPr>
                <w:i/>
                <w:iCs/>
              </w:rPr>
              <w:t>KeyEntry</w:t>
            </w:r>
            <w:proofErr w:type="spellEnd"/>
            <w:r>
              <w:rPr>
                <w:i/>
                <w:iCs/>
              </w:rPr>
              <w:t xml:space="preserve"> definitions, the </w:t>
            </w:r>
            <w:proofErr w:type="spellStart"/>
            <w:r>
              <w:rPr>
                <w:i/>
                <w:iCs/>
              </w:rPr>
              <w:t>GeoKeyDirectoryTag</w:t>
            </w:r>
            <w:proofErr w:type="spellEnd"/>
            <w:r>
              <w:rPr>
                <w:i/>
                <w:iCs/>
              </w:rPr>
              <w:t xml:space="preserve"> </w:t>
            </w:r>
            <w:commentRangeStart w:id="754"/>
            <w:del w:id="755" w:author="Ted Habermann" w:date="2017-12-05T17:05:00Z">
              <w:r w:rsidDel="000C6229">
                <w:rPr>
                  <w:i/>
                  <w:iCs/>
                </w:rPr>
                <w:delText>MAY</w:delText>
              </w:r>
              <w:commentRangeEnd w:id="754"/>
              <w:r w:rsidDel="000C6229">
                <w:commentReference w:id="754"/>
              </w:r>
              <w:r w:rsidDel="000C6229">
                <w:rPr>
                  <w:i/>
                  <w:iCs/>
                </w:rPr>
                <w:delText xml:space="preserve"> </w:delText>
              </w:r>
            </w:del>
            <w:ins w:id="756" w:author="Ted Habermann" w:date="2017-12-05T17:05:00Z">
              <w:r w:rsidR="000C6229">
                <w:rPr>
                  <w:i/>
                  <w:iCs/>
                </w:rPr>
                <w:t xml:space="preserve">SHALL </w:t>
              </w:r>
            </w:ins>
            <w:r>
              <w:rPr>
                <w:i/>
                <w:iCs/>
              </w:rPr>
              <w:t>hold values for keys that are short integers.</w:t>
            </w:r>
            <w:del w:id="757" w:author="Ted Habermann" w:date="2017-12-05T17:05:00Z">
              <w:r w:rsidDel="000C6229">
                <w:rPr>
                  <w:i/>
                  <w:iCs/>
                </w:rPr>
                <w:delText xml:space="preserve"> </w:delText>
              </w:r>
            </w:del>
            <w:del w:id="758" w:author="Ted Habermann" w:date="2017-12-05T17:04:00Z">
              <w:r w:rsidDel="000C6229">
                <w:rPr>
                  <w:i/>
                  <w:iCs/>
                </w:rPr>
                <w:delText>(</w:delText>
              </w:r>
              <w:commentRangeStart w:id="759"/>
              <w:r w:rsidDel="000C6229">
                <w:rPr>
                  <w:i/>
                  <w:iCs/>
                </w:rPr>
                <w:delText>NOT CLEAR</w:delText>
              </w:r>
              <w:commentRangeEnd w:id="759"/>
              <w:r w:rsidDel="000C6229">
                <w:commentReference w:id="759"/>
              </w:r>
              <w:r w:rsidDel="000C6229">
                <w:rPr>
                  <w:i/>
                  <w:iCs/>
                </w:rPr>
                <w:delText>, maybe the following: If TIFFTagLocation=0, then Value_Offset contains the actual (SHORT) value of the Key, and Count=1 is implied. shortKeyValues specifies that value. )</w:delText>
              </w:r>
            </w:del>
          </w:p>
        </w:tc>
      </w:tr>
    </w:tbl>
    <w:p w14:paraId="2B07798D" w14:textId="77777777" w:rsidR="00EF70A2" w:rsidRDefault="0093256E">
      <w:pPr>
        <w:pStyle w:val="Heading3"/>
        <w:numPr>
          <w:ilvl w:val="2"/>
          <w:numId w:val="2"/>
        </w:numPr>
        <w:rPr>
          <w:rFonts w:cs="Times New Roman"/>
        </w:rPr>
      </w:pPr>
      <w:bookmarkStart w:id="760" w:name="_Toc337382263"/>
      <w:bookmarkStart w:id="761" w:name="_Toc500260332"/>
      <w:bookmarkEnd w:id="760"/>
      <w:r>
        <w:rPr>
          <w:rFonts w:cs="Times New Roman"/>
        </w:rPr>
        <w:t>Requirements Class ModelPixelScaleTag</w:t>
      </w:r>
      <w:bookmarkEnd w:id="761"/>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45"/>
        <w:gridCol w:w="7465"/>
      </w:tblGrid>
      <w:tr w:rsidR="00EF70A2" w14:paraId="15668CCA" w14:textId="77777777" w:rsidTr="00C925A6">
        <w:tc>
          <w:tcPr>
            <w:tcW w:w="8810"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8CEECFD" w14:textId="77777777" w:rsidR="00EF70A2" w:rsidRDefault="0093256E">
            <w:pPr>
              <w:rPr>
                <w:rFonts w:ascii="Times" w:hAnsi="Times"/>
              </w:rPr>
            </w:pPr>
            <w:r>
              <w:rPr>
                <w:b/>
                <w:bCs/>
              </w:rPr>
              <w:t>Requirements Class</w:t>
            </w:r>
          </w:p>
        </w:tc>
      </w:tr>
      <w:tr w:rsidR="00EF70A2" w14:paraId="53BB9399" w14:textId="77777777" w:rsidTr="00C925A6">
        <w:tc>
          <w:tcPr>
            <w:tcW w:w="8810"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A33E3EC" w14:textId="77777777" w:rsidR="00EF70A2" w:rsidRDefault="0093256E">
            <w:pPr>
              <w:rPr>
                <w:rFonts w:ascii="Times" w:hAnsi="Times"/>
              </w:rPr>
            </w:pPr>
            <w:r>
              <w:t>http://www.opengis.net/spec/GeoTIFF/0.0/ModelPixelScaleTag</w:t>
            </w:r>
          </w:p>
        </w:tc>
      </w:tr>
      <w:tr w:rsidR="00EF70A2" w14:paraId="3D12B37A" w14:textId="77777777" w:rsidTr="00C925A6">
        <w:tc>
          <w:tcPr>
            <w:tcW w:w="134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E1A3DA1" w14:textId="77777777" w:rsidR="00EF70A2" w:rsidRDefault="0093256E">
            <w:pPr>
              <w:rPr>
                <w:rFonts w:ascii="Times" w:hAnsi="Times"/>
              </w:rPr>
            </w:pPr>
            <w:r>
              <w:t>Requirement</w:t>
            </w:r>
          </w:p>
        </w:tc>
        <w:tc>
          <w:tcPr>
            <w:tcW w:w="7465"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FBB3CA8" w14:textId="77777777" w:rsidR="00EF70A2" w:rsidRDefault="0093256E">
            <w:pPr>
              <w:rPr>
                <w:rFonts w:ascii="Times" w:hAnsi="Times"/>
              </w:rPr>
            </w:pPr>
            <w:r>
              <w:t>http://www.opengis.net/spec/GeoTIFF/0.0/ModelPixelScaleTag.ID</w:t>
            </w:r>
            <w:r>
              <w:br/>
            </w:r>
            <w:r>
              <w:rPr>
                <w:i/>
                <w:iCs/>
              </w:rPr>
              <w:t>The ModelPixelScaleTag SHALL have ID = 33550</w:t>
            </w:r>
          </w:p>
        </w:tc>
      </w:tr>
      <w:tr w:rsidR="00EF70A2" w14:paraId="182F4D00" w14:textId="77777777" w:rsidTr="00C925A6">
        <w:tc>
          <w:tcPr>
            <w:tcW w:w="134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17C1CE0" w14:textId="77777777" w:rsidR="00EF70A2" w:rsidRDefault="0093256E">
            <w:pPr>
              <w:rPr>
                <w:rFonts w:ascii="Times" w:hAnsi="Times"/>
              </w:rPr>
            </w:pPr>
            <w:r>
              <w:t>Requirement</w:t>
            </w:r>
          </w:p>
        </w:tc>
        <w:tc>
          <w:tcPr>
            <w:tcW w:w="7465"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16C70C6" w14:textId="77777777" w:rsidR="00EF70A2" w:rsidRDefault="0093256E">
            <w:pPr>
              <w:rPr>
                <w:rFonts w:ascii="Times" w:hAnsi="Times"/>
              </w:rPr>
            </w:pPr>
            <w:r>
              <w:t>http://www.opengis.net/spec/GeoTIFF/0.0/ModelPixelScaleTag.type</w:t>
            </w:r>
            <w:r>
              <w:br/>
            </w:r>
            <w:r>
              <w:rPr>
                <w:i/>
                <w:iCs/>
              </w:rPr>
              <w:t>The ModelPixelScaleTag SHALL have type = DOUBLE</w:t>
            </w:r>
          </w:p>
        </w:tc>
      </w:tr>
      <w:tr w:rsidR="00EF70A2" w14:paraId="3CE34F4E" w14:textId="77777777" w:rsidTr="00C925A6">
        <w:tc>
          <w:tcPr>
            <w:tcW w:w="134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9A9B025" w14:textId="77777777" w:rsidR="00EF70A2" w:rsidRDefault="0093256E">
            <w:pPr>
              <w:rPr>
                <w:rFonts w:ascii="Times" w:hAnsi="Times"/>
              </w:rPr>
            </w:pPr>
            <w:r>
              <w:t>Requirement</w:t>
            </w:r>
          </w:p>
        </w:tc>
        <w:tc>
          <w:tcPr>
            <w:tcW w:w="7465"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DD76FA8" w14:textId="77777777" w:rsidR="00EF70A2" w:rsidRDefault="0093256E">
            <w:pPr>
              <w:rPr>
                <w:rFonts w:ascii="Times" w:hAnsi="Times"/>
              </w:rPr>
            </w:pPr>
            <w:r>
              <w:t>http://www.opengis.net/spec/GeoTIFF/0.0/ModelPixelScaleTag.count</w:t>
            </w:r>
            <w:r>
              <w:br/>
            </w:r>
            <w:r>
              <w:rPr>
                <w:i/>
                <w:iCs/>
              </w:rPr>
              <w:t>The ModelPixelScaleTag SHALL hold three values (</w:t>
            </w:r>
            <w:proofErr w:type="spellStart"/>
            <w:r>
              <w:rPr>
                <w:i/>
                <w:iCs/>
              </w:rPr>
              <w:t>ScaleX</w:t>
            </w:r>
            <w:proofErr w:type="spellEnd"/>
            <w:r>
              <w:rPr>
                <w:i/>
                <w:iCs/>
              </w:rPr>
              <w:t xml:space="preserve">, </w:t>
            </w:r>
            <w:proofErr w:type="spellStart"/>
            <w:r>
              <w:rPr>
                <w:i/>
                <w:iCs/>
              </w:rPr>
              <w:t>ScaleY</w:t>
            </w:r>
            <w:proofErr w:type="spellEnd"/>
            <w:r>
              <w:rPr>
                <w:i/>
                <w:iCs/>
              </w:rPr>
              <w:t xml:space="preserve">, </w:t>
            </w:r>
            <w:proofErr w:type="spellStart"/>
            <w:r>
              <w:rPr>
                <w:i/>
                <w:iCs/>
              </w:rPr>
              <w:t>ScaleZ</w:t>
            </w:r>
            <w:proofErr w:type="spellEnd"/>
            <w:r>
              <w:rPr>
                <w:i/>
                <w:iCs/>
              </w:rPr>
              <w:t>)</w:t>
            </w:r>
          </w:p>
        </w:tc>
      </w:tr>
      <w:tr w:rsidR="00EF70A2" w14:paraId="5A99085D" w14:textId="77777777" w:rsidTr="00C925A6">
        <w:tc>
          <w:tcPr>
            <w:tcW w:w="134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76643EA" w14:textId="77777777" w:rsidR="00EF70A2" w:rsidRDefault="0093256E">
            <w:pPr>
              <w:rPr>
                <w:rFonts w:ascii="Times" w:hAnsi="Times"/>
              </w:rPr>
            </w:pPr>
            <w:r>
              <w:t>Requirement</w:t>
            </w:r>
          </w:p>
        </w:tc>
        <w:tc>
          <w:tcPr>
            <w:tcW w:w="7465"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9486D62" w14:textId="77777777" w:rsidR="00EF70A2" w:rsidRDefault="0093256E">
            <w:r>
              <w:t>http://www.opengis.net/spec/GeoTIFF/0.0/ModelPixelScaleTag.independent</w:t>
            </w:r>
            <w:r>
              <w:br/>
            </w:r>
            <w:commentRangeStart w:id="762"/>
            <w:r>
              <w:rPr>
                <w:i/>
                <w:iCs/>
              </w:rPr>
              <w:t xml:space="preserve">The ModelPixelScaleTag SHALL be independent of the </w:t>
            </w:r>
            <w:proofErr w:type="spellStart"/>
            <w:r>
              <w:rPr>
                <w:i/>
                <w:iCs/>
              </w:rPr>
              <w:t>Xposition</w:t>
            </w:r>
            <w:proofErr w:type="spellEnd"/>
            <w:r>
              <w:rPr>
                <w:i/>
                <w:iCs/>
              </w:rPr>
              <w:t xml:space="preserve">, </w:t>
            </w:r>
            <w:proofErr w:type="spellStart"/>
            <w:r>
              <w:rPr>
                <w:i/>
                <w:iCs/>
              </w:rPr>
              <w:t>Yposition</w:t>
            </w:r>
            <w:proofErr w:type="spellEnd"/>
            <w:r>
              <w:rPr>
                <w:i/>
                <w:iCs/>
              </w:rPr>
              <w:t>, and Orientation TIFF tags</w:t>
            </w:r>
            <w:commentRangeEnd w:id="762"/>
            <w:r>
              <w:commentReference w:id="762"/>
            </w:r>
          </w:p>
        </w:tc>
      </w:tr>
      <w:tr w:rsidR="00EF70A2" w14:paraId="7179293E" w14:textId="77777777" w:rsidTr="00C925A6">
        <w:tc>
          <w:tcPr>
            <w:tcW w:w="134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BE2C7BB" w14:textId="77777777" w:rsidR="00EF70A2" w:rsidRDefault="0093256E">
            <w:pPr>
              <w:rPr>
                <w:rFonts w:ascii="Times" w:hAnsi="Times"/>
              </w:rPr>
            </w:pPr>
            <w:r>
              <w:t>Requirement</w:t>
            </w:r>
          </w:p>
        </w:tc>
        <w:tc>
          <w:tcPr>
            <w:tcW w:w="7465"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61512A6" w14:textId="77777777" w:rsidR="00EF70A2" w:rsidRDefault="0093256E">
            <w:r>
              <w:t>http://www.opengis.net/spec/GeoTIFF/0.0/ModelPixelScaleTag.reversal</w:t>
            </w:r>
            <w:r>
              <w:br/>
            </w:r>
            <w:commentRangeStart w:id="763"/>
            <w:r>
              <w:rPr>
                <w:i/>
                <w:iCs/>
              </w:rPr>
              <w:t>Negative values of the ModelPixelScaleTag components SHALL indicate simple reversals of orientation between raster and model space (e.g. horizontal or vertical flips)</w:t>
            </w:r>
            <w:commentRangeEnd w:id="763"/>
            <w:r>
              <w:commentReference w:id="763"/>
            </w:r>
          </w:p>
        </w:tc>
      </w:tr>
    </w:tbl>
    <w:p w14:paraId="50301F8A" w14:textId="4C6D3AA3" w:rsidR="00EF70A2" w:rsidRDefault="00094355">
      <w:pPr>
        <w:pStyle w:val="Heading3"/>
        <w:numPr>
          <w:ilvl w:val="2"/>
          <w:numId w:val="2"/>
        </w:numPr>
        <w:rPr>
          <w:rFonts w:cs="Times New Roman"/>
        </w:rPr>
      </w:pPr>
      <w:bookmarkStart w:id="764" w:name="_Toc337382264"/>
      <w:bookmarkStart w:id="765" w:name="_Toc500260333"/>
      <w:bookmarkEnd w:id="764"/>
      <w:ins w:id="766" w:author="Ted Habermann" w:date="2018-01-18T10:39:00Z">
        <w:r>
          <w:t>Requirements Class Raster D</w:t>
        </w:r>
        <w:r w:rsidR="00C925A6">
          <w:t xml:space="preserve">ataset </w:t>
        </w:r>
        <w:proofErr w:type="spellStart"/>
        <w:r w:rsidR="00C925A6">
          <w:t>Georeference</w:t>
        </w:r>
      </w:ins>
      <w:commentRangeStart w:id="767"/>
      <w:proofErr w:type="spellEnd"/>
      <w:del w:id="768" w:author="Ted Habermann" w:date="2018-01-18T10:39:00Z">
        <w:r w:rsidR="0093256E" w:rsidDel="00094355">
          <w:rPr>
            <w:rFonts w:cs="Times New Roman"/>
          </w:rPr>
          <w:delText>Requirements Class ModelTag</w:delText>
        </w:r>
        <w:bookmarkEnd w:id="765"/>
        <w:commentRangeEnd w:id="767"/>
        <w:r w:rsidR="00C05784" w:rsidDel="00094355">
          <w:rPr>
            <w:rStyle w:val="CommentReference"/>
            <w:rFonts w:cs="Times New Roman"/>
            <w:b w:val="0"/>
            <w:bCs w:val="0"/>
          </w:rPr>
          <w:commentReference w:id="767"/>
        </w:r>
      </w:del>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Change w:id="769" w:author="Ted Habermann" w:date="2018-01-18T10:41:00Z">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PrChange>
      </w:tblPr>
      <w:tblGrid>
        <w:gridCol w:w="1629"/>
        <w:gridCol w:w="7090"/>
        <w:tblGridChange w:id="770">
          <w:tblGrid>
            <w:gridCol w:w="1565"/>
            <w:gridCol w:w="10"/>
            <w:gridCol w:w="7144"/>
            <w:gridCol w:w="2545"/>
          </w:tblGrid>
        </w:tblGridChange>
      </w:tblGrid>
      <w:tr w:rsidR="00EF70A2" w14:paraId="1145DF67" w14:textId="77777777" w:rsidTr="00094355">
        <w:tc>
          <w:tcPr>
            <w:tcW w:w="5000" w:type="pct"/>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771" w:author="Ted Habermann" w:date="2018-01-18T10:41:00Z">
              <w:tcPr>
                <w:tcW w:w="8809" w:type="dxa"/>
                <w:gridSpan w:val="4"/>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6136E040" w14:textId="77777777" w:rsidR="00EF70A2" w:rsidRDefault="0093256E">
            <w:pPr>
              <w:rPr>
                <w:rFonts w:ascii="Times" w:hAnsi="Times"/>
              </w:rPr>
            </w:pPr>
            <w:r>
              <w:rPr>
                <w:b/>
                <w:bCs/>
              </w:rPr>
              <w:t>Requirements Class</w:t>
            </w:r>
          </w:p>
        </w:tc>
      </w:tr>
      <w:tr w:rsidR="00EF70A2" w14:paraId="2AB5B40D" w14:textId="77777777" w:rsidTr="00094355">
        <w:tc>
          <w:tcPr>
            <w:tcW w:w="5000" w:type="pct"/>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772" w:author="Ted Habermann" w:date="2018-01-18T10:41:00Z">
              <w:tcPr>
                <w:tcW w:w="8809" w:type="dxa"/>
                <w:gridSpan w:val="4"/>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40983854" w14:textId="431D57FF" w:rsidR="00EF70A2" w:rsidRDefault="00094355">
            <w:pPr>
              <w:rPr>
                <w:rFonts w:ascii="Times" w:hAnsi="Times"/>
              </w:rPr>
            </w:pPr>
            <w:ins w:id="773" w:author="Ted Habermann" w:date="2018-01-18T10:40:00Z">
              <w:r>
                <w:t>http://www.opengis.net/spec/GeoTIFF/0.0/RasterGeoreference</w:t>
              </w:r>
            </w:ins>
            <w:del w:id="774" w:author="Ted Habermann" w:date="2018-01-18T10:40:00Z">
              <w:r w:rsidR="0093256E" w:rsidDel="00094355">
                <w:delText>http://www.opengis.net/spec/GeoTIFF/0.0/ModelTag</w:delText>
              </w:r>
            </w:del>
          </w:p>
        </w:tc>
      </w:tr>
      <w:tr w:rsidR="00094355" w:rsidRPr="00094355" w14:paraId="4BFFF10D" w14:textId="77777777" w:rsidTr="00094355">
        <w:tblPrEx>
          <w:tblCellMar>
            <w:left w:w="16" w:type="dxa"/>
          </w:tblCellMar>
          <w:tblPrExChange w:id="775" w:author="Ted Habermann" w:date="2018-01-18T10:41:00Z">
            <w:tblPrEx>
              <w:tblW w:w="5000" w:type="pct"/>
              <w:tblCellMar>
                <w:left w:w="16" w:type="dxa"/>
              </w:tblCellMar>
            </w:tblPrEx>
          </w:tblPrExChange>
        </w:tblPrEx>
        <w:trPr>
          <w:ins w:id="776" w:author="Ted Habermann" w:date="2018-01-18T10:41:00Z"/>
          <w:trPrChange w:id="777" w:author="Ted Habermann" w:date="2018-01-18T10:41:00Z">
            <w:trPr>
              <w:gridAfter w:val="0"/>
            </w:trPr>
          </w:trPrChange>
        </w:trPr>
        <w:tc>
          <w:tcPr>
            <w:tcW w:w="928" w:type="pct"/>
            <w:tcBorders>
              <w:top w:val="outset" w:sz="6" w:space="0" w:color="00000A"/>
              <w:left w:val="outset" w:sz="6" w:space="0" w:color="00000A"/>
              <w:bottom w:val="outset" w:sz="6" w:space="0" w:color="00000A"/>
              <w:right w:val="outset" w:sz="6" w:space="0" w:color="00000A"/>
            </w:tcBorders>
            <w:shd w:val="clear" w:color="auto" w:fill="D3D3D3"/>
            <w:tcMar>
              <w:left w:w="16" w:type="dxa"/>
            </w:tcMar>
            <w:vAlign w:val="center"/>
            <w:tcPrChange w:id="778" w:author="Ted Habermann" w:date="2018-01-18T10:41:00Z">
              <w:tcPr>
                <w:tcW w:w="891" w:type="pct"/>
                <w:tcBorders>
                  <w:top w:val="outset" w:sz="6" w:space="0" w:color="00000A"/>
                  <w:left w:val="outset" w:sz="6" w:space="0" w:color="00000A"/>
                  <w:bottom w:val="outset" w:sz="6" w:space="0" w:color="00000A"/>
                  <w:right w:val="outset" w:sz="6" w:space="0" w:color="00000A"/>
                </w:tcBorders>
                <w:shd w:val="clear" w:color="auto" w:fill="D3D3D3"/>
                <w:tcMar>
                  <w:left w:w="16" w:type="dxa"/>
                </w:tcMar>
                <w:vAlign w:val="center"/>
              </w:tcPr>
            </w:tcPrChange>
          </w:tcPr>
          <w:p w14:paraId="752B23C1" w14:textId="77777777" w:rsidR="00094355" w:rsidRPr="00094355" w:rsidRDefault="00094355" w:rsidP="00654811">
            <w:pPr>
              <w:rPr>
                <w:ins w:id="779" w:author="Ted Habermann" w:date="2018-01-18T10:41:00Z"/>
                <w:rFonts w:ascii="Times" w:hAnsi="Times"/>
                <w:rPrChange w:id="780" w:author="Ted Habermann" w:date="2018-01-18T10:41:00Z">
                  <w:rPr>
                    <w:ins w:id="781" w:author="Ted Habermann" w:date="2018-01-18T10:41:00Z"/>
                    <w:rFonts w:ascii="Times" w:hAnsi="Times"/>
                  </w:rPr>
                </w:rPrChange>
              </w:rPr>
            </w:pPr>
            <w:ins w:id="782" w:author="Ted Habermann" w:date="2018-01-18T10:41:00Z">
              <w:r w:rsidRPr="00094355">
                <w:rPr>
                  <w:rPrChange w:id="783" w:author="Ted Habermann" w:date="2018-01-18T10:41:00Z">
                    <w:rPr/>
                  </w:rPrChange>
                </w:rPr>
                <w:t>Requirement</w:t>
              </w:r>
            </w:ins>
          </w:p>
        </w:tc>
        <w:tc>
          <w:tcPr>
            <w:tcW w:w="4072" w:type="pct"/>
            <w:tcBorders>
              <w:top w:val="outset" w:sz="6" w:space="0" w:color="00000A"/>
              <w:left w:val="outset" w:sz="6" w:space="0" w:color="00000A"/>
              <w:bottom w:val="outset" w:sz="6" w:space="0" w:color="00000A"/>
              <w:right w:val="outset" w:sz="6" w:space="0" w:color="00000A"/>
            </w:tcBorders>
            <w:shd w:val="clear" w:color="auto" w:fill="auto"/>
            <w:tcMar>
              <w:left w:w="16" w:type="dxa"/>
            </w:tcMar>
            <w:vAlign w:val="center"/>
            <w:tcPrChange w:id="784" w:author="Ted Habermann" w:date="2018-01-18T10:41:00Z">
              <w:tcPr>
                <w:tcW w:w="4109" w:type="pct"/>
                <w:gridSpan w:val="2"/>
                <w:tcBorders>
                  <w:top w:val="outset" w:sz="6" w:space="0" w:color="00000A"/>
                  <w:left w:val="outset" w:sz="6" w:space="0" w:color="00000A"/>
                  <w:bottom w:val="outset" w:sz="6" w:space="0" w:color="00000A"/>
                  <w:right w:val="outset" w:sz="6" w:space="0" w:color="00000A"/>
                </w:tcBorders>
                <w:shd w:val="clear" w:color="auto" w:fill="auto"/>
                <w:tcMar>
                  <w:left w:w="16" w:type="dxa"/>
                </w:tcMar>
                <w:vAlign w:val="center"/>
              </w:tcPr>
            </w:tcPrChange>
          </w:tcPr>
          <w:p w14:paraId="1307AA36" w14:textId="77777777" w:rsidR="00094355" w:rsidRPr="00094355" w:rsidRDefault="00094355" w:rsidP="00654811">
            <w:pPr>
              <w:spacing w:after="0"/>
              <w:rPr>
                <w:ins w:id="785" w:author="Ted Habermann" w:date="2018-01-18T10:41:00Z"/>
                <w:i/>
                <w:iCs/>
                <w:rPrChange w:id="786" w:author="Ted Habermann" w:date="2018-01-18T10:41:00Z">
                  <w:rPr>
                    <w:ins w:id="787" w:author="Ted Habermann" w:date="2018-01-18T10:41:00Z"/>
                    <w:i/>
                    <w:iCs/>
                  </w:rPr>
                </w:rPrChange>
              </w:rPr>
            </w:pPr>
            <w:ins w:id="788" w:author="Ted Habermann" w:date="2018-01-18T10:41:00Z">
              <w:r w:rsidRPr="00094355">
                <w:rPr>
                  <w:rPrChange w:id="789" w:author="Ted Habermann" w:date="2018-01-18T10:41:00Z">
                    <w:rPr/>
                  </w:rPrChange>
                </w:rPr>
                <w:t xml:space="preserve">http://www.opengis.net/spec/GeoTIFF/0.0/RasterGeoreference.Presence </w:t>
              </w:r>
              <w:r w:rsidRPr="00094355">
                <w:rPr>
                  <w:rPrChange w:id="790" w:author="Ted Habermann" w:date="2018-01-18T10:41:00Z">
                    <w:rPr/>
                  </w:rPrChange>
                </w:rPr>
                <w:br/>
              </w:r>
              <w:r w:rsidRPr="00094355">
                <w:rPr>
                  <w:i/>
                  <w:iCs/>
                  <w:rPrChange w:id="791" w:author="Ted Habermann" w:date="2018-01-18T10:41:00Z">
                    <w:rPr>
                      <w:i/>
                      <w:iCs/>
                    </w:rPr>
                  </w:rPrChange>
                </w:rPr>
                <w:t xml:space="preserve">In order to </w:t>
              </w:r>
              <w:proofErr w:type="spellStart"/>
              <w:r w:rsidRPr="00094355">
                <w:rPr>
                  <w:i/>
                  <w:iCs/>
                  <w:rPrChange w:id="792" w:author="Ted Habermann" w:date="2018-01-18T10:41:00Z">
                    <w:rPr>
                      <w:i/>
                      <w:iCs/>
                    </w:rPr>
                  </w:rPrChange>
                </w:rPr>
                <w:t>Georeference</w:t>
              </w:r>
              <w:proofErr w:type="spellEnd"/>
              <w:r w:rsidRPr="00094355">
                <w:rPr>
                  <w:i/>
                  <w:iCs/>
                  <w:rPrChange w:id="793" w:author="Ted Habermann" w:date="2018-01-18T10:41:00Z">
                    <w:rPr>
                      <w:i/>
                      <w:iCs/>
                    </w:rPr>
                  </w:rPrChange>
                </w:rPr>
                <w:t xml:space="preserve"> a raster dataset, at most one of the 3 following options shall be implemented and the corresponding tags (specified in 7.2.26, 7.2.28 and 7.2.29) shall be present:</w:t>
              </w:r>
            </w:ins>
          </w:p>
          <w:p w14:paraId="2819A047" w14:textId="77777777" w:rsidR="00094355" w:rsidRPr="00094355" w:rsidRDefault="00094355" w:rsidP="00094355">
            <w:pPr>
              <w:pStyle w:val="ListParagraph"/>
              <w:numPr>
                <w:ilvl w:val="0"/>
                <w:numId w:val="22"/>
              </w:numPr>
              <w:spacing w:after="120"/>
              <w:ind w:left="714" w:hanging="357"/>
              <w:rPr>
                <w:ins w:id="794" w:author="Ted Habermann" w:date="2018-01-18T10:41:00Z"/>
                <w:rPrChange w:id="795" w:author="Ted Habermann" w:date="2018-01-18T10:41:00Z">
                  <w:rPr>
                    <w:ins w:id="796" w:author="Ted Habermann" w:date="2018-01-18T10:41:00Z"/>
                  </w:rPr>
                </w:rPrChange>
              </w:rPr>
            </w:pPr>
            <w:ins w:id="797" w:author="Ted Habermann" w:date="2018-01-18T10:41:00Z">
              <w:r w:rsidRPr="00094355">
                <w:rPr>
                  <w:rPrChange w:id="798" w:author="Ted Habermann" w:date="2018-01-18T10:41:00Z">
                    <w:rPr/>
                  </w:rPrChange>
                </w:rPr>
                <w:t xml:space="preserve">ModelPixelScaleTag and one </w:t>
              </w:r>
              <w:proofErr w:type="spellStart"/>
              <w:r w:rsidRPr="00094355">
                <w:rPr>
                  <w:rPrChange w:id="799" w:author="Ted Habermann" w:date="2018-01-18T10:41:00Z">
                    <w:rPr/>
                  </w:rPrChange>
                </w:rPr>
                <w:t>tiepoint</w:t>
              </w:r>
              <w:proofErr w:type="spellEnd"/>
              <w:r w:rsidRPr="00094355">
                <w:rPr>
                  <w:rPrChange w:id="800" w:author="Ted Habermann" w:date="2018-01-18T10:41:00Z">
                    <w:rPr/>
                  </w:rPrChange>
                </w:rPr>
                <w:t xml:space="preserve"> encoded in </w:t>
              </w:r>
              <w:bookmarkStart w:id="801" w:name="__DdeLink__6838_2021705752"/>
              <w:bookmarkEnd w:id="801"/>
              <w:proofErr w:type="spellStart"/>
              <w:r w:rsidRPr="00094355">
                <w:rPr>
                  <w:rPrChange w:id="802" w:author="Ted Habermann" w:date="2018-01-18T10:41:00Z">
                    <w:rPr/>
                  </w:rPrChange>
                </w:rPr>
                <w:t>ModelTiePointTag</w:t>
              </w:r>
              <w:proofErr w:type="spellEnd"/>
            </w:ins>
          </w:p>
          <w:p w14:paraId="7A268248" w14:textId="77777777" w:rsidR="00094355" w:rsidRPr="00094355" w:rsidRDefault="00094355" w:rsidP="00094355">
            <w:pPr>
              <w:pStyle w:val="ListParagraph"/>
              <w:numPr>
                <w:ilvl w:val="0"/>
                <w:numId w:val="22"/>
              </w:numPr>
              <w:spacing w:after="120"/>
              <w:ind w:left="714" w:hanging="357"/>
              <w:rPr>
                <w:ins w:id="803" w:author="Ted Habermann" w:date="2018-01-18T10:41:00Z"/>
                <w:i/>
                <w:iCs/>
                <w:rPrChange w:id="804" w:author="Ted Habermann" w:date="2018-01-18T10:41:00Z">
                  <w:rPr>
                    <w:ins w:id="805" w:author="Ted Habermann" w:date="2018-01-18T10:41:00Z"/>
                    <w:i/>
                    <w:iCs/>
                  </w:rPr>
                </w:rPrChange>
              </w:rPr>
            </w:pPr>
            <w:ins w:id="806" w:author="Ted Habermann" w:date="2018-01-18T10:41:00Z">
              <w:r w:rsidRPr="00094355">
                <w:rPr>
                  <w:rPrChange w:id="807" w:author="Ted Habermann" w:date="2018-01-18T10:41:00Z">
                    <w:rPr/>
                  </w:rPrChange>
                </w:rPr>
                <w:t>ModelTransformationTag</w:t>
              </w:r>
            </w:ins>
          </w:p>
          <w:p w14:paraId="3260F0BA" w14:textId="77777777" w:rsidR="00094355" w:rsidRPr="00094355" w:rsidRDefault="00094355" w:rsidP="00094355">
            <w:pPr>
              <w:pStyle w:val="ListParagraph"/>
              <w:numPr>
                <w:ilvl w:val="0"/>
                <w:numId w:val="22"/>
              </w:numPr>
              <w:spacing w:after="120"/>
              <w:ind w:left="714" w:hanging="357"/>
              <w:rPr>
                <w:ins w:id="808" w:author="Ted Habermann" w:date="2018-01-18T10:41:00Z"/>
                <w:i/>
                <w:iCs/>
                <w:rPrChange w:id="809" w:author="Ted Habermann" w:date="2018-01-18T10:41:00Z">
                  <w:rPr>
                    <w:ins w:id="810" w:author="Ted Habermann" w:date="2018-01-18T10:41:00Z"/>
                    <w:i/>
                    <w:iCs/>
                  </w:rPr>
                </w:rPrChange>
              </w:rPr>
            </w:pPr>
            <w:ins w:id="811" w:author="Ted Habermann" w:date="2018-01-18T10:41:00Z">
              <w:r w:rsidRPr="00094355">
                <w:rPr>
                  <w:rPrChange w:id="812" w:author="Ted Habermann" w:date="2018-01-18T10:41:00Z">
                    <w:rPr/>
                  </w:rPrChange>
                </w:rPr>
                <w:t xml:space="preserve">A set of 3 (or more) </w:t>
              </w:r>
              <w:proofErr w:type="spellStart"/>
              <w:r w:rsidRPr="00094355">
                <w:rPr>
                  <w:rPrChange w:id="813" w:author="Ted Habermann" w:date="2018-01-18T10:41:00Z">
                    <w:rPr/>
                  </w:rPrChange>
                </w:rPr>
                <w:t>tiepoints</w:t>
              </w:r>
              <w:proofErr w:type="spellEnd"/>
              <w:r w:rsidRPr="00094355">
                <w:rPr>
                  <w:rPrChange w:id="814" w:author="Ted Habermann" w:date="2018-01-18T10:41:00Z">
                    <w:rPr/>
                  </w:rPrChange>
                </w:rPr>
                <w:t xml:space="preserve"> encoded in </w:t>
              </w:r>
              <w:proofErr w:type="spellStart"/>
              <w:r w:rsidRPr="00094355">
                <w:rPr>
                  <w:rPrChange w:id="815" w:author="Ted Habermann" w:date="2018-01-18T10:41:00Z">
                    <w:rPr/>
                  </w:rPrChange>
                </w:rPr>
                <w:t>ModelTiePointTag</w:t>
              </w:r>
              <w:proofErr w:type="spellEnd"/>
            </w:ins>
          </w:p>
        </w:tc>
      </w:tr>
      <w:tr w:rsidR="00094355" w:rsidRPr="00094355" w14:paraId="5E79C755" w14:textId="77777777" w:rsidTr="00094355">
        <w:tblPrEx>
          <w:tblCellMar>
            <w:left w:w="16" w:type="dxa"/>
          </w:tblCellMar>
          <w:tblPrExChange w:id="816" w:author="Ted Habermann" w:date="2018-01-18T10:41:00Z">
            <w:tblPrEx>
              <w:tblW w:w="5000" w:type="pct"/>
              <w:tblCellMar>
                <w:left w:w="16" w:type="dxa"/>
              </w:tblCellMar>
            </w:tblPrEx>
          </w:tblPrExChange>
        </w:tblPrEx>
        <w:trPr>
          <w:ins w:id="817" w:author="Ted Habermann" w:date="2018-01-18T10:41:00Z"/>
          <w:trPrChange w:id="818" w:author="Ted Habermann" w:date="2018-01-18T10:41:00Z">
            <w:trPr>
              <w:gridAfter w:val="0"/>
            </w:trPr>
          </w:trPrChange>
        </w:trPr>
        <w:tc>
          <w:tcPr>
            <w:tcW w:w="928" w:type="pct"/>
            <w:tcBorders>
              <w:top w:val="outset" w:sz="6" w:space="0" w:color="00000A"/>
              <w:left w:val="outset" w:sz="6" w:space="0" w:color="00000A"/>
              <w:bottom w:val="outset" w:sz="6" w:space="0" w:color="00000A"/>
              <w:right w:val="outset" w:sz="6" w:space="0" w:color="00000A"/>
            </w:tcBorders>
            <w:shd w:val="clear" w:color="auto" w:fill="D3D3D3"/>
            <w:tcMar>
              <w:left w:w="16" w:type="dxa"/>
            </w:tcMar>
            <w:vAlign w:val="center"/>
            <w:tcPrChange w:id="819" w:author="Ted Habermann" w:date="2018-01-18T10:41:00Z">
              <w:tcPr>
                <w:tcW w:w="891" w:type="pct"/>
                <w:tcBorders>
                  <w:top w:val="outset" w:sz="6" w:space="0" w:color="00000A"/>
                  <w:left w:val="outset" w:sz="6" w:space="0" w:color="00000A"/>
                  <w:bottom w:val="outset" w:sz="6" w:space="0" w:color="00000A"/>
                  <w:right w:val="outset" w:sz="6" w:space="0" w:color="00000A"/>
                </w:tcBorders>
                <w:shd w:val="clear" w:color="auto" w:fill="D3D3D3"/>
                <w:tcMar>
                  <w:left w:w="16" w:type="dxa"/>
                </w:tcMar>
                <w:vAlign w:val="center"/>
              </w:tcPr>
            </w:tcPrChange>
          </w:tcPr>
          <w:p w14:paraId="34CF65A0" w14:textId="77777777" w:rsidR="00094355" w:rsidRPr="00094355" w:rsidRDefault="00094355" w:rsidP="00654811">
            <w:pPr>
              <w:rPr>
                <w:ins w:id="820" w:author="Ted Habermann" w:date="2018-01-18T10:41:00Z"/>
                <w:rPrChange w:id="821" w:author="Ted Habermann" w:date="2018-01-18T10:41:00Z">
                  <w:rPr>
                    <w:ins w:id="822" w:author="Ted Habermann" w:date="2018-01-18T10:41:00Z"/>
                  </w:rPr>
                </w:rPrChange>
              </w:rPr>
            </w:pPr>
            <w:ins w:id="823" w:author="Ted Habermann" w:date="2018-01-18T10:41:00Z">
              <w:r w:rsidRPr="00094355">
                <w:rPr>
                  <w:rPrChange w:id="824" w:author="Ted Habermann" w:date="2018-01-18T10:41:00Z">
                    <w:rPr/>
                  </w:rPrChange>
                </w:rPr>
                <w:lastRenderedPageBreak/>
                <w:t>Requirement</w:t>
              </w:r>
            </w:ins>
          </w:p>
        </w:tc>
        <w:tc>
          <w:tcPr>
            <w:tcW w:w="4072" w:type="pct"/>
            <w:tcBorders>
              <w:top w:val="outset" w:sz="6" w:space="0" w:color="00000A"/>
              <w:left w:val="outset" w:sz="6" w:space="0" w:color="00000A"/>
              <w:bottom w:val="outset" w:sz="6" w:space="0" w:color="00000A"/>
              <w:right w:val="outset" w:sz="6" w:space="0" w:color="00000A"/>
            </w:tcBorders>
            <w:shd w:val="clear" w:color="auto" w:fill="auto"/>
            <w:tcMar>
              <w:left w:w="16" w:type="dxa"/>
            </w:tcMar>
            <w:vAlign w:val="center"/>
            <w:tcPrChange w:id="825" w:author="Ted Habermann" w:date="2018-01-18T10:41:00Z">
              <w:tcPr>
                <w:tcW w:w="4109" w:type="pct"/>
                <w:gridSpan w:val="2"/>
                <w:tcBorders>
                  <w:top w:val="outset" w:sz="6" w:space="0" w:color="00000A"/>
                  <w:left w:val="outset" w:sz="6" w:space="0" w:color="00000A"/>
                  <w:bottom w:val="outset" w:sz="6" w:space="0" w:color="00000A"/>
                  <w:right w:val="outset" w:sz="6" w:space="0" w:color="00000A"/>
                </w:tcBorders>
                <w:shd w:val="clear" w:color="auto" w:fill="auto"/>
                <w:tcMar>
                  <w:left w:w="16" w:type="dxa"/>
                </w:tcMar>
                <w:vAlign w:val="center"/>
              </w:tcPr>
            </w:tcPrChange>
          </w:tcPr>
          <w:p w14:paraId="137A862A" w14:textId="77777777" w:rsidR="00094355" w:rsidRPr="00094355" w:rsidRDefault="00094355" w:rsidP="00654811">
            <w:pPr>
              <w:rPr>
                <w:ins w:id="826" w:author="Ted Habermann" w:date="2018-01-18T10:41:00Z"/>
                <w:rPrChange w:id="827" w:author="Ted Habermann" w:date="2018-01-18T10:41:00Z">
                  <w:rPr>
                    <w:ins w:id="828" w:author="Ted Habermann" w:date="2018-01-18T10:41:00Z"/>
                  </w:rPr>
                </w:rPrChange>
              </w:rPr>
            </w:pPr>
            <w:ins w:id="829" w:author="Ted Habermann" w:date="2018-01-18T10:41:00Z">
              <w:r w:rsidRPr="00094355">
                <w:rPr>
                  <w:rPrChange w:id="830" w:author="Ted Habermann" w:date="2018-01-18T10:41:00Z">
                    <w:rPr/>
                  </w:rPrChange>
                </w:rPr>
                <w:t>http://www.opengis.net/spec/GeoTIFF/0.0/RasterGeoreference.exclusion1</w:t>
              </w:r>
              <w:r w:rsidRPr="00094355">
                <w:rPr>
                  <w:rPrChange w:id="831" w:author="Ted Habermann" w:date="2018-01-18T10:41:00Z">
                    <w:rPr/>
                  </w:rPrChange>
                </w:rPr>
                <w:br/>
                <w:t xml:space="preserve">ModelPixelScaleTag and ModelTransformationTag SHALL never </w:t>
              </w:r>
              <w:commentRangeStart w:id="832"/>
              <w:r w:rsidRPr="00094355">
                <w:rPr>
                  <w:rPrChange w:id="833" w:author="Ted Habermann" w:date="2018-01-18T10:41:00Z">
                    <w:rPr/>
                  </w:rPrChange>
                </w:rPr>
                <w:t>be used together</w:t>
              </w:r>
              <w:commentRangeEnd w:id="832"/>
              <w:r w:rsidRPr="00094355">
                <w:rPr>
                  <w:rStyle w:val="CommentReference"/>
                  <w:sz w:val="24"/>
                  <w:szCs w:val="24"/>
                  <w:rPrChange w:id="834" w:author="Ted Habermann" w:date="2018-01-18T10:41:00Z">
                    <w:rPr>
                      <w:rStyle w:val="CommentReference"/>
                    </w:rPr>
                  </w:rPrChange>
                </w:rPr>
                <w:commentReference w:id="832"/>
              </w:r>
              <w:r w:rsidRPr="00094355">
                <w:rPr>
                  <w:rPrChange w:id="835" w:author="Ted Habermann" w:date="2018-01-18T10:41:00Z">
                    <w:rPr/>
                  </w:rPrChange>
                </w:rPr>
                <w:t>. (or in conjunction).</w:t>
              </w:r>
            </w:ins>
          </w:p>
        </w:tc>
      </w:tr>
      <w:tr w:rsidR="00094355" w:rsidRPr="00094355" w14:paraId="1979566E" w14:textId="77777777" w:rsidTr="00094355">
        <w:tblPrEx>
          <w:tblPrExChange w:id="836" w:author="Ted Habermann" w:date="2018-01-18T10:41:00Z">
            <w:tblPrEx>
              <w:tblW w:w="5000" w:type="pct"/>
            </w:tblPrEx>
          </w:tblPrExChange>
        </w:tblPrEx>
        <w:trPr>
          <w:trPrChange w:id="837" w:author="Ted Habermann" w:date="2018-01-18T10:41:00Z">
            <w:trPr>
              <w:gridAfter w:val="0"/>
            </w:trPr>
          </w:trPrChange>
        </w:trPr>
        <w:tc>
          <w:tcPr>
            <w:tcW w:w="928" w:type="pct"/>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838" w:author="Ted Habermann" w:date="2018-01-18T10:41:00Z">
              <w:tcPr>
                <w:tcW w:w="897" w:type="pct"/>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17C91FC8" w14:textId="77777777" w:rsidR="00EF70A2" w:rsidRPr="00094355" w:rsidRDefault="0093256E">
            <w:pPr>
              <w:rPr>
                <w:rFonts w:ascii="Times" w:hAnsi="Times"/>
                <w:rPrChange w:id="839" w:author="Ted Habermann" w:date="2018-01-18T10:41:00Z">
                  <w:rPr>
                    <w:rFonts w:ascii="Times" w:hAnsi="Times"/>
                  </w:rPr>
                </w:rPrChange>
              </w:rPr>
            </w:pPr>
            <w:r w:rsidRPr="00094355">
              <w:rPr>
                <w:rPrChange w:id="840" w:author="Ted Habermann" w:date="2018-01-18T10:41:00Z">
                  <w:rPr/>
                </w:rPrChange>
              </w:rPr>
              <w:t>Requirement</w:t>
            </w:r>
          </w:p>
        </w:tc>
        <w:tc>
          <w:tcPr>
            <w:tcW w:w="4072" w:type="pct"/>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841" w:author="Ted Habermann" w:date="2018-01-18T10:41:00Z">
              <w:tcPr>
                <w:tcW w:w="4103" w:type="pct"/>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19D4F2F5" w14:textId="659846A7" w:rsidR="00EF70A2" w:rsidRPr="00094355" w:rsidRDefault="00094355">
            <w:pPr>
              <w:rPr>
                <w:rFonts w:ascii="Times" w:hAnsi="Times"/>
                <w:rPrChange w:id="842" w:author="Ted Habermann" w:date="2018-01-18T10:41:00Z">
                  <w:rPr>
                    <w:rFonts w:ascii="Times" w:hAnsi="Times"/>
                  </w:rPr>
                </w:rPrChange>
              </w:rPr>
            </w:pPr>
            <w:ins w:id="843" w:author="Ted Habermann" w:date="2018-01-18T10:41:00Z">
              <w:r w:rsidRPr="00094355">
                <w:rPr>
                  <w:rPrChange w:id="844" w:author="Ted Habermann" w:date="2018-01-18T10:41:00Z">
                    <w:rPr/>
                  </w:rPrChange>
                </w:rPr>
                <w:t>http://www.opengis.net/spec/GeoTIFF/0.0/RasterGeoreference.exclusion2</w:t>
              </w:r>
              <w:r w:rsidRPr="00094355">
                <w:rPr>
                  <w:rPrChange w:id="845" w:author="Ted Habermann" w:date="2018-01-18T10:41:00Z">
                    <w:rPr/>
                  </w:rPrChange>
                </w:rPr>
                <w:br/>
              </w:r>
              <w:proofErr w:type="spellStart"/>
              <w:r w:rsidRPr="00094355">
                <w:rPr>
                  <w:rPrChange w:id="846" w:author="Ted Habermann" w:date="2018-01-18T10:41:00Z">
                    <w:rPr/>
                  </w:rPrChange>
                </w:rPr>
                <w:t>ModelTiePointTag</w:t>
              </w:r>
              <w:proofErr w:type="spellEnd"/>
              <w:r w:rsidRPr="00094355">
                <w:rPr>
                  <w:rPrChange w:id="847" w:author="Ted Habermann" w:date="2018-01-18T10:41:00Z">
                    <w:rPr/>
                  </w:rPrChange>
                </w:rPr>
                <w:t xml:space="preserve"> and ModelTransformationTag SHALL never be used together (or in conjunction).</w:t>
              </w:r>
            </w:ins>
            <w:del w:id="848" w:author="Ted Habermann" w:date="2018-01-18T10:41:00Z">
              <w:r w:rsidR="0093256E" w:rsidRPr="00094355" w:rsidDel="00094355">
                <w:rPr>
                  <w:rPrChange w:id="849" w:author="Ted Habermann" w:date="2018-01-18T10:41:00Z">
                    <w:rPr/>
                  </w:rPrChange>
                </w:rPr>
                <w:delText>http://www.opengis.net/spec/GeoTIFF/0.0/ModelTag.count</w:delText>
              </w:r>
              <w:r w:rsidR="0093256E" w:rsidRPr="00094355" w:rsidDel="00094355">
                <w:rPr>
                  <w:rPrChange w:id="850" w:author="Ted Habermann" w:date="2018-01-18T10:41:00Z">
                    <w:rPr/>
                  </w:rPrChange>
                </w:rPr>
                <w:br/>
              </w:r>
              <w:r w:rsidR="0093256E" w:rsidRPr="00094355" w:rsidDel="00094355">
                <w:rPr>
                  <w:i/>
                  <w:iCs/>
                  <w:rPrChange w:id="851" w:author="Ted Habermann" w:date="2018-01-18T10:41:00Z">
                    <w:rPr>
                      <w:i/>
                      <w:iCs/>
                    </w:rPr>
                  </w:rPrChange>
                </w:rPr>
                <w:delText xml:space="preserve">If the ModelTiePointTag and ModelPixelScaleTags are defined the ModelTransformationTag SHALL not be used </w:delText>
              </w:r>
            </w:del>
          </w:p>
        </w:tc>
      </w:tr>
    </w:tbl>
    <w:p w14:paraId="5EF580FE" w14:textId="77777777" w:rsidR="00EF70A2" w:rsidRDefault="0093256E">
      <w:pPr>
        <w:pStyle w:val="Heading3"/>
        <w:numPr>
          <w:ilvl w:val="2"/>
          <w:numId w:val="2"/>
        </w:numPr>
        <w:rPr>
          <w:rFonts w:cs="Times New Roman"/>
        </w:rPr>
      </w:pPr>
      <w:bookmarkStart w:id="852" w:name="_Toc337382265"/>
      <w:bookmarkStart w:id="853" w:name="_Toc500260334"/>
      <w:bookmarkEnd w:id="852"/>
      <w:r>
        <w:rPr>
          <w:rFonts w:cs="Times New Roman"/>
        </w:rPr>
        <w:t xml:space="preserve">Requirements Class </w:t>
      </w:r>
      <w:proofErr w:type="spellStart"/>
      <w:r>
        <w:rPr>
          <w:rFonts w:cs="Times New Roman"/>
        </w:rPr>
        <w:t>ModelTiePointTag</w:t>
      </w:r>
      <w:bookmarkEnd w:id="853"/>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415"/>
      </w:tblGrid>
      <w:tr w:rsidR="00EF70A2" w14:paraId="5AAD1F46"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B62719C" w14:textId="77777777" w:rsidR="00EF70A2" w:rsidRDefault="0093256E">
            <w:pPr>
              <w:rPr>
                <w:rFonts w:ascii="Times" w:hAnsi="Times"/>
              </w:rPr>
            </w:pPr>
            <w:r>
              <w:rPr>
                <w:b/>
                <w:bCs/>
              </w:rPr>
              <w:t>Requirements Class</w:t>
            </w:r>
          </w:p>
        </w:tc>
      </w:tr>
      <w:tr w:rsidR="00EF70A2" w14:paraId="0DB64A72"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E95A3B6" w14:textId="77777777" w:rsidR="00EF70A2" w:rsidRDefault="0093256E">
            <w:pPr>
              <w:rPr>
                <w:rFonts w:ascii="Times" w:hAnsi="Times"/>
              </w:rPr>
            </w:pPr>
            <w:r>
              <w:t>http://www.opengis.net/spec/GeoTIFF/0.0/ModelTiePointTag</w:t>
            </w:r>
          </w:p>
        </w:tc>
      </w:tr>
      <w:tr w:rsidR="00EF70A2" w14:paraId="0FD30487"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552BC46"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20DA07E" w14:textId="77777777" w:rsidR="00EF70A2" w:rsidRDefault="0093256E">
            <w:pPr>
              <w:rPr>
                <w:rFonts w:ascii="Times" w:hAnsi="Times"/>
              </w:rPr>
            </w:pPr>
            <w:r>
              <w:t>http://www.opengis.net/spec/GeoTIFF/0.0/ModelTiePointTag.ID</w:t>
            </w:r>
            <w:r>
              <w:br/>
            </w:r>
            <w:r>
              <w:rPr>
                <w:i/>
                <w:iCs/>
              </w:rPr>
              <w:t xml:space="preserve">The </w:t>
            </w:r>
            <w:proofErr w:type="spellStart"/>
            <w:r>
              <w:rPr>
                <w:i/>
                <w:iCs/>
              </w:rPr>
              <w:t>ModelTiePointTag</w:t>
            </w:r>
            <w:proofErr w:type="spellEnd"/>
            <w:r>
              <w:rPr>
                <w:i/>
                <w:iCs/>
              </w:rPr>
              <w:t xml:space="preserve"> SHALL have ID = 33922</w:t>
            </w:r>
          </w:p>
        </w:tc>
      </w:tr>
      <w:tr w:rsidR="00EF70A2" w14:paraId="364EA645"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D61612C"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BD99C52" w14:textId="77777777" w:rsidR="00EF70A2" w:rsidRDefault="0093256E">
            <w:pPr>
              <w:rPr>
                <w:rFonts w:ascii="Times" w:hAnsi="Times"/>
              </w:rPr>
            </w:pPr>
            <w:r>
              <w:t>http://www.opengis.net/spec/GeoTIFF/0.0/ModelTiePointTag.type</w:t>
            </w:r>
            <w:r>
              <w:br/>
            </w:r>
            <w:r>
              <w:rPr>
                <w:i/>
                <w:iCs/>
              </w:rPr>
              <w:t xml:space="preserve">The </w:t>
            </w:r>
            <w:proofErr w:type="spellStart"/>
            <w:r>
              <w:rPr>
                <w:i/>
                <w:iCs/>
              </w:rPr>
              <w:t>ModelTiePointTag</w:t>
            </w:r>
            <w:proofErr w:type="spellEnd"/>
            <w:r>
              <w:rPr>
                <w:i/>
                <w:iCs/>
              </w:rPr>
              <w:t xml:space="preserve"> SHALL have type = DOUBLE</w:t>
            </w:r>
          </w:p>
        </w:tc>
      </w:tr>
      <w:tr w:rsidR="00EF70A2" w14:paraId="091321D3"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24D6C8D"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F4A1BA3" w14:textId="77777777" w:rsidR="00EF70A2" w:rsidRDefault="0093256E">
            <w:r>
              <w:t>http://www.opengis.net/spec/GeoTIFF/0.0/ModelTiePointTag.count</w:t>
            </w:r>
            <w:r>
              <w:br/>
            </w:r>
            <w:r>
              <w:rPr>
                <w:i/>
                <w:iCs/>
              </w:rPr>
              <w:t xml:space="preserve">The </w:t>
            </w:r>
            <w:proofErr w:type="spellStart"/>
            <w:r>
              <w:rPr>
                <w:i/>
                <w:iCs/>
              </w:rPr>
              <w:t>ModelTiePointTag</w:t>
            </w:r>
            <w:proofErr w:type="spellEnd"/>
            <w:r>
              <w:rPr>
                <w:i/>
                <w:iCs/>
              </w:rPr>
              <w:t xml:space="preserve"> MAY hold </w:t>
            </w:r>
            <w:commentRangeStart w:id="854"/>
            <w:commentRangeStart w:id="855"/>
            <w:r>
              <w:rPr>
                <w:i/>
                <w:iCs/>
              </w:rPr>
              <w:t>any</w:t>
            </w:r>
            <w:commentRangeEnd w:id="854"/>
            <w:r>
              <w:commentReference w:id="854"/>
            </w:r>
            <w:commentRangeEnd w:id="855"/>
            <w:r w:rsidR="000C6229">
              <w:rPr>
                <w:rStyle w:val="CommentReference"/>
              </w:rPr>
              <w:commentReference w:id="855"/>
            </w:r>
            <w:r>
              <w:rPr>
                <w:i/>
                <w:iCs/>
              </w:rPr>
              <w:t xml:space="preserve"> number of </w:t>
            </w:r>
            <w:proofErr w:type="spellStart"/>
            <w:r>
              <w:rPr>
                <w:i/>
                <w:iCs/>
              </w:rPr>
              <w:t>tiepoints</w:t>
            </w:r>
            <w:proofErr w:type="spellEnd"/>
          </w:p>
        </w:tc>
      </w:tr>
      <w:tr w:rsidR="00EF70A2" w14:paraId="74D63007"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E054B88"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C2F7CDE" w14:textId="77777777" w:rsidR="00EF70A2" w:rsidRDefault="0093256E">
            <w:pPr>
              <w:rPr>
                <w:rFonts w:ascii="Times" w:hAnsi="Times"/>
              </w:rPr>
            </w:pPr>
            <w:r>
              <w:t>http://www.opengis.net/spec/GeoTIFF/0.0/ModelTiePointTag.size</w:t>
            </w:r>
            <w:r>
              <w:br/>
            </w:r>
            <w:r>
              <w:rPr>
                <w:i/>
                <w:iCs/>
              </w:rPr>
              <w:t xml:space="preserve">The </w:t>
            </w:r>
            <w:proofErr w:type="spellStart"/>
            <w:r>
              <w:rPr>
                <w:i/>
                <w:iCs/>
              </w:rPr>
              <w:t>ModelTiePointTag</w:t>
            </w:r>
            <w:proofErr w:type="spellEnd"/>
            <w:r>
              <w:rPr>
                <w:i/>
                <w:iCs/>
              </w:rPr>
              <w:t xml:space="preserve"> SHALL include six values for each </w:t>
            </w:r>
            <w:proofErr w:type="spellStart"/>
            <w:r>
              <w:rPr>
                <w:i/>
                <w:iCs/>
              </w:rPr>
              <w:t>tiepoint</w:t>
            </w:r>
            <w:proofErr w:type="spellEnd"/>
          </w:p>
        </w:tc>
      </w:tr>
      <w:tr w:rsidR="00EF70A2" w14:paraId="32ED30CF"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7FD8596"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3FAADE0" w14:textId="77777777" w:rsidR="00EF70A2" w:rsidRDefault="0093256E">
            <w:r>
              <w:t>http://www.opengis.net/spec/GeoTIFF/0.0/ModelTiePointTag.independent</w:t>
            </w:r>
            <w:r>
              <w:br/>
            </w:r>
            <w:commentRangeStart w:id="856"/>
            <w:commentRangeStart w:id="857"/>
            <w:r>
              <w:rPr>
                <w:i/>
                <w:iCs/>
              </w:rPr>
              <w:t xml:space="preserve">The </w:t>
            </w:r>
            <w:proofErr w:type="spellStart"/>
            <w:r>
              <w:rPr>
                <w:i/>
                <w:iCs/>
              </w:rPr>
              <w:t>ModelTiePointTag</w:t>
            </w:r>
            <w:proofErr w:type="spellEnd"/>
            <w:r>
              <w:rPr>
                <w:i/>
                <w:iCs/>
              </w:rPr>
              <w:t xml:space="preserve"> SHALL be independent of the </w:t>
            </w:r>
            <w:proofErr w:type="spellStart"/>
            <w:r>
              <w:rPr>
                <w:i/>
                <w:iCs/>
              </w:rPr>
              <w:t>Xposition</w:t>
            </w:r>
            <w:proofErr w:type="spellEnd"/>
            <w:r>
              <w:rPr>
                <w:i/>
                <w:iCs/>
              </w:rPr>
              <w:t xml:space="preserve">, </w:t>
            </w:r>
            <w:proofErr w:type="spellStart"/>
            <w:r>
              <w:rPr>
                <w:i/>
                <w:iCs/>
              </w:rPr>
              <w:t>Yposition</w:t>
            </w:r>
            <w:proofErr w:type="spellEnd"/>
            <w:r>
              <w:rPr>
                <w:i/>
                <w:iCs/>
              </w:rPr>
              <w:t>, and Orientation TIFF tags</w:t>
            </w:r>
            <w:commentRangeEnd w:id="856"/>
            <w:r>
              <w:commentReference w:id="856"/>
            </w:r>
            <w:commentRangeEnd w:id="857"/>
            <w:r w:rsidR="000C6229">
              <w:rPr>
                <w:rStyle w:val="CommentReference"/>
              </w:rPr>
              <w:commentReference w:id="857"/>
            </w:r>
          </w:p>
        </w:tc>
      </w:tr>
    </w:tbl>
    <w:p w14:paraId="50764526" w14:textId="77777777" w:rsidR="00EF70A2" w:rsidRDefault="0093256E">
      <w:pPr>
        <w:pStyle w:val="Heading3"/>
        <w:numPr>
          <w:ilvl w:val="2"/>
          <w:numId w:val="2"/>
        </w:numPr>
        <w:rPr>
          <w:rFonts w:cs="Times New Roman"/>
        </w:rPr>
      </w:pPr>
      <w:bookmarkStart w:id="858" w:name="_Toc337382266"/>
      <w:bookmarkStart w:id="859" w:name="_Toc500260335"/>
      <w:bookmarkEnd w:id="858"/>
      <w:r>
        <w:rPr>
          <w:rFonts w:cs="Times New Roman"/>
        </w:rPr>
        <w:t>Requirements Class ModelTransformationTag</w:t>
      </w:r>
      <w:bookmarkEnd w:id="859"/>
    </w:p>
    <w:tbl>
      <w:tblPr>
        <w:tblW w:w="877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381"/>
      </w:tblGrid>
      <w:tr w:rsidR="00EF70A2" w14:paraId="293A6429" w14:textId="77777777">
        <w:tc>
          <w:tcPr>
            <w:tcW w:w="8775"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4479560" w14:textId="77777777" w:rsidR="00EF70A2" w:rsidRDefault="0093256E">
            <w:pPr>
              <w:rPr>
                <w:rFonts w:ascii="Times" w:hAnsi="Times"/>
              </w:rPr>
            </w:pPr>
            <w:r>
              <w:rPr>
                <w:b/>
                <w:bCs/>
              </w:rPr>
              <w:t>Requirements Class</w:t>
            </w:r>
          </w:p>
        </w:tc>
      </w:tr>
      <w:tr w:rsidR="00EF70A2" w14:paraId="5608CF27" w14:textId="77777777">
        <w:tc>
          <w:tcPr>
            <w:tcW w:w="8775"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0213C08" w14:textId="77777777" w:rsidR="00EF70A2" w:rsidRDefault="0093256E">
            <w:pPr>
              <w:rPr>
                <w:rFonts w:ascii="Times" w:hAnsi="Times"/>
              </w:rPr>
            </w:pPr>
            <w:r>
              <w:t>http://www.opengis.net/spec/GeoTIFF/0.0/ModelTransformationTag</w:t>
            </w:r>
          </w:p>
        </w:tc>
      </w:tr>
      <w:tr w:rsidR="00EF70A2" w14:paraId="60F39560"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AFFF99D" w14:textId="77777777" w:rsidR="00EF70A2" w:rsidRDefault="0093256E">
            <w:pPr>
              <w:rPr>
                <w:rFonts w:ascii="Times" w:hAnsi="Times"/>
              </w:rPr>
            </w:pPr>
            <w:r>
              <w:t>Requirement</w:t>
            </w:r>
          </w:p>
        </w:tc>
        <w:tc>
          <w:tcPr>
            <w:tcW w:w="7380"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917CBD6" w14:textId="77777777" w:rsidR="00EF70A2" w:rsidRDefault="0093256E">
            <w:pPr>
              <w:rPr>
                <w:rFonts w:ascii="Times" w:hAnsi="Times"/>
              </w:rPr>
            </w:pPr>
            <w:r>
              <w:t>http://www.opengis.net/spec/GeoTIFF/0.0/ModelTransformationTag.ID</w:t>
            </w:r>
            <w:r>
              <w:br/>
            </w:r>
            <w:r>
              <w:rPr>
                <w:i/>
                <w:iCs/>
              </w:rPr>
              <w:t>The ModelTransformationTag SHALL have ID = 34264</w:t>
            </w:r>
          </w:p>
        </w:tc>
      </w:tr>
      <w:tr w:rsidR="00EF70A2" w14:paraId="07A64F48"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BB66C66" w14:textId="77777777" w:rsidR="00EF70A2" w:rsidRDefault="0093256E">
            <w:pPr>
              <w:rPr>
                <w:rFonts w:ascii="Times" w:hAnsi="Times"/>
              </w:rPr>
            </w:pPr>
            <w:r>
              <w:lastRenderedPageBreak/>
              <w:t>Requirement</w:t>
            </w:r>
          </w:p>
        </w:tc>
        <w:tc>
          <w:tcPr>
            <w:tcW w:w="7380"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0696DCF" w14:textId="77777777" w:rsidR="00EF70A2" w:rsidRDefault="0093256E">
            <w:pPr>
              <w:rPr>
                <w:rFonts w:ascii="Times" w:hAnsi="Times"/>
              </w:rPr>
            </w:pPr>
            <w:r>
              <w:t>http://www.opengis.net/spec/GeoTIFF/0.0/ModelTransformationTag.type</w:t>
            </w:r>
            <w:r>
              <w:br/>
            </w:r>
            <w:r>
              <w:rPr>
                <w:i/>
                <w:iCs/>
              </w:rPr>
              <w:t>The ModelTransformationTag SHALL have type = DOUBLE</w:t>
            </w:r>
          </w:p>
        </w:tc>
      </w:tr>
      <w:tr w:rsidR="00EF70A2" w14:paraId="7048F57D"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23C2FA9" w14:textId="77777777" w:rsidR="00EF70A2" w:rsidRDefault="0093256E">
            <w:pPr>
              <w:rPr>
                <w:rFonts w:ascii="Times" w:hAnsi="Times"/>
              </w:rPr>
            </w:pPr>
            <w:r>
              <w:t>Requirement</w:t>
            </w:r>
          </w:p>
        </w:tc>
        <w:tc>
          <w:tcPr>
            <w:tcW w:w="7380"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9FD2A35" w14:textId="77777777" w:rsidR="00EF70A2" w:rsidRDefault="0093256E">
            <w:pPr>
              <w:rPr>
                <w:rFonts w:ascii="Times" w:hAnsi="Times"/>
              </w:rPr>
            </w:pPr>
            <w:r>
              <w:t>http://www.opengis.net/spec/GeoTIFF/0.0/ModelTransformationTag.count</w:t>
            </w:r>
            <w:r>
              <w:br/>
            </w:r>
            <w:r>
              <w:rPr>
                <w:i/>
                <w:iCs/>
              </w:rPr>
              <w:t xml:space="preserve">The ModelTransformationTag SHALL hold sixteen values </w:t>
            </w:r>
          </w:p>
        </w:tc>
      </w:tr>
    </w:tbl>
    <w:p w14:paraId="39FEAC21" w14:textId="77777777" w:rsidR="00EF70A2" w:rsidRDefault="0093256E">
      <w:pPr>
        <w:pStyle w:val="Heading3"/>
        <w:numPr>
          <w:ilvl w:val="2"/>
          <w:numId w:val="2"/>
        </w:numPr>
        <w:rPr>
          <w:rFonts w:cs="Times New Roman"/>
        </w:rPr>
      </w:pPr>
      <w:bookmarkStart w:id="860" w:name="_Toc337382267"/>
      <w:bookmarkStart w:id="861" w:name="_Toc500260336"/>
      <w:bookmarkEnd w:id="860"/>
      <w:r>
        <w:rPr>
          <w:rFonts w:cs="Times New Roman"/>
        </w:rPr>
        <w:t xml:space="preserve">Requirements Class </w:t>
      </w:r>
      <w:proofErr w:type="spellStart"/>
      <w:r>
        <w:rPr>
          <w:rFonts w:cs="Times New Roman"/>
        </w:rPr>
        <w:t>PCSCitationGeoKey</w:t>
      </w:r>
      <w:bookmarkEnd w:id="861"/>
      <w:proofErr w:type="spellEnd"/>
    </w:p>
    <w:tbl>
      <w:tblPr>
        <w:tblW w:w="8163"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6768"/>
      </w:tblGrid>
      <w:tr w:rsidR="00EF70A2" w14:paraId="75B96D11" w14:textId="77777777">
        <w:tc>
          <w:tcPr>
            <w:tcW w:w="8162"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A1E413B" w14:textId="77777777" w:rsidR="00EF70A2" w:rsidRDefault="0093256E">
            <w:pPr>
              <w:rPr>
                <w:rFonts w:ascii="Times" w:hAnsi="Times"/>
              </w:rPr>
            </w:pPr>
            <w:r>
              <w:rPr>
                <w:b/>
                <w:bCs/>
              </w:rPr>
              <w:t>Requirements Class</w:t>
            </w:r>
          </w:p>
        </w:tc>
      </w:tr>
      <w:tr w:rsidR="00EF70A2" w14:paraId="626870B6" w14:textId="77777777">
        <w:tc>
          <w:tcPr>
            <w:tcW w:w="8162"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59A1019" w14:textId="77777777" w:rsidR="00EF70A2" w:rsidRDefault="0093256E">
            <w:pPr>
              <w:rPr>
                <w:rFonts w:ascii="Times" w:hAnsi="Times"/>
              </w:rPr>
            </w:pPr>
            <w:r>
              <w:t>http://www.opengis.net/spec/GeoTIFF/0.0/PCSCitationGeoKey</w:t>
            </w:r>
          </w:p>
        </w:tc>
      </w:tr>
      <w:tr w:rsidR="00EF70A2" w14:paraId="35B43D4C"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BB8E9F4" w14:textId="77777777" w:rsidR="00EF70A2" w:rsidRDefault="0093256E">
            <w:pPr>
              <w:rPr>
                <w:rFonts w:ascii="Times" w:hAnsi="Times"/>
              </w:rPr>
            </w:pPr>
            <w:r>
              <w:t>Requirement</w:t>
            </w:r>
          </w:p>
        </w:tc>
        <w:tc>
          <w:tcPr>
            <w:tcW w:w="6767"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FF42ECC" w14:textId="77777777" w:rsidR="00EF70A2" w:rsidRDefault="0093256E">
            <w:pPr>
              <w:rPr>
                <w:rFonts w:ascii="Times" w:hAnsi="Times"/>
              </w:rPr>
            </w:pPr>
            <w:r>
              <w:t>http://www.opengis.net/spec/GeoTIFF/0.0/PCSCitationGeoKey.ID</w:t>
            </w:r>
            <w:r>
              <w:br/>
            </w:r>
            <w:r>
              <w:rPr>
                <w:i/>
                <w:iCs/>
              </w:rPr>
              <w:t xml:space="preserve">The </w:t>
            </w:r>
            <w:proofErr w:type="spellStart"/>
            <w:r>
              <w:rPr>
                <w:i/>
                <w:iCs/>
              </w:rPr>
              <w:t>PCSCitationGeoKey</w:t>
            </w:r>
            <w:proofErr w:type="spellEnd"/>
            <w:r>
              <w:rPr>
                <w:i/>
                <w:iCs/>
              </w:rPr>
              <w:t xml:space="preserve"> SHALL have ID = 3073</w:t>
            </w:r>
          </w:p>
        </w:tc>
      </w:tr>
      <w:tr w:rsidR="00EF70A2" w14:paraId="304F175B"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EA069BE" w14:textId="77777777" w:rsidR="00EF70A2" w:rsidRDefault="0093256E">
            <w:pPr>
              <w:rPr>
                <w:rFonts w:ascii="Times" w:hAnsi="Times"/>
              </w:rPr>
            </w:pPr>
            <w:r>
              <w:t>Requirement</w:t>
            </w:r>
          </w:p>
        </w:tc>
        <w:tc>
          <w:tcPr>
            <w:tcW w:w="6767"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B0595C2" w14:textId="77777777" w:rsidR="00EF70A2" w:rsidRDefault="0093256E">
            <w:pPr>
              <w:rPr>
                <w:rFonts w:ascii="Times" w:hAnsi="Times"/>
              </w:rPr>
            </w:pPr>
            <w:r>
              <w:t>http://www.opengis.net/spec/GeoTIFF/0.0/PCSCitationGeoKey.type</w:t>
            </w:r>
            <w:r>
              <w:br/>
            </w:r>
            <w:r>
              <w:rPr>
                <w:i/>
                <w:iCs/>
              </w:rPr>
              <w:t xml:space="preserve">The </w:t>
            </w:r>
            <w:proofErr w:type="spellStart"/>
            <w:r>
              <w:rPr>
                <w:i/>
                <w:iCs/>
              </w:rPr>
              <w:t>PCSCitationGeoKey</w:t>
            </w:r>
            <w:proofErr w:type="spellEnd"/>
            <w:r>
              <w:rPr>
                <w:i/>
                <w:iCs/>
              </w:rPr>
              <w:t xml:space="preserve"> SHALL have type = ASCII</w:t>
            </w:r>
          </w:p>
        </w:tc>
      </w:tr>
    </w:tbl>
    <w:p w14:paraId="653FDCC4" w14:textId="77777777" w:rsidR="00EF70A2" w:rsidRDefault="0093256E">
      <w:pPr>
        <w:pStyle w:val="Heading3"/>
        <w:numPr>
          <w:ilvl w:val="2"/>
          <w:numId w:val="2"/>
        </w:numPr>
        <w:rPr>
          <w:rFonts w:cs="Times New Roman"/>
        </w:rPr>
      </w:pPr>
      <w:bookmarkStart w:id="862" w:name="_Toc337382268"/>
      <w:bookmarkStart w:id="863" w:name="_Toc500260337"/>
      <w:bookmarkEnd w:id="862"/>
      <w:r>
        <w:rPr>
          <w:rFonts w:cs="Times New Roman"/>
        </w:rPr>
        <w:t xml:space="preserve">Requirements Class </w:t>
      </w:r>
      <w:proofErr w:type="spellStart"/>
      <w:r>
        <w:rPr>
          <w:rFonts w:cs="Times New Roman"/>
        </w:rPr>
        <w:t>ProjectedCSTypeGeoKey</w:t>
      </w:r>
      <w:bookmarkEnd w:id="863"/>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72"/>
        <w:gridCol w:w="7438"/>
      </w:tblGrid>
      <w:tr w:rsidR="00EF70A2" w14:paraId="09D4C15B"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E053BD2" w14:textId="77777777" w:rsidR="00EF70A2" w:rsidRDefault="0093256E">
            <w:pPr>
              <w:rPr>
                <w:rFonts w:ascii="Times" w:hAnsi="Times"/>
              </w:rPr>
            </w:pPr>
            <w:r>
              <w:rPr>
                <w:b/>
                <w:bCs/>
              </w:rPr>
              <w:t>Requirements Class</w:t>
            </w:r>
          </w:p>
        </w:tc>
      </w:tr>
      <w:tr w:rsidR="00EF70A2" w14:paraId="27E7CA75"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20A8046" w14:textId="77777777" w:rsidR="00EF70A2" w:rsidRDefault="0093256E">
            <w:pPr>
              <w:rPr>
                <w:rFonts w:ascii="Times" w:hAnsi="Times"/>
              </w:rPr>
            </w:pPr>
            <w:r>
              <w:t>http://www.opengis.net/spec/GeoTIFF/0.0/ProjectedCSTypeGeoKey</w:t>
            </w:r>
          </w:p>
        </w:tc>
      </w:tr>
      <w:tr w:rsidR="00EF70A2" w14:paraId="33C7C547"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24EB9DB"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13CC7C0" w14:textId="77777777" w:rsidR="00EF70A2" w:rsidRDefault="0093256E">
            <w:pPr>
              <w:rPr>
                <w:rFonts w:ascii="Times" w:hAnsi="Times"/>
              </w:rPr>
            </w:pPr>
            <w:r>
              <w:t>http://www.opengis.net/spec/GeoTIFF/0.0/ProjectedCSTypeGeoKey.ID</w:t>
            </w:r>
            <w:r>
              <w:br/>
            </w:r>
            <w:r>
              <w:rPr>
                <w:i/>
                <w:iCs/>
              </w:rPr>
              <w:t xml:space="preserve">The </w:t>
            </w:r>
            <w:proofErr w:type="spellStart"/>
            <w:r>
              <w:rPr>
                <w:i/>
                <w:iCs/>
              </w:rPr>
              <w:t>ProjectedCSTypeGeoKey</w:t>
            </w:r>
            <w:proofErr w:type="spellEnd"/>
            <w:r>
              <w:rPr>
                <w:i/>
                <w:iCs/>
              </w:rPr>
              <w:t xml:space="preserve"> SHALL have ID = 3072</w:t>
            </w:r>
          </w:p>
        </w:tc>
      </w:tr>
      <w:tr w:rsidR="00EF70A2" w14:paraId="4ACCC001"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1E80BF0"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E1EB32F" w14:textId="77777777" w:rsidR="00EF70A2" w:rsidRDefault="0093256E">
            <w:pPr>
              <w:rPr>
                <w:rFonts w:ascii="Times" w:hAnsi="Times"/>
              </w:rPr>
            </w:pPr>
            <w:r>
              <w:t>http://www.opengis.net/spec/GeoTIFF/0.0/ProjectedCSTypeGeoKey.type</w:t>
            </w:r>
            <w:r>
              <w:br/>
            </w:r>
            <w:r>
              <w:rPr>
                <w:i/>
                <w:iCs/>
              </w:rPr>
              <w:t xml:space="preserve">The </w:t>
            </w:r>
            <w:proofErr w:type="spellStart"/>
            <w:r>
              <w:rPr>
                <w:i/>
                <w:iCs/>
              </w:rPr>
              <w:t>ProjectedCSTypeGeoKey</w:t>
            </w:r>
            <w:proofErr w:type="spellEnd"/>
            <w:r>
              <w:rPr>
                <w:i/>
                <w:iCs/>
              </w:rPr>
              <w:t xml:space="preserve"> SHALL have type = SHORT</w:t>
            </w:r>
          </w:p>
        </w:tc>
      </w:tr>
      <w:tr w:rsidR="00EF70A2" w14:paraId="41AB1059"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BEECD77"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34D25AD" w14:textId="77777777" w:rsidR="00EF70A2" w:rsidRDefault="0093256E">
            <w:pPr>
              <w:rPr>
                <w:rFonts w:ascii="Times" w:hAnsi="Times"/>
              </w:rPr>
            </w:pPr>
            <w:r>
              <w:t>http://www.opengis.net/spec/GeoTIFF/0.0/ProjectedCSTypeGeoKey.private</w:t>
            </w:r>
            <w:r>
              <w:br/>
            </w:r>
            <w:proofErr w:type="spellStart"/>
            <w:r>
              <w:rPr>
                <w:i/>
                <w:iCs/>
              </w:rPr>
              <w:t>ProjectedCSTypeGeoKey</w:t>
            </w:r>
            <w:proofErr w:type="spellEnd"/>
            <w:r>
              <w:rPr>
                <w:i/>
                <w:iCs/>
              </w:rPr>
              <w:t xml:space="preserve"> values in the range 32768-65535 SHALL be private</w:t>
            </w:r>
          </w:p>
        </w:tc>
      </w:tr>
    </w:tbl>
    <w:p w14:paraId="5A9F1082" w14:textId="77777777" w:rsidR="00EF70A2" w:rsidRDefault="0093256E">
      <w:pPr>
        <w:pStyle w:val="Heading3"/>
        <w:numPr>
          <w:ilvl w:val="2"/>
          <w:numId w:val="2"/>
        </w:numPr>
        <w:rPr>
          <w:rFonts w:cs="Times New Roman"/>
        </w:rPr>
      </w:pPr>
      <w:bookmarkStart w:id="864" w:name="_Toc337382269"/>
      <w:bookmarkStart w:id="865" w:name="_Toc500260338"/>
      <w:bookmarkEnd w:id="864"/>
      <w:r>
        <w:rPr>
          <w:rFonts w:cs="Times New Roman"/>
        </w:rPr>
        <w:t xml:space="preserve">Requirements Class </w:t>
      </w:r>
      <w:proofErr w:type="spellStart"/>
      <w:r>
        <w:rPr>
          <w:rFonts w:cs="Times New Roman"/>
        </w:rPr>
        <w:t>ProjectionGeoKey</w:t>
      </w:r>
      <w:bookmarkEnd w:id="865"/>
      <w:proofErr w:type="spellEnd"/>
    </w:p>
    <w:tbl>
      <w:tblPr>
        <w:tblW w:w="885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Change w:id="866" w:author="Ted Habermann" w:date="2017-12-05T17:18:00Z">
          <w:tblPr>
            <w:tblW w:w="885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PrChange>
      </w:tblPr>
      <w:tblGrid>
        <w:gridCol w:w="1319"/>
        <w:gridCol w:w="14"/>
        <w:gridCol w:w="7523"/>
        <w:tblGridChange w:id="867">
          <w:tblGrid>
            <w:gridCol w:w="1319"/>
            <w:gridCol w:w="14"/>
            <w:gridCol w:w="7523"/>
          </w:tblGrid>
        </w:tblGridChange>
      </w:tblGrid>
      <w:tr w:rsidR="005573CE" w14:paraId="4808CFE2" w14:textId="77777777" w:rsidTr="005573CE">
        <w:tc>
          <w:tcPr>
            <w:tcW w:w="8856" w:type="dxa"/>
            <w:gridSpan w:val="3"/>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868" w:author="Ted Habermann" w:date="2017-12-05T17:18:00Z">
              <w:tcPr>
                <w:tcW w:w="8856" w:type="dxa"/>
                <w:gridSpan w:val="3"/>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23492478" w14:textId="77777777" w:rsidR="00EF70A2" w:rsidRDefault="0093256E">
            <w:pPr>
              <w:rPr>
                <w:rFonts w:ascii="Times" w:hAnsi="Times"/>
              </w:rPr>
            </w:pPr>
            <w:r>
              <w:rPr>
                <w:b/>
                <w:bCs/>
              </w:rPr>
              <w:t>Requirements Class</w:t>
            </w:r>
          </w:p>
        </w:tc>
      </w:tr>
      <w:tr w:rsidR="005573CE" w14:paraId="6A30BB4F" w14:textId="77777777" w:rsidTr="005573CE">
        <w:tc>
          <w:tcPr>
            <w:tcW w:w="8856" w:type="dxa"/>
            <w:gridSpan w:val="3"/>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869" w:author="Ted Habermann" w:date="2017-12-05T17:18:00Z">
              <w:tcPr>
                <w:tcW w:w="8856" w:type="dxa"/>
                <w:gridSpan w:val="3"/>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151BE519" w14:textId="77777777" w:rsidR="00EF70A2" w:rsidRDefault="0093256E">
            <w:r>
              <w:t>http://www.opengis.net/spec/GeoTIFF/0.0/ProjectionGeoKey</w:t>
            </w:r>
            <w:r>
              <w:rPr>
                <w:rFonts w:ascii="Times" w:hAnsi="Times"/>
              </w:rPr>
              <w:commentReference w:id="870"/>
            </w:r>
          </w:p>
        </w:tc>
      </w:tr>
      <w:tr w:rsidR="005573CE" w14:paraId="014475AD" w14:textId="77777777" w:rsidTr="005573CE">
        <w:tc>
          <w:tcPr>
            <w:tcW w:w="1333"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871" w:author="Ted Habermann" w:date="2017-12-05T17:18:00Z">
              <w:tcPr>
                <w:tcW w:w="1333"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6A8EAD9F" w14:textId="77777777" w:rsidR="00EF70A2" w:rsidRDefault="0093256E">
            <w:pPr>
              <w:rPr>
                <w:rFonts w:ascii="Times" w:hAnsi="Times"/>
              </w:rPr>
            </w:pPr>
            <w:r>
              <w:t>Requirement</w:t>
            </w:r>
          </w:p>
        </w:tc>
        <w:tc>
          <w:tcPr>
            <w:tcW w:w="7523"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872" w:author="Ted Habermann" w:date="2017-12-05T17:18:00Z">
              <w:tcPr>
                <w:tcW w:w="7523"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7EA7AA7D" w14:textId="77777777" w:rsidR="00EF70A2" w:rsidRDefault="0093256E">
            <w:pPr>
              <w:rPr>
                <w:rFonts w:ascii="Times" w:hAnsi="Times"/>
              </w:rPr>
            </w:pPr>
            <w:r>
              <w:t>http://www.opengis.net/spec/GeoTIFF/0.0/ProjectionGeoKey.ID</w:t>
            </w:r>
            <w:r>
              <w:br/>
            </w:r>
            <w:r>
              <w:rPr>
                <w:i/>
                <w:iCs/>
              </w:rPr>
              <w:lastRenderedPageBreak/>
              <w:t xml:space="preserve">The </w:t>
            </w:r>
            <w:proofErr w:type="spellStart"/>
            <w:r>
              <w:rPr>
                <w:i/>
                <w:iCs/>
              </w:rPr>
              <w:t>ProjectionGeoKey</w:t>
            </w:r>
            <w:proofErr w:type="spellEnd"/>
            <w:r>
              <w:rPr>
                <w:i/>
                <w:iCs/>
              </w:rPr>
              <w:t xml:space="preserve"> SHALL have ID = 3074</w:t>
            </w:r>
          </w:p>
        </w:tc>
      </w:tr>
      <w:tr w:rsidR="005573CE" w14:paraId="53BA9787" w14:textId="77777777" w:rsidTr="005573CE">
        <w:tc>
          <w:tcPr>
            <w:tcW w:w="1333"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873" w:author="Ted Habermann" w:date="2017-12-05T17:18:00Z">
              <w:tcPr>
                <w:tcW w:w="1333"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3A630F7E" w14:textId="77777777" w:rsidR="00EF70A2" w:rsidRDefault="0093256E">
            <w:pPr>
              <w:rPr>
                <w:rFonts w:ascii="Times" w:hAnsi="Times"/>
              </w:rPr>
            </w:pPr>
            <w:r>
              <w:lastRenderedPageBreak/>
              <w:t>Requirement</w:t>
            </w:r>
          </w:p>
        </w:tc>
        <w:tc>
          <w:tcPr>
            <w:tcW w:w="7523"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874" w:author="Ted Habermann" w:date="2017-12-05T17:18:00Z">
              <w:tcPr>
                <w:tcW w:w="7523"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05561D9C" w14:textId="77777777" w:rsidR="00EF70A2" w:rsidRDefault="0093256E">
            <w:r>
              <w:t>http://www.opengis.net/spec/GeoTIFF/0.0/ProjectionGeoKey.type</w:t>
            </w:r>
            <w:r>
              <w:br/>
            </w:r>
            <w:r>
              <w:rPr>
                <w:i/>
                <w:iCs/>
              </w:rPr>
              <w:t xml:space="preserve">The </w:t>
            </w:r>
            <w:proofErr w:type="spellStart"/>
            <w:r>
              <w:rPr>
                <w:i/>
                <w:iCs/>
              </w:rPr>
              <w:t>ProjectionGeoKey</w:t>
            </w:r>
            <w:proofErr w:type="spellEnd"/>
            <w:r>
              <w:rPr>
                <w:i/>
                <w:iCs/>
              </w:rPr>
              <w:t xml:space="preserve"> SHALL have type = SHORT</w:t>
            </w:r>
          </w:p>
        </w:tc>
      </w:tr>
      <w:tr w:rsidR="005573CE" w14:paraId="40F1248B" w14:textId="77777777" w:rsidTr="005573CE">
        <w:trPr>
          <w:ins w:id="875" w:author="Ted Habermann" w:date="2017-12-05T17:16:00Z"/>
        </w:trPr>
        <w:tc>
          <w:tcPr>
            <w:tcW w:w="1319"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876" w:author="Ted Habermann" w:date="2017-12-05T17:18:00Z">
              <w:tcPr>
                <w:tcW w:w="1319"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4C79BCD2" w14:textId="77777777" w:rsidR="005573CE" w:rsidRDefault="005573CE" w:rsidP="002326F4">
            <w:pPr>
              <w:rPr>
                <w:ins w:id="877" w:author="Ted Habermann" w:date="2017-12-05T17:16:00Z"/>
                <w:rFonts w:ascii="Times" w:hAnsi="Times"/>
              </w:rPr>
            </w:pPr>
            <w:ins w:id="878" w:author="Ted Habermann" w:date="2017-12-05T17:16:00Z">
              <w:r>
                <w:t>Requirement</w:t>
              </w:r>
            </w:ins>
          </w:p>
        </w:tc>
        <w:tc>
          <w:tcPr>
            <w:tcW w:w="7537"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879" w:author="Ted Habermann" w:date="2017-12-05T17:18:00Z">
              <w:tcPr>
                <w:tcW w:w="7537"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754DB3A1" w14:textId="0B2C543E" w:rsidR="005573CE" w:rsidRDefault="005573CE" w:rsidP="005573CE">
            <w:pPr>
              <w:rPr>
                <w:ins w:id="880" w:author="Ted Habermann" w:date="2017-12-05T17:16:00Z"/>
                <w:rFonts w:ascii="Times" w:hAnsi="Times"/>
              </w:rPr>
            </w:pPr>
            <w:ins w:id="881" w:author="Ted Habermann" w:date="2017-12-05T17:16:00Z">
              <w:r>
                <w:t>http://www.opengis.net/spec/GeoTIFF/0.0/Project</w:t>
              </w:r>
            </w:ins>
            <w:ins w:id="882" w:author="Ted Habermann" w:date="2017-12-05T17:17:00Z">
              <w:r>
                <w:t>ion</w:t>
              </w:r>
            </w:ins>
            <w:ins w:id="883" w:author="Ted Habermann" w:date="2017-12-05T17:16:00Z">
              <w:r>
                <w:t>GeoKey.private</w:t>
              </w:r>
              <w:r>
                <w:br/>
              </w:r>
              <w:proofErr w:type="spellStart"/>
              <w:r>
                <w:rPr>
                  <w:i/>
                  <w:iCs/>
                </w:rPr>
                <w:t>Project</w:t>
              </w:r>
            </w:ins>
            <w:ins w:id="884" w:author="Ted Habermann" w:date="2017-12-05T17:17:00Z">
              <w:r>
                <w:rPr>
                  <w:i/>
                  <w:iCs/>
                </w:rPr>
                <w:t>ion</w:t>
              </w:r>
            </w:ins>
            <w:ins w:id="885" w:author="Ted Habermann" w:date="2017-12-05T17:16:00Z">
              <w:r>
                <w:rPr>
                  <w:i/>
                  <w:iCs/>
                </w:rPr>
                <w:t>GeoKey</w:t>
              </w:r>
              <w:proofErr w:type="spellEnd"/>
              <w:r>
                <w:rPr>
                  <w:i/>
                  <w:iCs/>
                </w:rPr>
                <w:t xml:space="preserve"> values in the range 32768-65535 SHALL be private</w:t>
              </w:r>
            </w:ins>
          </w:p>
        </w:tc>
      </w:tr>
    </w:tbl>
    <w:p w14:paraId="3853F62D" w14:textId="77777777" w:rsidR="00EF70A2" w:rsidRDefault="0093256E">
      <w:pPr>
        <w:pStyle w:val="Heading3"/>
        <w:numPr>
          <w:ilvl w:val="2"/>
          <w:numId w:val="2"/>
        </w:numPr>
        <w:rPr>
          <w:rFonts w:cs="Times New Roman"/>
        </w:rPr>
      </w:pPr>
      <w:bookmarkStart w:id="886" w:name="_Toc337382270"/>
      <w:bookmarkStart w:id="887" w:name="_Toc500260339"/>
      <w:bookmarkEnd w:id="886"/>
      <w:r>
        <w:rPr>
          <w:rFonts w:cs="Times New Roman"/>
        </w:rPr>
        <w:t xml:space="preserve">Requirements Class </w:t>
      </w:r>
      <w:proofErr w:type="spellStart"/>
      <w:r>
        <w:rPr>
          <w:rFonts w:cs="Times New Roman"/>
        </w:rPr>
        <w:t>ProjCoordTransGeoKey</w:t>
      </w:r>
      <w:bookmarkEnd w:id="887"/>
      <w:proofErr w:type="spellEnd"/>
    </w:p>
    <w:tbl>
      <w:tblPr>
        <w:tblW w:w="85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276"/>
        <w:gridCol w:w="7443"/>
      </w:tblGrid>
      <w:tr w:rsidR="00EF70A2" w14:paraId="1A8E7E23" w14:textId="77777777" w:rsidTr="002D2BA6">
        <w:tc>
          <w:tcPr>
            <w:tcW w:w="8510"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817F7EA" w14:textId="77777777" w:rsidR="00EF70A2" w:rsidRDefault="0093256E">
            <w:pPr>
              <w:rPr>
                <w:rFonts w:ascii="Times" w:hAnsi="Times"/>
              </w:rPr>
            </w:pPr>
            <w:r>
              <w:rPr>
                <w:b/>
                <w:bCs/>
              </w:rPr>
              <w:t>Requirements Class</w:t>
            </w:r>
          </w:p>
        </w:tc>
      </w:tr>
      <w:tr w:rsidR="00EF70A2" w14:paraId="2C65BF34" w14:textId="77777777" w:rsidTr="002D2BA6">
        <w:tc>
          <w:tcPr>
            <w:tcW w:w="8510"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789CC0B" w14:textId="77777777" w:rsidR="00EF70A2" w:rsidRDefault="0093256E">
            <w:r>
              <w:t>http://www.opengis.net/spec/GeoTIFF/0.0/ProjCoordTransGeoKey</w:t>
            </w:r>
          </w:p>
        </w:tc>
      </w:tr>
      <w:tr w:rsidR="00EF70A2" w14:paraId="23FE567D" w14:textId="77777777" w:rsidTr="002D2BA6">
        <w:tc>
          <w:tcPr>
            <w:tcW w:w="1394"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664F55F" w14:textId="77777777" w:rsidR="00EF70A2" w:rsidRDefault="0093256E">
            <w:pPr>
              <w:rPr>
                <w:rFonts w:ascii="Times" w:hAnsi="Times"/>
              </w:rPr>
            </w:pPr>
            <w:r>
              <w:t>Requirement</w:t>
            </w:r>
          </w:p>
        </w:tc>
        <w:tc>
          <w:tcPr>
            <w:tcW w:w="7116"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A262249" w14:textId="77777777" w:rsidR="00EF70A2" w:rsidRDefault="0093256E">
            <w:pPr>
              <w:rPr>
                <w:rFonts w:ascii="Times" w:hAnsi="Times"/>
              </w:rPr>
            </w:pPr>
            <w:r>
              <w:t>http://www.opengis.net/spec/GeoTIFF/0.0/ProjCoordTransGeoKey.ID</w:t>
            </w:r>
            <w:r>
              <w:br/>
            </w:r>
            <w:r>
              <w:rPr>
                <w:i/>
                <w:iCs/>
              </w:rPr>
              <w:t xml:space="preserve">The </w:t>
            </w:r>
            <w:proofErr w:type="spellStart"/>
            <w:r>
              <w:rPr>
                <w:i/>
                <w:iCs/>
              </w:rPr>
              <w:t>ProjCoordTransGeoKey</w:t>
            </w:r>
            <w:proofErr w:type="spellEnd"/>
            <w:r>
              <w:rPr>
                <w:i/>
                <w:iCs/>
              </w:rPr>
              <w:t xml:space="preserve"> SHALL have ID = 3075</w:t>
            </w:r>
          </w:p>
        </w:tc>
      </w:tr>
      <w:tr w:rsidR="002D2BA6" w14:paraId="68D82C2D" w14:textId="77777777" w:rsidTr="002D2BA6">
        <w:trPr>
          <w:ins w:id="888" w:author="Ted Habermann" w:date="2017-12-05T17:26:00Z"/>
        </w:trPr>
        <w:tc>
          <w:tcPr>
            <w:tcW w:w="1394"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48C999F" w14:textId="77777777" w:rsidR="002D2BA6" w:rsidRDefault="002D2BA6" w:rsidP="002326F4">
            <w:pPr>
              <w:rPr>
                <w:ins w:id="889" w:author="Ted Habermann" w:date="2017-12-05T17:26:00Z"/>
                <w:rFonts w:ascii="Times" w:hAnsi="Times"/>
              </w:rPr>
            </w:pPr>
            <w:ins w:id="890" w:author="Ted Habermann" w:date="2017-12-05T17:26:00Z">
              <w:r>
                <w:t>Requirement</w:t>
              </w:r>
            </w:ins>
          </w:p>
        </w:tc>
        <w:tc>
          <w:tcPr>
            <w:tcW w:w="7116"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0EE163F" w14:textId="77777777" w:rsidR="002D2BA6" w:rsidRDefault="002D2BA6" w:rsidP="002326F4">
            <w:pPr>
              <w:rPr>
                <w:ins w:id="891" w:author="Ted Habermann" w:date="2017-12-05T17:26:00Z"/>
                <w:rFonts w:ascii="Times" w:hAnsi="Times"/>
              </w:rPr>
            </w:pPr>
            <w:ins w:id="892" w:author="Ted Habermann" w:date="2017-12-05T17:26:00Z">
              <w:r>
                <w:t>http://www.opengis.net/spec/GeoTIFF/0.0/ProjCoordTransGeoKey.type</w:t>
              </w:r>
              <w:r>
                <w:br/>
              </w:r>
              <w:r>
                <w:rPr>
                  <w:i/>
                  <w:iCs/>
                </w:rPr>
                <w:t xml:space="preserve">The </w:t>
              </w:r>
              <w:proofErr w:type="spellStart"/>
              <w:r>
                <w:rPr>
                  <w:i/>
                  <w:iCs/>
                </w:rPr>
                <w:t>ProjCoordTransGeoKey</w:t>
              </w:r>
              <w:proofErr w:type="spellEnd"/>
              <w:r>
                <w:rPr>
                  <w:i/>
                  <w:iCs/>
                </w:rPr>
                <w:t xml:space="preserve"> SHALL have type = SHORT</w:t>
              </w:r>
            </w:ins>
          </w:p>
        </w:tc>
      </w:tr>
      <w:tr w:rsidR="00EF70A2" w14:paraId="7CCD6932" w14:textId="77777777" w:rsidTr="002D2BA6">
        <w:tc>
          <w:tcPr>
            <w:tcW w:w="1394"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F48B892" w14:textId="77777777" w:rsidR="00EF70A2" w:rsidRDefault="0093256E">
            <w:pPr>
              <w:rPr>
                <w:rFonts w:ascii="Times" w:hAnsi="Times"/>
              </w:rPr>
            </w:pPr>
            <w:r>
              <w:t>Requirement</w:t>
            </w:r>
          </w:p>
        </w:tc>
        <w:tc>
          <w:tcPr>
            <w:tcW w:w="7116"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3DDBDF6" w14:textId="61ADE390" w:rsidR="00EF70A2" w:rsidRDefault="0093256E" w:rsidP="002D2BA6">
            <w:pPr>
              <w:rPr>
                <w:rFonts w:ascii="Times" w:hAnsi="Times"/>
              </w:rPr>
            </w:pPr>
            <w:r>
              <w:t>http://www.opengis.net/spec/GeoTIFF/0.0/ProjCoordTransGeoKey.</w:t>
            </w:r>
            <w:del w:id="893" w:author="Ted Habermann" w:date="2017-12-05T17:26:00Z">
              <w:r w:rsidDel="002D2BA6">
                <w:delText>type</w:delText>
              </w:r>
            </w:del>
            <w:ins w:id="894" w:author="Ted Habermann" w:date="2017-12-05T17:26:00Z">
              <w:r w:rsidR="002D2BA6">
                <w:t>private</w:t>
              </w:r>
            </w:ins>
            <w:r>
              <w:br/>
            </w:r>
            <w:r>
              <w:rPr>
                <w:i/>
                <w:iCs/>
              </w:rPr>
              <w:t xml:space="preserve">The </w:t>
            </w:r>
            <w:proofErr w:type="spellStart"/>
            <w:r>
              <w:rPr>
                <w:i/>
                <w:iCs/>
              </w:rPr>
              <w:t>ProjCoordTransGeoKey</w:t>
            </w:r>
            <w:proofErr w:type="spellEnd"/>
            <w:r>
              <w:rPr>
                <w:i/>
                <w:iCs/>
              </w:rPr>
              <w:t xml:space="preserve"> </w:t>
            </w:r>
            <w:ins w:id="895" w:author="Ted Habermann" w:date="2017-12-05T17:27:00Z">
              <w:r w:rsidR="002D2BA6">
                <w:rPr>
                  <w:i/>
                  <w:iCs/>
                </w:rPr>
                <w:t>values in the range 32768-65535 SHALL be private</w:t>
              </w:r>
            </w:ins>
            <w:del w:id="896" w:author="Ted Habermann" w:date="2017-12-05T17:27:00Z">
              <w:r w:rsidDel="002D2BA6">
                <w:rPr>
                  <w:i/>
                  <w:iCs/>
                </w:rPr>
                <w:delText>SHALL have type = SHORT</w:delText>
              </w:r>
            </w:del>
            <w:ins w:id="897" w:author="Ted Habermann" w:date="2017-12-05T17:27:00Z">
              <w:r w:rsidR="002D2BA6">
                <w:rPr>
                  <w:i/>
                  <w:iCs/>
                </w:rPr>
                <w:t>.</w:t>
              </w:r>
            </w:ins>
          </w:p>
        </w:tc>
      </w:tr>
    </w:tbl>
    <w:p w14:paraId="6F499367" w14:textId="77777777" w:rsidR="00EF70A2" w:rsidRDefault="0093256E">
      <w:pPr>
        <w:pStyle w:val="Heading3"/>
        <w:numPr>
          <w:ilvl w:val="2"/>
          <w:numId w:val="2"/>
        </w:numPr>
        <w:rPr>
          <w:rFonts w:cs="Times New Roman"/>
        </w:rPr>
      </w:pPr>
      <w:bookmarkStart w:id="898" w:name="_Toc337382271"/>
      <w:bookmarkStart w:id="899" w:name="_Toc500260340"/>
      <w:bookmarkEnd w:id="898"/>
      <w:r>
        <w:rPr>
          <w:rFonts w:cs="Times New Roman"/>
        </w:rPr>
        <w:t xml:space="preserve">Requirements Class </w:t>
      </w:r>
      <w:proofErr w:type="spellStart"/>
      <w:r>
        <w:rPr>
          <w:rFonts w:cs="Times New Roman"/>
        </w:rPr>
        <w:t>ProjLinearUnitsGeoKey</w:t>
      </w:r>
      <w:bookmarkEnd w:id="899"/>
      <w:proofErr w:type="spellEnd"/>
    </w:p>
    <w:tbl>
      <w:tblPr>
        <w:tblW w:w="85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4"/>
        <w:gridCol w:w="7116"/>
      </w:tblGrid>
      <w:tr w:rsidR="00EF70A2" w14:paraId="0CD3DCC9" w14:textId="77777777">
        <w:tc>
          <w:tcPr>
            <w:tcW w:w="85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4A8DA83" w14:textId="77777777" w:rsidR="00EF70A2" w:rsidRDefault="0093256E">
            <w:pPr>
              <w:rPr>
                <w:rFonts w:ascii="Times" w:hAnsi="Times"/>
              </w:rPr>
            </w:pPr>
            <w:r>
              <w:rPr>
                <w:b/>
                <w:bCs/>
              </w:rPr>
              <w:t>Requirements Class</w:t>
            </w:r>
          </w:p>
        </w:tc>
      </w:tr>
      <w:tr w:rsidR="00EF70A2" w14:paraId="77FC3902" w14:textId="77777777">
        <w:tc>
          <w:tcPr>
            <w:tcW w:w="85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6C9D4FA" w14:textId="77777777" w:rsidR="00EF70A2" w:rsidRDefault="0093256E">
            <w:pPr>
              <w:rPr>
                <w:rFonts w:ascii="Times" w:hAnsi="Times"/>
              </w:rPr>
            </w:pPr>
            <w:r>
              <w:t>http://www.opengis.net/spec/GeoTIFF/0.0/ProjLinearUnitsGeoKey</w:t>
            </w:r>
          </w:p>
        </w:tc>
      </w:tr>
      <w:tr w:rsidR="00EF70A2" w14:paraId="428D2FF3" w14:textId="77777777">
        <w:tc>
          <w:tcPr>
            <w:tcW w:w="1394"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223F8CA" w14:textId="77777777" w:rsidR="00EF70A2" w:rsidRDefault="0093256E">
            <w:pPr>
              <w:rPr>
                <w:rFonts w:ascii="Times" w:hAnsi="Times"/>
              </w:rPr>
            </w:pPr>
            <w:r>
              <w:t>Requirement</w:t>
            </w:r>
          </w:p>
        </w:tc>
        <w:tc>
          <w:tcPr>
            <w:tcW w:w="7115"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90C28FC" w14:textId="77777777" w:rsidR="00EF70A2" w:rsidRDefault="0093256E">
            <w:pPr>
              <w:rPr>
                <w:rFonts w:ascii="Times" w:hAnsi="Times"/>
              </w:rPr>
            </w:pPr>
            <w:r>
              <w:t>http://www.opengis.net/spec/GeoTIFF/0.0/ProjLinearUnitsGeoKey.ID</w:t>
            </w:r>
            <w:r>
              <w:br/>
            </w:r>
            <w:r>
              <w:rPr>
                <w:i/>
                <w:iCs/>
              </w:rPr>
              <w:t xml:space="preserve">The </w:t>
            </w:r>
            <w:proofErr w:type="spellStart"/>
            <w:r>
              <w:rPr>
                <w:i/>
                <w:iCs/>
              </w:rPr>
              <w:t>ProjLinearUnitsGeoKey</w:t>
            </w:r>
            <w:proofErr w:type="spellEnd"/>
            <w:r>
              <w:rPr>
                <w:i/>
                <w:iCs/>
              </w:rPr>
              <w:t xml:space="preserve"> SHALL have ID = 3076</w:t>
            </w:r>
          </w:p>
        </w:tc>
      </w:tr>
      <w:tr w:rsidR="00EF70A2" w14:paraId="2DC57B20" w14:textId="77777777">
        <w:tc>
          <w:tcPr>
            <w:tcW w:w="1394"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D756667" w14:textId="77777777" w:rsidR="00EF70A2" w:rsidRDefault="0093256E">
            <w:pPr>
              <w:rPr>
                <w:rFonts w:ascii="Times" w:hAnsi="Times"/>
              </w:rPr>
            </w:pPr>
            <w:r>
              <w:t>Requirement</w:t>
            </w:r>
          </w:p>
        </w:tc>
        <w:tc>
          <w:tcPr>
            <w:tcW w:w="7115"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BE65130" w14:textId="77777777" w:rsidR="00EF70A2" w:rsidRDefault="0093256E">
            <w:pPr>
              <w:rPr>
                <w:rFonts w:ascii="Times" w:hAnsi="Times"/>
              </w:rPr>
            </w:pPr>
            <w:r>
              <w:t>http://www.opengis.net/spec/GeoTIFF/0.0/ProjLinearUnitsGeoKey.type</w:t>
            </w:r>
            <w:r>
              <w:br/>
            </w:r>
            <w:r>
              <w:rPr>
                <w:i/>
                <w:iCs/>
              </w:rPr>
              <w:t xml:space="preserve">The </w:t>
            </w:r>
            <w:proofErr w:type="spellStart"/>
            <w:r>
              <w:rPr>
                <w:i/>
                <w:iCs/>
              </w:rPr>
              <w:t>ProjLinearUnitsGeoKey</w:t>
            </w:r>
            <w:proofErr w:type="spellEnd"/>
            <w:r>
              <w:rPr>
                <w:i/>
                <w:iCs/>
              </w:rPr>
              <w:t xml:space="preserve"> SHALL have type = SHORT</w:t>
            </w:r>
          </w:p>
        </w:tc>
      </w:tr>
    </w:tbl>
    <w:p w14:paraId="0C11488E" w14:textId="77777777" w:rsidR="00EF70A2" w:rsidRDefault="0093256E">
      <w:pPr>
        <w:pStyle w:val="Heading3"/>
        <w:numPr>
          <w:ilvl w:val="2"/>
          <w:numId w:val="2"/>
        </w:numPr>
        <w:rPr>
          <w:rFonts w:cs="Times New Roman"/>
        </w:rPr>
      </w:pPr>
      <w:bookmarkStart w:id="900" w:name="_Toc337382272"/>
      <w:bookmarkStart w:id="901" w:name="_Toc500260341"/>
      <w:bookmarkEnd w:id="900"/>
      <w:r>
        <w:rPr>
          <w:rFonts w:cs="Times New Roman"/>
        </w:rPr>
        <w:t xml:space="preserve">Requirements Class </w:t>
      </w:r>
      <w:proofErr w:type="spellStart"/>
      <w:r>
        <w:rPr>
          <w:rFonts w:cs="Times New Roman"/>
        </w:rPr>
        <w:t>ProjLinearUnitSizeGeoKey</w:t>
      </w:r>
      <w:bookmarkEnd w:id="901"/>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8"/>
        <w:gridCol w:w="7412"/>
      </w:tblGrid>
      <w:tr w:rsidR="00EF70A2" w14:paraId="74D8F4B0"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E191F78" w14:textId="77777777" w:rsidR="00EF70A2" w:rsidRDefault="0093256E">
            <w:pPr>
              <w:rPr>
                <w:rFonts w:ascii="Times" w:hAnsi="Times"/>
              </w:rPr>
            </w:pPr>
            <w:r>
              <w:rPr>
                <w:b/>
                <w:bCs/>
              </w:rPr>
              <w:t>Requirements Class</w:t>
            </w:r>
          </w:p>
        </w:tc>
      </w:tr>
      <w:tr w:rsidR="00EF70A2" w14:paraId="47F06141"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23009AF" w14:textId="77777777" w:rsidR="00EF70A2" w:rsidRDefault="0093256E">
            <w:pPr>
              <w:rPr>
                <w:rFonts w:ascii="Times" w:hAnsi="Times"/>
              </w:rPr>
            </w:pPr>
            <w:r>
              <w:t>http://www.opengis.net/spec/GeoTIFF/0.0/ProjLinearUnitSizeGeoKey</w:t>
            </w:r>
          </w:p>
        </w:tc>
      </w:tr>
      <w:tr w:rsidR="00EF70A2" w14:paraId="5F7CBDAC" w14:textId="77777777">
        <w:tc>
          <w:tcPr>
            <w:tcW w:w="143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BCFDCEB" w14:textId="77777777" w:rsidR="00EF70A2" w:rsidRDefault="0093256E">
            <w:pPr>
              <w:rPr>
                <w:rFonts w:ascii="Times" w:hAnsi="Times"/>
              </w:rPr>
            </w:pPr>
            <w:r>
              <w:lastRenderedPageBreak/>
              <w:t>Requirement</w:t>
            </w:r>
          </w:p>
        </w:tc>
        <w:tc>
          <w:tcPr>
            <w:tcW w:w="737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05B0933" w14:textId="77777777" w:rsidR="00EF70A2" w:rsidRDefault="0093256E">
            <w:pPr>
              <w:rPr>
                <w:rFonts w:ascii="Times" w:hAnsi="Times"/>
              </w:rPr>
            </w:pPr>
            <w:r>
              <w:t>http://www.opengis.net/spec/GeoTIFF/0.0/ProjLinearUnitSizeGeoKey.ID</w:t>
            </w:r>
            <w:r>
              <w:br/>
            </w:r>
            <w:r>
              <w:rPr>
                <w:i/>
                <w:iCs/>
              </w:rPr>
              <w:t xml:space="preserve">The </w:t>
            </w:r>
            <w:proofErr w:type="spellStart"/>
            <w:r>
              <w:rPr>
                <w:i/>
                <w:iCs/>
              </w:rPr>
              <w:t>ProjLinearUnitSizeGeoKey</w:t>
            </w:r>
            <w:proofErr w:type="spellEnd"/>
            <w:r>
              <w:rPr>
                <w:i/>
                <w:iCs/>
              </w:rPr>
              <w:t xml:space="preserve"> SHALL have ID = 3077</w:t>
            </w:r>
          </w:p>
        </w:tc>
      </w:tr>
      <w:tr w:rsidR="00EF70A2" w14:paraId="2010AD07" w14:textId="77777777">
        <w:tc>
          <w:tcPr>
            <w:tcW w:w="143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F8548A6" w14:textId="77777777" w:rsidR="00EF70A2" w:rsidRDefault="0093256E">
            <w:pPr>
              <w:rPr>
                <w:rFonts w:ascii="Times" w:hAnsi="Times"/>
              </w:rPr>
            </w:pPr>
            <w:r>
              <w:t>Requirement</w:t>
            </w:r>
          </w:p>
        </w:tc>
        <w:tc>
          <w:tcPr>
            <w:tcW w:w="737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740E7FD" w14:textId="77777777" w:rsidR="00EF70A2" w:rsidRDefault="0093256E">
            <w:pPr>
              <w:rPr>
                <w:rFonts w:ascii="Times" w:hAnsi="Times"/>
              </w:rPr>
            </w:pPr>
            <w:r>
              <w:t>http://www.opengis.net/spec/GeoTIFF/0.0/ProjLinearUnitSizeGeoKey.type</w:t>
            </w:r>
            <w:r>
              <w:br/>
            </w:r>
            <w:r>
              <w:rPr>
                <w:i/>
                <w:iCs/>
              </w:rPr>
              <w:t xml:space="preserve">The </w:t>
            </w:r>
            <w:proofErr w:type="spellStart"/>
            <w:r>
              <w:rPr>
                <w:i/>
                <w:iCs/>
              </w:rPr>
              <w:t>ProjLinearUnitSizeGeoKey</w:t>
            </w:r>
            <w:proofErr w:type="spellEnd"/>
            <w:r>
              <w:rPr>
                <w:i/>
                <w:iCs/>
              </w:rPr>
              <w:t xml:space="preserve"> SHALL have type = DOUBLE</w:t>
            </w:r>
          </w:p>
        </w:tc>
      </w:tr>
      <w:tr w:rsidR="00EF70A2" w14:paraId="3B6B70B0" w14:textId="77777777">
        <w:tc>
          <w:tcPr>
            <w:tcW w:w="143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ACAB066" w14:textId="77777777" w:rsidR="00EF70A2" w:rsidRDefault="0093256E">
            <w:pPr>
              <w:rPr>
                <w:rFonts w:ascii="Times" w:hAnsi="Times"/>
              </w:rPr>
            </w:pPr>
            <w:r>
              <w:t>Requirement</w:t>
            </w:r>
          </w:p>
        </w:tc>
        <w:tc>
          <w:tcPr>
            <w:tcW w:w="737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CDDFE24" w14:textId="77777777" w:rsidR="00EF70A2" w:rsidRDefault="0093256E">
            <w:pPr>
              <w:rPr>
                <w:rFonts w:ascii="Times" w:hAnsi="Times"/>
              </w:rPr>
            </w:pPr>
            <w:r>
              <w:t>http://www.opengis.net/spec/GeoTIFF/0.0/ProjLinearUnitSizeGeoKey.units</w:t>
            </w:r>
            <w:r>
              <w:br/>
            </w:r>
            <w:r>
              <w:rPr>
                <w:i/>
                <w:iCs/>
              </w:rPr>
              <w:t xml:space="preserve">The </w:t>
            </w:r>
            <w:proofErr w:type="spellStart"/>
            <w:r>
              <w:rPr>
                <w:i/>
                <w:iCs/>
              </w:rPr>
              <w:t>ProjLinearUnitSizeGeoKey</w:t>
            </w:r>
            <w:proofErr w:type="spellEnd"/>
            <w:r>
              <w:rPr>
                <w:i/>
                <w:iCs/>
              </w:rPr>
              <w:t xml:space="preserve"> SHALL have units = meters</w:t>
            </w:r>
          </w:p>
        </w:tc>
      </w:tr>
    </w:tbl>
    <w:p w14:paraId="23CEDFF7" w14:textId="77777777" w:rsidR="00EF70A2" w:rsidRDefault="0093256E">
      <w:pPr>
        <w:pStyle w:val="Heading3"/>
        <w:numPr>
          <w:ilvl w:val="2"/>
          <w:numId w:val="2"/>
        </w:numPr>
        <w:rPr>
          <w:rFonts w:cs="Times New Roman"/>
        </w:rPr>
      </w:pPr>
      <w:bookmarkStart w:id="902" w:name="_Toc337382273"/>
      <w:bookmarkStart w:id="903" w:name="_Toc500260342"/>
      <w:bookmarkEnd w:id="902"/>
      <w:r>
        <w:rPr>
          <w:rFonts w:cs="Times New Roman"/>
        </w:rPr>
        <w:t>Requirements Class ProjStdParallel1GeoKey</w:t>
      </w:r>
      <w:bookmarkEnd w:id="903"/>
    </w:p>
    <w:tbl>
      <w:tblPr>
        <w:tblW w:w="859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195"/>
      </w:tblGrid>
      <w:tr w:rsidR="00EF70A2" w14:paraId="1652D572" w14:textId="77777777">
        <w:tc>
          <w:tcPr>
            <w:tcW w:w="858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272B9E8" w14:textId="77777777" w:rsidR="00EF70A2" w:rsidRDefault="0093256E">
            <w:pPr>
              <w:rPr>
                <w:rFonts w:ascii="Times" w:hAnsi="Times"/>
              </w:rPr>
            </w:pPr>
            <w:r>
              <w:rPr>
                <w:b/>
                <w:bCs/>
              </w:rPr>
              <w:t>Requirements Class</w:t>
            </w:r>
          </w:p>
        </w:tc>
      </w:tr>
      <w:tr w:rsidR="00EF70A2" w14:paraId="7C6205D2" w14:textId="77777777">
        <w:tc>
          <w:tcPr>
            <w:tcW w:w="858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2D339EE" w14:textId="77777777" w:rsidR="00EF70A2" w:rsidRDefault="0093256E">
            <w:pPr>
              <w:rPr>
                <w:rFonts w:ascii="Times" w:hAnsi="Times"/>
              </w:rPr>
            </w:pPr>
            <w:r>
              <w:t>http://www.opengis.net/spec/GeoTIFF/0.0/ProjStdParallel1GeoKey</w:t>
            </w:r>
          </w:p>
        </w:tc>
      </w:tr>
      <w:tr w:rsidR="00EF70A2" w14:paraId="00FABF1B"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786497E" w14:textId="77777777" w:rsidR="00EF70A2" w:rsidRDefault="0093256E">
            <w:pPr>
              <w:rPr>
                <w:rFonts w:ascii="Times" w:hAnsi="Times"/>
              </w:rPr>
            </w:pPr>
            <w:r>
              <w:t>Requirement</w:t>
            </w:r>
          </w:p>
        </w:tc>
        <w:tc>
          <w:tcPr>
            <w:tcW w:w="719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5BE4F72" w14:textId="77777777" w:rsidR="00EF70A2" w:rsidRDefault="0093256E">
            <w:pPr>
              <w:rPr>
                <w:rFonts w:ascii="Times" w:hAnsi="Times"/>
              </w:rPr>
            </w:pPr>
            <w:r>
              <w:t>http://www.opengis.net/spec/GeoTIFF/0.0/ProjStdParallel1GeoKey.ID</w:t>
            </w:r>
            <w:r>
              <w:br/>
            </w:r>
            <w:r>
              <w:rPr>
                <w:i/>
                <w:iCs/>
              </w:rPr>
              <w:t>The ProjStdParallel1GeoKey SHALL have ID = 3078</w:t>
            </w:r>
          </w:p>
        </w:tc>
      </w:tr>
      <w:tr w:rsidR="00EF70A2" w14:paraId="672CD86F"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E82177F" w14:textId="77777777" w:rsidR="00EF70A2" w:rsidRDefault="0093256E">
            <w:pPr>
              <w:rPr>
                <w:rFonts w:ascii="Times" w:hAnsi="Times"/>
              </w:rPr>
            </w:pPr>
            <w:r>
              <w:t>Requirement</w:t>
            </w:r>
          </w:p>
        </w:tc>
        <w:tc>
          <w:tcPr>
            <w:tcW w:w="719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FCC2ED1" w14:textId="77777777" w:rsidR="00EF70A2" w:rsidRDefault="0093256E">
            <w:pPr>
              <w:rPr>
                <w:rFonts w:ascii="Times" w:hAnsi="Times"/>
              </w:rPr>
            </w:pPr>
            <w:r>
              <w:t>http://www.opengis.net/spec/GeoTIFF/0.0/ProjStdParallel1GeoKey.type</w:t>
            </w:r>
            <w:r>
              <w:br/>
            </w:r>
            <w:r>
              <w:rPr>
                <w:i/>
                <w:iCs/>
              </w:rPr>
              <w:t>The ProjStdParallel1GeoKey SHALL have type = DOUBLE</w:t>
            </w:r>
          </w:p>
        </w:tc>
      </w:tr>
      <w:tr w:rsidR="00EF70A2" w14:paraId="0B80F822"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E780E04" w14:textId="77777777" w:rsidR="00EF70A2" w:rsidRDefault="0093256E">
            <w:pPr>
              <w:rPr>
                <w:rFonts w:ascii="Times" w:hAnsi="Times"/>
              </w:rPr>
            </w:pPr>
            <w:r>
              <w:t>Requirement</w:t>
            </w:r>
          </w:p>
        </w:tc>
        <w:tc>
          <w:tcPr>
            <w:tcW w:w="719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EBE7451" w14:textId="77777777" w:rsidR="00EF70A2" w:rsidRDefault="0093256E">
            <w:pPr>
              <w:rPr>
                <w:rFonts w:ascii="Times" w:hAnsi="Times"/>
              </w:rPr>
            </w:pPr>
            <w:r>
              <w:t>http://www.opengis.net/spec/GeoTIFF/0.0/ProjStdParallel1GeoKey.units</w:t>
            </w:r>
            <w:r>
              <w:br/>
            </w:r>
            <w:r>
              <w:rPr>
                <w:i/>
                <w:iCs/>
              </w:rPr>
              <w:t xml:space="preserve">The ProjStdParallel1GeoKey SHALL have units = </w:t>
            </w:r>
            <w:proofErr w:type="spellStart"/>
            <w:r>
              <w:rPr>
                <w:i/>
                <w:iCs/>
              </w:rPr>
              <w:t>GeogAngularUnit</w:t>
            </w:r>
            <w:proofErr w:type="spellEnd"/>
          </w:p>
        </w:tc>
      </w:tr>
    </w:tbl>
    <w:p w14:paraId="6DBBE65F" w14:textId="77777777" w:rsidR="00EF70A2" w:rsidRDefault="0093256E">
      <w:pPr>
        <w:pStyle w:val="Heading3"/>
        <w:numPr>
          <w:ilvl w:val="2"/>
          <w:numId w:val="2"/>
        </w:numPr>
        <w:rPr>
          <w:rFonts w:cs="Times New Roman"/>
        </w:rPr>
      </w:pPr>
      <w:bookmarkStart w:id="904" w:name="_Toc337382274"/>
      <w:bookmarkStart w:id="905" w:name="_Toc500260343"/>
      <w:bookmarkEnd w:id="904"/>
      <w:r>
        <w:rPr>
          <w:rFonts w:cs="Times New Roman"/>
        </w:rPr>
        <w:t>Requirements Class ProjStdParallel2GeoKey</w:t>
      </w:r>
      <w:bookmarkEnd w:id="905"/>
    </w:p>
    <w:tbl>
      <w:tblPr>
        <w:tblW w:w="859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195"/>
      </w:tblGrid>
      <w:tr w:rsidR="00EF70A2" w14:paraId="7A14029B" w14:textId="77777777">
        <w:tc>
          <w:tcPr>
            <w:tcW w:w="858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C81C94A" w14:textId="77777777" w:rsidR="00EF70A2" w:rsidRDefault="0093256E">
            <w:pPr>
              <w:rPr>
                <w:rFonts w:ascii="Times" w:hAnsi="Times"/>
              </w:rPr>
            </w:pPr>
            <w:r>
              <w:rPr>
                <w:b/>
                <w:bCs/>
              </w:rPr>
              <w:t>Requirements Class</w:t>
            </w:r>
          </w:p>
        </w:tc>
      </w:tr>
      <w:tr w:rsidR="00EF70A2" w14:paraId="75403578" w14:textId="77777777">
        <w:tc>
          <w:tcPr>
            <w:tcW w:w="858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CB4F5A2" w14:textId="77777777" w:rsidR="00EF70A2" w:rsidRDefault="0093256E">
            <w:pPr>
              <w:rPr>
                <w:rFonts w:ascii="Times" w:hAnsi="Times"/>
              </w:rPr>
            </w:pPr>
            <w:r>
              <w:t>http://www.opengis.net/spec/GeoTIFF/0.0/ProjStdParallel2GeoKey</w:t>
            </w:r>
          </w:p>
        </w:tc>
      </w:tr>
      <w:tr w:rsidR="00EF70A2" w14:paraId="209F2B5A"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B5032E8" w14:textId="77777777" w:rsidR="00EF70A2" w:rsidRDefault="0093256E">
            <w:pPr>
              <w:rPr>
                <w:rFonts w:ascii="Times" w:hAnsi="Times"/>
              </w:rPr>
            </w:pPr>
            <w:r>
              <w:t>Requirement</w:t>
            </w:r>
          </w:p>
        </w:tc>
        <w:tc>
          <w:tcPr>
            <w:tcW w:w="719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EBDC0EE" w14:textId="77777777" w:rsidR="00EF70A2" w:rsidRDefault="0093256E">
            <w:pPr>
              <w:rPr>
                <w:rFonts w:ascii="Times" w:hAnsi="Times"/>
              </w:rPr>
            </w:pPr>
            <w:r>
              <w:t>http://www.opengis.net/spec/GeoTIFF/0.0/ProjStdParallel2GeoKey.ID</w:t>
            </w:r>
            <w:r>
              <w:br/>
            </w:r>
            <w:r>
              <w:rPr>
                <w:i/>
                <w:iCs/>
              </w:rPr>
              <w:t>The ProjStdParallel2GeoKey SHALL have ID = 3079</w:t>
            </w:r>
          </w:p>
        </w:tc>
      </w:tr>
      <w:tr w:rsidR="00EF70A2" w14:paraId="03D86596"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54EDAB7" w14:textId="77777777" w:rsidR="00EF70A2" w:rsidRDefault="0093256E">
            <w:pPr>
              <w:rPr>
                <w:rFonts w:ascii="Times" w:hAnsi="Times"/>
              </w:rPr>
            </w:pPr>
            <w:r>
              <w:t>Requirement</w:t>
            </w:r>
          </w:p>
        </w:tc>
        <w:tc>
          <w:tcPr>
            <w:tcW w:w="719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D2948BE" w14:textId="77777777" w:rsidR="00EF70A2" w:rsidRDefault="0093256E">
            <w:pPr>
              <w:rPr>
                <w:rFonts w:ascii="Times" w:hAnsi="Times"/>
              </w:rPr>
            </w:pPr>
            <w:r>
              <w:t>http://www.opengis.net/spec/GeoTIFF/0.0/ProjStdParallel2GeoKey.type</w:t>
            </w:r>
            <w:r>
              <w:br/>
            </w:r>
            <w:r>
              <w:rPr>
                <w:i/>
                <w:iCs/>
              </w:rPr>
              <w:t>The ProjStdParallel2GeoKey SHALL have type = DOUBLE</w:t>
            </w:r>
          </w:p>
        </w:tc>
      </w:tr>
      <w:tr w:rsidR="00EF70A2" w14:paraId="00E25056"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FBDE6B0" w14:textId="77777777" w:rsidR="00EF70A2" w:rsidRDefault="0093256E">
            <w:pPr>
              <w:rPr>
                <w:rFonts w:ascii="Times" w:hAnsi="Times"/>
              </w:rPr>
            </w:pPr>
            <w:r>
              <w:t>Requirement</w:t>
            </w:r>
          </w:p>
        </w:tc>
        <w:tc>
          <w:tcPr>
            <w:tcW w:w="719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347B472" w14:textId="77777777" w:rsidR="00EF70A2" w:rsidRDefault="0093256E">
            <w:pPr>
              <w:rPr>
                <w:rFonts w:ascii="Times" w:hAnsi="Times"/>
              </w:rPr>
            </w:pPr>
            <w:r>
              <w:t>http://www.opengis.net/spec/GeoTIFF/0.0/ProjStdParallel2GeoKey.units</w:t>
            </w:r>
            <w:r>
              <w:br/>
            </w:r>
            <w:r>
              <w:rPr>
                <w:i/>
                <w:iCs/>
              </w:rPr>
              <w:t xml:space="preserve">The ProjStdParallel2GeoKey SHALL have units = </w:t>
            </w:r>
            <w:proofErr w:type="spellStart"/>
            <w:r>
              <w:rPr>
                <w:i/>
                <w:iCs/>
              </w:rPr>
              <w:t>GeogAngularUnit</w:t>
            </w:r>
            <w:proofErr w:type="spellEnd"/>
          </w:p>
        </w:tc>
      </w:tr>
    </w:tbl>
    <w:p w14:paraId="05309B55" w14:textId="4AC86ED9" w:rsidR="00EF70A2" w:rsidRDefault="0093256E">
      <w:pPr>
        <w:pStyle w:val="Heading3"/>
        <w:numPr>
          <w:ilvl w:val="2"/>
          <w:numId w:val="2"/>
        </w:numPr>
      </w:pPr>
      <w:bookmarkStart w:id="906" w:name="_Toc337382275"/>
      <w:bookmarkStart w:id="907" w:name="_Toc500260344"/>
      <w:r>
        <w:rPr>
          <w:rFonts w:cs="Times New Roman"/>
        </w:rPr>
        <w:lastRenderedPageBreak/>
        <w:t xml:space="preserve">Requirements Class </w:t>
      </w:r>
      <w:proofErr w:type="spellStart"/>
      <w:r>
        <w:rPr>
          <w:rFonts w:cs="Times New Roman"/>
        </w:rPr>
        <w:t>ProjNatOriginLongGeoKe</w:t>
      </w:r>
      <w:bookmarkEnd w:id="906"/>
      <w:ins w:id="908" w:author="Ted Habermann" w:date="2017-12-05T17:32:00Z">
        <w:r w:rsidR="002D2BA6">
          <w:rPr>
            <w:rFonts w:cs="Times New Roman"/>
          </w:rPr>
          <w:t>y</w:t>
        </w:r>
      </w:ins>
      <w:bookmarkEnd w:id="907"/>
      <w:proofErr w:type="spellEnd"/>
    </w:p>
    <w:tbl>
      <w:tblPr>
        <w:tblW w:w="8777"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52"/>
        <w:gridCol w:w="7425"/>
      </w:tblGrid>
      <w:tr w:rsidR="00EF70A2" w14:paraId="55967775" w14:textId="77777777">
        <w:tc>
          <w:tcPr>
            <w:tcW w:w="8776"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4C3C62D" w14:textId="77777777" w:rsidR="00EF70A2" w:rsidRDefault="0093256E">
            <w:pPr>
              <w:rPr>
                <w:rFonts w:ascii="Times" w:hAnsi="Times"/>
              </w:rPr>
            </w:pPr>
            <w:r>
              <w:rPr>
                <w:b/>
                <w:bCs/>
              </w:rPr>
              <w:t>Requirements Class</w:t>
            </w:r>
          </w:p>
        </w:tc>
      </w:tr>
      <w:tr w:rsidR="00EF70A2" w14:paraId="0BF4206B" w14:textId="77777777">
        <w:tc>
          <w:tcPr>
            <w:tcW w:w="8776"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871AC85" w14:textId="5C3333BE" w:rsidR="00EF70A2" w:rsidRDefault="0093256E">
            <w:pPr>
              <w:rPr>
                <w:rFonts w:ascii="Times" w:hAnsi="Times"/>
              </w:rPr>
            </w:pPr>
            <w:r>
              <w:t>http://www.opengis.net/spec/GeoTIFF/0.0/ProjNatOriginLongGeoKe</w:t>
            </w:r>
            <w:ins w:id="909" w:author="Ted Habermann" w:date="2017-12-05T17:32:00Z">
              <w:r w:rsidR="002D2BA6">
                <w:t>y</w:t>
              </w:r>
            </w:ins>
          </w:p>
        </w:tc>
      </w:tr>
      <w:tr w:rsidR="00EF70A2" w14:paraId="4EF85FA9"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F8C61E5" w14:textId="77777777" w:rsidR="00EF70A2" w:rsidRDefault="0093256E">
            <w:pPr>
              <w:rPr>
                <w:rFonts w:ascii="Times" w:hAnsi="Times"/>
              </w:rPr>
            </w:pPr>
            <w:r>
              <w:t>Requirement</w:t>
            </w:r>
          </w:p>
        </w:tc>
        <w:tc>
          <w:tcPr>
            <w:tcW w:w="7381"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7944A6F" w14:textId="781936A6" w:rsidR="00EF70A2" w:rsidRDefault="0093256E">
            <w:pPr>
              <w:rPr>
                <w:rFonts w:ascii="Times" w:hAnsi="Times"/>
              </w:rPr>
            </w:pPr>
            <w:r>
              <w:t>http://www.opengis.net/spec/GeoTIFF/0.0/ProjNatOriginLongGeoKe</w:t>
            </w:r>
            <w:ins w:id="910" w:author="Ted Habermann" w:date="2017-12-05T17:32:00Z">
              <w:r w:rsidR="002D2BA6">
                <w:t>y</w:t>
              </w:r>
            </w:ins>
            <w:r>
              <w:t>.ID</w:t>
            </w:r>
            <w:r>
              <w:br/>
            </w:r>
            <w:r>
              <w:rPr>
                <w:i/>
                <w:iCs/>
              </w:rPr>
              <w:t xml:space="preserve">The </w:t>
            </w:r>
            <w:proofErr w:type="spellStart"/>
            <w:r>
              <w:rPr>
                <w:i/>
                <w:iCs/>
              </w:rPr>
              <w:t>ProjNatOriginLongGeoKe</w:t>
            </w:r>
            <w:proofErr w:type="spellEnd"/>
            <w:r>
              <w:rPr>
                <w:i/>
                <w:iCs/>
              </w:rPr>
              <w:t xml:space="preserve"> SHALL have ID = 3080</w:t>
            </w:r>
          </w:p>
        </w:tc>
      </w:tr>
      <w:tr w:rsidR="00EF70A2" w14:paraId="412C267A"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97AC058" w14:textId="77777777" w:rsidR="00EF70A2" w:rsidRDefault="0093256E">
            <w:pPr>
              <w:rPr>
                <w:rFonts w:ascii="Times" w:hAnsi="Times"/>
              </w:rPr>
            </w:pPr>
            <w:r>
              <w:t>Requirement</w:t>
            </w:r>
          </w:p>
        </w:tc>
        <w:tc>
          <w:tcPr>
            <w:tcW w:w="7381"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531C3A9" w14:textId="441C0649" w:rsidR="00EF70A2" w:rsidRDefault="0093256E">
            <w:pPr>
              <w:rPr>
                <w:rFonts w:ascii="Times" w:hAnsi="Times"/>
              </w:rPr>
            </w:pPr>
            <w:r>
              <w:t>http://www.opengis.net/spec/GeoTIFF/0.0/ProjNatOriginLongGeoKe</w:t>
            </w:r>
            <w:ins w:id="911" w:author="Ted Habermann" w:date="2017-12-05T17:32:00Z">
              <w:r w:rsidR="002D2BA6">
                <w:t>y</w:t>
              </w:r>
            </w:ins>
            <w:r>
              <w:t>.type</w:t>
            </w:r>
            <w:r>
              <w:br/>
            </w:r>
            <w:r>
              <w:rPr>
                <w:i/>
                <w:iCs/>
              </w:rPr>
              <w:t xml:space="preserve">The </w:t>
            </w:r>
            <w:proofErr w:type="spellStart"/>
            <w:r>
              <w:rPr>
                <w:i/>
                <w:iCs/>
              </w:rPr>
              <w:t>ProjNatOriginLongGeoKe</w:t>
            </w:r>
            <w:proofErr w:type="spellEnd"/>
            <w:r>
              <w:rPr>
                <w:i/>
                <w:iCs/>
              </w:rPr>
              <w:t xml:space="preserve"> SHALL have type = DOUBLE</w:t>
            </w:r>
          </w:p>
        </w:tc>
      </w:tr>
      <w:tr w:rsidR="00EF70A2" w14:paraId="30075D70"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5CCE85E" w14:textId="77777777" w:rsidR="00EF70A2" w:rsidRDefault="0093256E">
            <w:pPr>
              <w:rPr>
                <w:rFonts w:ascii="Times" w:hAnsi="Times"/>
              </w:rPr>
            </w:pPr>
            <w:r>
              <w:t>Requirement</w:t>
            </w:r>
          </w:p>
        </w:tc>
        <w:tc>
          <w:tcPr>
            <w:tcW w:w="7381"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0FB3404" w14:textId="362DB483" w:rsidR="00EF70A2" w:rsidRDefault="0093256E">
            <w:pPr>
              <w:rPr>
                <w:rFonts w:ascii="Times" w:hAnsi="Times"/>
              </w:rPr>
            </w:pPr>
            <w:r>
              <w:t>http://www.opengis.net/spec/GeoTIFF/0.0/ProjNatOriginLongGeoKe</w:t>
            </w:r>
            <w:ins w:id="912" w:author="Ted Habermann" w:date="2017-12-05T17:32:00Z">
              <w:r w:rsidR="002D2BA6">
                <w:t>y</w:t>
              </w:r>
            </w:ins>
            <w:r>
              <w:t>.units</w:t>
            </w:r>
            <w:r>
              <w:br/>
            </w:r>
            <w:r>
              <w:rPr>
                <w:i/>
                <w:iCs/>
              </w:rPr>
              <w:t xml:space="preserve">The </w:t>
            </w:r>
            <w:proofErr w:type="spellStart"/>
            <w:r>
              <w:rPr>
                <w:i/>
                <w:iCs/>
              </w:rPr>
              <w:t>ProjNatOriginLongGeoKe</w:t>
            </w:r>
            <w:proofErr w:type="spellEnd"/>
            <w:r>
              <w:rPr>
                <w:i/>
                <w:iCs/>
              </w:rPr>
              <w:t xml:space="preserve"> SHALL have units = </w:t>
            </w:r>
            <w:proofErr w:type="spellStart"/>
            <w:r>
              <w:rPr>
                <w:i/>
                <w:iCs/>
              </w:rPr>
              <w:t>GeogAngularUnit</w:t>
            </w:r>
            <w:proofErr w:type="spellEnd"/>
          </w:p>
        </w:tc>
      </w:tr>
    </w:tbl>
    <w:p w14:paraId="25985F51" w14:textId="77777777" w:rsidR="00EF70A2" w:rsidRDefault="0093256E">
      <w:pPr>
        <w:pStyle w:val="Heading3"/>
        <w:numPr>
          <w:ilvl w:val="2"/>
          <w:numId w:val="2"/>
        </w:numPr>
        <w:rPr>
          <w:rFonts w:cs="Times New Roman"/>
        </w:rPr>
      </w:pPr>
      <w:bookmarkStart w:id="913" w:name="_Toc337382276"/>
      <w:bookmarkStart w:id="914" w:name="_Toc500260345"/>
      <w:bookmarkEnd w:id="913"/>
      <w:r>
        <w:rPr>
          <w:rFonts w:cs="Times New Roman"/>
        </w:rPr>
        <w:t xml:space="preserve">Requirements Class </w:t>
      </w:r>
      <w:proofErr w:type="spellStart"/>
      <w:r>
        <w:rPr>
          <w:rFonts w:cs="Times New Roman"/>
        </w:rPr>
        <w:t>ProjNatOriginLatGeoKey</w:t>
      </w:r>
      <w:bookmarkEnd w:id="914"/>
      <w:proofErr w:type="spellEnd"/>
    </w:p>
    <w:tbl>
      <w:tblPr>
        <w:tblW w:w="87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315"/>
      </w:tblGrid>
      <w:tr w:rsidR="00EF70A2" w14:paraId="07C738B2" w14:textId="77777777">
        <w:tc>
          <w:tcPr>
            <w:tcW w:w="87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18D60CB" w14:textId="77777777" w:rsidR="00EF70A2" w:rsidRDefault="0093256E">
            <w:pPr>
              <w:rPr>
                <w:rFonts w:ascii="Times" w:hAnsi="Times"/>
              </w:rPr>
            </w:pPr>
            <w:r>
              <w:rPr>
                <w:b/>
                <w:bCs/>
              </w:rPr>
              <w:t>Requirements Class</w:t>
            </w:r>
          </w:p>
        </w:tc>
      </w:tr>
      <w:tr w:rsidR="00EF70A2" w14:paraId="48FE47C4" w14:textId="77777777">
        <w:tc>
          <w:tcPr>
            <w:tcW w:w="87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0D6BC31" w14:textId="77777777" w:rsidR="00EF70A2" w:rsidRDefault="0093256E">
            <w:pPr>
              <w:rPr>
                <w:rFonts w:ascii="Times" w:hAnsi="Times"/>
              </w:rPr>
            </w:pPr>
            <w:r>
              <w:t>http://www.opengis.net/spec/GeoTIFF/0.0/ProjNatOriginLatGeoKey</w:t>
            </w:r>
          </w:p>
        </w:tc>
      </w:tr>
      <w:tr w:rsidR="00EF70A2" w14:paraId="11DC5A3B"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E140B3C" w14:textId="77777777" w:rsidR="00EF70A2" w:rsidRDefault="0093256E">
            <w:pPr>
              <w:rPr>
                <w:rFonts w:ascii="Times" w:hAnsi="Times"/>
              </w:rPr>
            </w:pPr>
            <w:r>
              <w:t>Requirement</w:t>
            </w:r>
          </w:p>
        </w:tc>
        <w:tc>
          <w:tcPr>
            <w:tcW w:w="73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1FFEAB8" w14:textId="77777777" w:rsidR="00EF70A2" w:rsidRDefault="0093256E">
            <w:pPr>
              <w:rPr>
                <w:rFonts w:ascii="Times" w:hAnsi="Times"/>
              </w:rPr>
            </w:pPr>
            <w:r>
              <w:t>http://www.opengis.net/spec/GeoTIFF/0.0/ProjNatOriginLatGeoKey.ID</w:t>
            </w:r>
            <w:r>
              <w:br/>
            </w:r>
            <w:r>
              <w:rPr>
                <w:i/>
                <w:iCs/>
              </w:rPr>
              <w:t xml:space="preserve">The </w:t>
            </w:r>
            <w:proofErr w:type="spellStart"/>
            <w:r>
              <w:rPr>
                <w:i/>
                <w:iCs/>
              </w:rPr>
              <w:t>ProjNatOriginLatGeoKey</w:t>
            </w:r>
            <w:proofErr w:type="spellEnd"/>
            <w:r>
              <w:rPr>
                <w:i/>
                <w:iCs/>
              </w:rPr>
              <w:t xml:space="preserve"> SHALL have ID = 3081</w:t>
            </w:r>
          </w:p>
        </w:tc>
      </w:tr>
      <w:tr w:rsidR="00EF70A2" w14:paraId="4FCF95AA"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D7E448D" w14:textId="77777777" w:rsidR="00EF70A2" w:rsidRDefault="0093256E">
            <w:pPr>
              <w:rPr>
                <w:rFonts w:ascii="Times" w:hAnsi="Times"/>
              </w:rPr>
            </w:pPr>
            <w:r>
              <w:t>Requirement</w:t>
            </w:r>
          </w:p>
        </w:tc>
        <w:tc>
          <w:tcPr>
            <w:tcW w:w="73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018BB21" w14:textId="77777777" w:rsidR="00EF70A2" w:rsidRDefault="0093256E">
            <w:pPr>
              <w:rPr>
                <w:rFonts w:ascii="Times" w:hAnsi="Times"/>
              </w:rPr>
            </w:pPr>
            <w:r>
              <w:t>http://www.opengis.net/spec/GeoTIFF/0.0/ProjNatOriginLatGeoKey.type</w:t>
            </w:r>
            <w:r>
              <w:br/>
            </w:r>
            <w:r>
              <w:rPr>
                <w:i/>
                <w:iCs/>
              </w:rPr>
              <w:t xml:space="preserve">The </w:t>
            </w:r>
            <w:proofErr w:type="spellStart"/>
            <w:r>
              <w:rPr>
                <w:i/>
                <w:iCs/>
              </w:rPr>
              <w:t>ProjNatOriginLatGeoKey</w:t>
            </w:r>
            <w:proofErr w:type="spellEnd"/>
            <w:r>
              <w:rPr>
                <w:i/>
                <w:iCs/>
              </w:rPr>
              <w:t xml:space="preserve"> SHALL have type = DOUBLE</w:t>
            </w:r>
          </w:p>
        </w:tc>
      </w:tr>
      <w:tr w:rsidR="00EF70A2" w14:paraId="3A1D45A2"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9AD68D5" w14:textId="77777777" w:rsidR="00EF70A2" w:rsidRDefault="0093256E">
            <w:pPr>
              <w:rPr>
                <w:rFonts w:ascii="Times" w:hAnsi="Times"/>
              </w:rPr>
            </w:pPr>
            <w:r>
              <w:t>Requirement</w:t>
            </w:r>
          </w:p>
        </w:tc>
        <w:tc>
          <w:tcPr>
            <w:tcW w:w="73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C9BA532" w14:textId="77777777" w:rsidR="00EF70A2" w:rsidRDefault="0093256E">
            <w:pPr>
              <w:rPr>
                <w:rFonts w:ascii="Times" w:hAnsi="Times"/>
              </w:rPr>
            </w:pPr>
            <w:r>
              <w:t>http://www.opengis.net/spec/GeoTIFF/0.0/ProjNatOriginLatGeoKey.units</w:t>
            </w:r>
            <w:r>
              <w:br/>
            </w:r>
            <w:r>
              <w:rPr>
                <w:i/>
                <w:iCs/>
              </w:rPr>
              <w:t xml:space="preserve">The </w:t>
            </w:r>
            <w:proofErr w:type="spellStart"/>
            <w:r>
              <w:rPr>
                <w:i/>
                <w:iCs/>
              </w:rPr>
              <w:t>ProjNatOriginLatGeoKey</w:t>
            </w:r>
            <w:proofErr w:type="spellEnd"/>
            <w:r>
              <w:rPr>
                <w:i/>
                <w:iCs/>
              </w:rPr>
              <w:t xml:space="preserve"> SHALL have units = </w:t>
            </w:r>
            <w:proofErr w:type="spellStart"/>
            <w:r>
              <w:rPr>
                <w:i/>
                <w:iCs/>
              </w:rPr>
              <w:t>GeogAngularUnit</w:t>
            </w:r>
            <w:proofErr w:type="spellEnd"/>
          </w:p>
        </w:tc>
      </w:tr>
    </w:tbl>
    <w:p w14:paraId="100522DC" w14:textId="77777777" w:rsidR="00EF70A2" w:rsidRDefault="0093256E">
      <w:pPr>
        <w:pStyle w:val="Heading3"/>
        <w:numPr>
          <w:ilvl w:val="2"/>
          <w:numId w:val="2"/>
        </w:numPr>
        <w:rPr>
          <w:rFonts w:cs="Times New Roman"/>
        </w:rPr>
      </w:pPr>
      <w:bookmarkStart w:id="915" w:name="_Toc337382277"/>
      <w:bookmarkStart w:id="916" w:name="_Toc500260346"/>
      <w:bookmarkEnd w:id="915"/>
      <w:r>
        <w:rPr>
          <w:rFonts w:cs="Times New Roman"/>
        </w:rPr>
        <w:t xml:space="preserve">Requirements Class </w:t>
      </w:r>
      <w:proofErr w:type="spellStart"/>
      <w:r>
        <w:rPr>
          <w:rFonts w:cs="Times New Roman"/>
        </w:rPr>
        <w:t>ProjFalseEastingGeoKey</w:t>
      </w:r>
      <w:bookmarkEnd w:id="916"/>
      <w:proofErr w:type="spellEnd"/>
    </w:p>
    <w:tbl>
      <w:tblPr>
        <w:tblW w:w="8643"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4"/>
        <w:gridCol w:w="7249"/>
      </w:tblGrid>
      <w:tr w:rsidR="00EF70A2" w14:paraId="7D31577E" w14:textId="77777777">
        <w:tc>
          <w:tcPr>
            <w:tcW w:w="8642"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016FE95" w14:textId="77777777" w:rsidR="00EF70A2" w:rsidRDefault="0093256E">
            <w:pPr>
              <w:rPr>
                <w:rFonts w:ascii="Times" w:hAnsi="Times"/>
              </w:rPr>
            </w:pPr>
            <w:r>
              <w:rPr>
                <w:b/>
                <w:bCs/>
              </w:rPr>
              <w:t>Requirements Class</w:t>
            </w:r>
          </w:p>
        </w:tc>
      </w:tr>
      <w:tr w:rsidR="00EF70A2" w14:paraId="51C9844A" w14:textId="77777777">
        <w:tc>
          <w:tcPr>
            <w:tcW w:w="8642"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8F673E8" w14:textId="77777777" w:rsidR="00EF70A2" w:rsidRDefault="0093256E">
            <w:pPr>
              <w:rPr>
                <w:rFonts w:ascii="Times" w:hAnsi="Times"/>
              </w:rPr>
            </w:pPr>
            <w:r>
              <w:t>http://www.opengis.net/spec/GeoTIFF/0.0/ProjFalseEastingGeoKey</w:t>
            </w:r>
          </w:p>
        </w:tc>
      </w:tr>
      <w:tr w:rsidR="00EF70A2" w14:paraId="6EABC18E" w14:textId="77777777">
        <w:tc>
          <w:tcPr>
            <w:tcW w:w="1394"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AE4F222" w14:textId="77777777" w:rsidR="00EF70A2" w:rsidRDefault="0093256E">
            <w:pPr>
              <w:rPr>
                <w:rFonts w:ascii="Times" w:hAnsi="Times"/>
              </w:rPr>
            </w:pPr>
            <w:r>
              <w:t>Requirement</w:t>
            </w:r>
          </w:p>
        </w:tc>
        <w:tc>
          <w:tcPr>
            <w:tcW w:w="7248"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C29E7BA" w14:textId="77777777" w:rsidR="00EF70A2" w:rsidRDefault="0093256E">
            <w:pPr>
              <w:rPr>
                <w:rFonts w:ascii="Times" w:hAnsi="Times"/>
              </w:rPr>
            </w:pPr>
            <w:r>
              <w:t>http://www.opengis.net/spec/GeoTIFF/0.0/ProjFalseEastingGeoKey.ID</w:t>
            </w:r>
            <w:r>
              <w:br/>
            </w:r>
            <w:r>
              <w:rPr>
                <w:i/>
                <w:iCs/>
              </w:rPr>
              <w:t xml:space="preserve">The </w:t>
            </w:r>
            <w:proofErr w:type="spellStart"/>
            <w:r>
              <w:rPr>
                <w:i/>
                <w:iCs/>
              </w:rPr>
              <w:t>ProjFalseEastingGeoKey</w:t>
            </w:r>
            <w:proofErr w:type="spellEnd"/>
            <w:r>
              <w:rPr>
                <w:i/>
                <w:iCs/>
              </w:rPr>
              <w:t xml:space="preserve"> SHALL have ID = 3082</w:t>
            </w:r>
          </w:p>
        </w:tc>
      </w:tr>
      <w:tr w:rsidR="00EF70A2" w14:paraId="097D3867" w14:textId="77777777">
        <w:tc>
          <w:tcPr>
            <w:tcW w:w="1394"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E2D4F82" w14:textId="77777777" w:rsidR="00EF70A2" w:rsidRDefault="0093256E">
            <w:pPr>
              <w:rPr>
                <w:rFonts w:ascii="Times" w:hAnsi="Times"/>
              </w:rPr>
            </w:pPr>
            <w:r>
              <w:t>Requirement</w:t>
            </w:r>
          </w:p>
        </w:tc>
        <w:tc>
          <w:tcPr>
            <w:tcW w:w="7248"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B500FDC" w14:textId="77777777" w:rsidR="00EF70A2" w:rsidRDefault="0093256E">
            <w:pPr>
              <w:rPr>
                <w:rFonts w:ascii="Times" w:hAnsi="Times"/>
              </w:rPr>
            </w:pPr>
            <w:r>
              <w:t>http://www.opengis.net/spec/GeoTIFF/0.0/ProjFalseEastingGeoKey.type</w:t>
            </w:r>
            <w:r>
              <w:br/>
            </w:r>
            <w:r>
              <w:rPr>
                <w:i/>
                <w:iCs/>
              </w:rPr>
              <w:t xml:space="preserve">The </w:t>
            </w:r>
            <w:proofErr w:type="spellStart"/>
            <w:r>
              <w:rPr>
                <w:i/>
                <w:iCs/>
              </w:rPr>
              <w:t>ProjFalseEastingGeoKey</w:t>
            </w:r>
            <w:proofErr w:type="spellEnd"/>
            <w:r>
              <w:rPr>
                <w:i/>
                <w:iCs/>
              </w:rPr>
              <w:t xml:space="preserve"> SHALL have type = DOUBLE</w:t>
            </w:r>
          </w:p>
        </w:tc>
      </w:tr>
      <w:tr w:rsidR="00EF70A2" w14:paraId="13E139F5" w14:textId="77777777">
        <w:tc>
          <w:tcPr>
            <w:tcW w:w="1394"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3E973DA" w14:textId="77777777" w:rsidR="00EF70A2" w:rsidRDefault="0093256E">
            <w:pPr>
              <w:rPr>
                <w:rFonts w:ascii="Times" w:hAnsi="Times"/>
              </w:rPr>
            </w:pPr>
            <w:r>
              <w:lastRenderedPageBreak/>
              <w:t>Requirement</w:t>
            </w:r>
          </w:p>
        </w:tc>
        <w:tc>
          <w:tcPr>
            <w:tcW w:w="7248"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E0E4105" w14:textId="77777777" w:rsidR="00EF70A2" w:rsidRDefault="0093256E">
            <w:pPr>
              <w:rPr>
                <w:rFonts w:ascii="Times" w:hAnsi="Times"/>
              </w:rPr>
            </w:pPr>
            <w:r>
              <w:t>http://www.opengis.net/spec/GeoTIFF/0.0/ProjFalseEastingGeoKey.units</w:t>
            </w:r>
            <w:r>
              <w:br/>
            </w:r>
            <w:r>
              <w:rPr>
                <w:i/>
                <w:iCs/>
              </w:rPr>
              <w:t xml:space="preserve">The </w:t>
            </w:r>
            <w:proofErr w:type="spellStart"/>
            <w:r>
              <w:rPr>
                <w:i/>
                <w:iCs/>
              </w:rPr>
              <w:t>ProjFalseEastingGeoKey</w:t>
            </w:r>
            <w:proofErr w:type="spellEnd"/>
            <w:r>
              <w:rPr>
                <w:i/>
                <w:iCs/>
              </w:rPr>
              <w:t xml:space="preserve"> SHALL have units = </w:t>
            </w:r>
            <w:proofErr w:type="spellStart"/>
            <w:r>
              <w:rPr>
                <w:i/>
                <w:iCs/>
              </w:rPr>
              <w:t>ProjLinearUnit</w:t>
            </w:r>
            <w:proofErr w:type="spellEnd"/>
          </w:p>
        </w:tc>
      </w:tr>
    </w:tbl>
    <w:p w14:paraId="42791703" w14:textId="77777777" w:rsidR="00EF70A2" w:rsidRDefault="0093256E">
      <w:pPr>
        <w:pStyle w:val="Heading3"/>
        <w:numPr>
          <w:ilvl w:val="2"/>
          <w:numId w:val="2"/>
        </w:numPr>
        <w:rPr>
          <w:rFonts w:cs="Times New Roman"/>
        </w:rPr>
      </w:pPr>
      <w:bookmarkStart w:id="917" w:name="_Toc337382278"/>
      <w:bookmarkStart w:id="918" w:name="_Toc500260347"/>
      <w:bookmarkEnd w:id="917"/>
      <w:r>
        <w:rPr>
          <w:rFonts w:cs="Times New Roman"/>
        </w:rPr>
        <w:t xml:space="preserve">Requirements Class </w:t>
      </w:r>
      <w:proofErr w:type="spellStart"/>
      <w:r>
        <w:rPr>
          <w:rFonts w:cs="Times New Roman"/>
        </w:rPr>
        <w:t>ProjFalseNorthingGeoKey</w:t>
      </w:r>
      <w:bookmarkEnd w:id="918"/>
      <w:proofErr w:type="spellEnd"/>
    </w:p>
    <w:tbl>
      <w:tblPr>
        <w:tblW w:w="879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4"/>
        <w:gridCol w:w="7396"/>
      </w:tblGrid>
      <w:tr w:rsidR="00EF70A2" w14:paraId="29DC55CE" w14:textId="77777777">
        <w:tc>
          <w:tcPr>
            <w:tcW w:w="878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A74B1F8" w14:textId="77777777" w:rsidR="00EF70A2" w:rsidRDefault="0093256E">
            <w:pPr>
              <w:rPr>
                <w:rFonts w:ascii="Times" w:hAnsi="Times"/>
              </w:rPr>
            </w:pPr>
            <w:r>
              <w:rPr>
                <w:b/>
                <w:bCs/>
              </w:rPr>
              <w:t>Requirements Class</w:t>
            </w:r>
          </w:p>
        </w:tc>
      </w:tr>
      <w:tr w:rsidR="00EF70A2" w14:paraId="68C26E6B" w14:textId="77777777">
        <w:tc>
          <w:tcPr>
            <w:tcW w:w="878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4D48A18" w14:textId="77777777" w:rsidR="00EF70A2" w:rsidRDefault="0093256E">
            <w:pPr>
              <w:rPr>
                <w:rFonts w:ascii="Times" w:hAnsi="Times"/>
              </w:rPr>
            </w:pPr>
            <w:r>
              <w:t>http://www.opengis.net/spec/GeoTIFF/0.0/ProjFalseNorthingGeoKey</w:t>
            </w:r>
          </w:p>
        </w:tc>
      </w:tr>
      <w:tr w:rsidR="00EF70A2" w14:paraId="7D2B632E" w14:textId="77777777">
        <w:tc>
          <w:tcPr>
            <w:tcW w:w="1394"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612E574" w14:textId="77777777" w:rsidR="00EF70A2" w:rsidRDefault="0093256E">
            <w:pPr>
              <w:rPr>
                <w:rFonts w:ascii="Times" w:hAnsi="Times"/>
              </w:rPr>
            </w:pPr>
            <w:r>
              <w:t>Requirement</w:t>
            </w:r>
          </w:p>
        </w:tc>
        <w:tc>
          <w:tcPr>
            <w:tcW w:w="7395"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DF939CE" w14:textId="77777777" w:rsidR="00EF70A2" w:rsidRDefault="0093256E">
            <w:pPr>
              <w:rPr>
                <w:rFonts w:ascii="Times" w:hAnsi="Times"/>
              </w:rPr>
            </w:pPr>
            <w:r>
              <w:t>http://www.opengis.net/spec/GeoTIFF/0.0/ProjFalseNorthingGeoKey.ID</w:t>
            </w:r>
            <w:r>
              <w:br/>
            </w:r>
            <w:r>
              <w:rPr>
                <w:i/>
                <w:iCs/>
              </w:rPr>
              <w:t xml:space="preserve">The </w:t>
            </w:r>
            <w:proofErr w:type="spellStart"/>
            <w:r>
              <w:rPr>
                <w:i/>
                <w:iCs/>
              </w:rPr>
              <w:t>ProjFalseNorthingGeoKey</w:t>
            </w:r>
            <w:proofErr w:type="spellEnd"/>
            <w:r>
              <w:rPr>
                <w:i/>
                <w:iCs/>
              </w:rPr>
              <w:t xml:space="preserve"> SHALL have ID = 3083</w:t>
            </w:r>
          </w:p>
        </w:tc>
      </w:tr>
      <w:tr w:rsidR="00EF70A2" w14:paraId="69966B55" w14:textId="77777777">
        <w:tc>
          <w:tcPr>
            <w:tcW w:w="1394"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488E9A1" w14:textId="77777777" w:rsidR="00EF70A2" w:rsidRDefault="0093256E">
            <w:pPr>
              <w:rPr>
                <w:rFonts w:ascii="Times" w:hAnsi="Times"/>
              </w:rPr>
            </w:pPr>
            <w:r>
              <w:t>Requirement</w:t>
            </w:r>
          </w:p>
        </w:tc>
        <w:tc>
          <w:tcPr>
            <w:tcW w:w="7395"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3777A2A" w14:textId="77777777" w:rsidR="00EF70A2" w:rsidRDefault="0093256E">
            <w:pPr>
              <w:rPr>
                <w:rFonts w:ascii="Times" w:hAnsi="Times"/>
              </w:rPr>
            </w:pPr>
            <w:r>
              <w:t>http://www.opengis.net/spec/GeoTIFF/0.0/ProjFalseNorthingGeoKey.type</w:t>
            </w:r>
            <w:r>
              <w:br/>
            </w:r>
            <w:r>
              <w:rPr>
                <w:i/>
                <w:iCs/>
              </w:rPr>
              <w:t xml:space="preserve">The </w:t>
            </w:r>
            <w:proofErr w:type="spellStart"/>
            <w:r>
              <w:rPr>
                <w:i/>
                <w:iCs/>
              </w:rPr>
              <w:t>ProjFalseNorthingGeoKey</w:t>
            </w:r>
            <w:proofErr w:type="spellEnd"/>
            <w:r>
              <w:rPr>
                <w:i/>
                <w:iCs/>
              </w:rPr>
              <w:t xml:space="preserve"> SHALL have type = DOUBLE</w:t>
            </w:r>
          </w:p>
        </w:tc>
      </w:tr>
      <w:tr w:rsidR="00EF70A2" w14:paraId="42F6E741" w14:textId="77777777">
        <w:tc>
          <w:tcPr>
            <w:tcW w:w="1394"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AA0800F" w14:textId="77777777" w:rsidR="00EF70A2" w:rsidRDefault="0093256E">
            <w:pPr>
              <w:rPr>
                <w:rFonts w:ascii="Times" w:hAnsi="Times"/>
              </w:rPr>
            </w:pPr>
            <w:r>
              <w:t>Requirement</w:t>
            </w:r>
          </w:p>
        </w:tc>
        <w:tc>
          <w:tcPr>
            <w:tcW w:w="7395"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A5D93AC" w14:textId="77777777" w:rsidR="00EF70A2" w:rsidRDefault="0093256E">
            <w:pPr>
              <w:rPr>
                <w:rFonts w:ascii="Times" w:hAnsi="Times"/>
              </w:rPr>
            </w:pPr>
            <w:r>
              <w:t>http://www.opengis.net/spec/GeoTIFF/0.0/ProjFalseNorthingGeoKey.units</w:t>
            </w:r>
            <w:r>
              <w:br/>
            </w:r>
            <w:r>
              <w:rPr>
                <w:i/>
                <w:iCs/>
              </w:rPr>
              <w:t xml:space="preserve">The </w:t>
            </w:r>
            <w:proofErr w:type="spellStart"/>
            <w:r>
              <w:rPr>
                <w:i/>
                <w:iCs/>
              </w:rPr>
              <w:t>ProjFalseNorthingGeoKey</w:t>
            </w:r>
            <w:proofErr w:type="spellEnd"/>
            <w:r>
              <w:rPr>
                <w:i/>
                <w:iCs/>
              </w:rPr>
              <w:t xml:space="preserve"> SHALL have units = </w:t>
            </w:r>
            <w:proofErr w:type="spellStart"/>
            <w:r>
              <w:rPr>
                <w:i/>
                <w:iCs/>
              </w:rPr>
              <w:t>ProjLinearUnit</w:t>
            </w:r>
            <w:proofErr w:type="spellEnd"/>
          </w:p>
        </w:tc>
      </w:tr>
    </w:tbl>
    <w:p w14:paraId="1512842E" w14:textId="77777777" w:rsidR="00EF70A2" w:rsidRDefault="0093256E">
      <w:pPr>
        <w:pStyle w:val="Heading3"/>
        <w:numPr>
          <w:ilvl w:val="2"/>
          <w:numId w:val="2"/>
        </w:numPr>
        <w:rPr>
          <w:rFonts w:cs="Times New Roman"/>
        </w:rPr>
      </w:pPr>
      <w:bookmarkStart w:id="919" w:name="_Toc337382279"/>
      <w:bookmarkStart w:id="920" w:name="_Toc500260348"/>
      <w:bookmarkEnd w:id="919"/>
      <w:r>
        <w:rPr>
          <w:rFonts w:cs="Times New Roman"/>
        </w:rPr>
        <w:t xml:space="preserve">Requirements Class </w:t>
      </w:r>
      <w:proofErr w:type="spellStart"/>
      <w:r>
        <w:rPr>
          <w:rFonts w:cs="Times New Roman"/>
        </w:rPr>
        <w:t>ProjFalseOriginLongGeoKey</w:t>
      </w:r>
      <w:bookmarkEnd w:id="920"/>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19"/>
        <w:gridCol w:w="7585"/>
      </w:tblGrid>
      <w:tr w:rsidR="00EF70A2" w14:paraId="0C8C2171"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2658AD8" w14:textId="77777777" w:rsidR="00EF70A2" w:rsidRDefault="0093256E">
            <w:pPr>
              <w:rPr>
                <w:rFonts w:ascii="Times" w:hAnsi="Times"/>
              </w:rPr>
            </w:pPr>
            <w:r>
              <w:rPr>
                <w:b/>
                <w:bCs/>
              </w:rPr>
              <w:t>Requirements Class</w:t>
            </w:r>
          </w:p>
        </w:tc>
      </w:tr>
      <w:tr w:rsidR="00EF70A2" w14:paraId="47E0EBE2"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6EB9C87" w14:textId="77777777" w:rsidR="00EF70A2" w:rsidRDefault="0093256E">
            <w:pPr>
              <w:rPr>
                <w:rFonts w:ascii="Times" w:hAnsi="Times"/>
              </w:rPr>
            </w:pPr>
            <w:r>
              <w:t>http://www.opengis.net/spec/GeoTIFF/0.0/ProjFalseOriginLongGeoKey</w:t>
            </w:r>
          </w:p>
        </w:tc>
      </w:tr>
      <w:tr w:rsidR="00EF70A2" w14:paraId="4025DC8F" w14:textId="77777777">
        <w:tc>
          <w:tcPr>
            <w:tcW w:w="143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AC6099B" w14:textId="77777777" w:rsidR="00EF70A2" w:rsidRDefault="0093256E">
            <w:pPr>
              <w:rPr>
                <w:rFonts w:ascii="Times" w:hAnsi="Times"/>
              </w:rPr>
            </w:pPr>
            <w:r>
              <w:t>Requirement</w:t>
            </w:r>
          </w:p>
        </w:tc>
        <w:tc>
          <w:tcPr>
            <w:tcW w:w="737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A6B443E" w14:textId="77777777" w:rsidR="00EF70A2" w:rsidRDefault="0093256E">
            <w:pPr>
              <w:rPr>
                <w:rFonts w:ascii="Times" w:hAnsi="Times"/>
              </w:rPr>
            </w:pPr>
            <w:r>
              <w:t>http://www.opengis.net/spec/GeoTIFF/0.0/ProjFalseOriginLongGeoKey.ID</w:t>
            </w:r>
            <w:r>
              <w:br/>
            </w:r>
            <w:r>
              <w:rPr>
                <w:i/>
                <w:iCs/>
              </w:rPr>
              <w:t xml:space="preserve">The </w:t>
            </w:r>
            <w:proofErr w:type="spellStart"/>
            <w:r>
              <w:rPr>
                <w:i/>
                <w:iCs/>
              </w:rPr>
              <w:t>ProjFalseOriginLongGeoKey</w:t>
            </w:r>
            <w:proofErr w:type="spellEnd"/>
            <w:r>
              <w:rPr>
                <w:i/>
                <w:iCs/>
              </w:rPr>
              <w:t xml:space="preserve"> SHALL have ID = 3084</w:t>
            </w:r>
          </w:p>
        </w:tc>
      </w:tr>
      <w:tr w:rsidR="00EF70A2" w14:paraId="114BA8C6" w14:textId="77777777">
        <w:tc>
          <w:tcPr>
            <w:tcW w:w="143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78B3238" w14:textId="77777777" w:rsidR="00EF70A2" w:rsidRDefault="0093256E">
            <w:pPr>
              <w:rPr>
                <w:rFonts w:ascii="Times" w:hAnsi="Times"/>
              </w:rPr>
            </w:pPr>
            <w:r>
              <w:t>Requirement</w:t>
            </w:r>
          </w:p>
        </w:tc>
        <w:tc>
          <w:tcPr>
            <w:tcW w:w="737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21240C6" w14:textId="77777777" w:rsidR="00EF70A2" w:rsidRDefault="0093256E">
            <w:pPr>
              <w:rPr>
                <w:rFonts w:ascii="Times" w:hAnsi="Times"/>
              </w:rPr>
            </w:pPr>
            <w:r>
              <w:t>http://www.opengis.net/spec/GeoTIFF/0.0/ProjFalseOriginLongGeoKey.type</w:t>
            </w:r>
            <w:r>
              <w:br/>
            </w:r>
            <w:r>
              <w:rPr>
                <w:i/>
                <w:iCs/>
              </w:rPr>
              <w:t xml:space="preserve">The </w:t>
            </w:r>
            <w:proofErr w:type="spellStart"/>
            <w:r>
              <w:rPr>
                <w:i/>
                <w:iCs/>
              </w:rPr>
              <w:t>ProjFalseOriginLongGeoKey</w:t>
            </w:r>
            <w:proofErr w:type="spellEnd"/>
            <w:r>
              <w:rPr>
                <w:i/>
                <w:iCs/>
              </w:rPr>
              <w:t xml:space="preserve"> SHALL have type = DOUBLE</w:t>
            </w:r>
          </w:p>
        </w:tc>
      </w:tr>
      <w:tr w:rsidR="00EF70A2" w14:paraId="239E3A47" w14:textId="77777777">
        <w:tc>
          <w:tcPr>
            <w:tcW w:w="143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E967A4B" w14:textId="77777777" w:rsidR="00EF70A2" w:rsidRDefault="0093256E">
            <w:pPr>
              <w:rPr>
                <w:rFonts w:ascii="Times" w:hAnsi="Times"/>
              </w:rPr>
            </w:pPr>
            <w:r>
              <w:t>Requirement</w:t>
            </w:r>
          </w:p>
        </w:tc>
        <w:tc>
          <w:tcPr>
            <w:tcW w:w="737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DDE48DF" w14:textId="77777777" w:rsidR="00EF70A2" w:rsidRDefault="0093256E">
            <w:pPr>
              <w:rPr>
                <w:rFonts w:ascii="Times" w:hAnsi="Times"/>
              </w:rPr>
            </w:pPr>
            <w:r>
              <w:t>http://www.opengis.net/spec/GeoTIFF/0.0/ProjFalseOriginLongGeoKey.units</w:t>
            </w:r>
            <w:r>
              <w:br/>
            </w:r>
            <w:r>
              <w:rPr>
                <w:i/>
                <w:iCs/>
              </w:rPr>
              <w:t xml:space="preserve">The </w:t>
            </w:r>
            <w:proofErr w:type="spellStart"/>
            <w:r>
              <w:rPr>
                <w:i/>
                <w:iCs/>
              </w:rPr>
              <w:t>ProjFalseOriginLongGeoKey</w:t>
            </w:r>
            <w:proofErr w:type="spellEnd"/>
            <w:r>
              <w:rPr>
                <w:i/>
                <w:iCs/>
              </w:rPr>
              <w:t xml:space="preserve"> SHALL have units = </w:t>
            </w:r>
            <w:proofErr w:type="spellStart"/>
            <w:r>
              <w:rPr>
                <w:i/>
                <w:iCs/>
              </w:rPr>
              <w:t>GeogAngularUnit</w:t>
            </w:r>
            <w:proofErr w:type="spellEnd"/>
          </w:p>
        </w:tc>
      </w:tr>
    </w:tbl>
    <w:p w14:paraId="082E702A" w14:textId="77777777" w:rsidR="00EF70A2" w:rsidRDefault="0093256E">
      <w:pPr>
        <w:pStyle w:val="Heading3"/>
        <w:numPr>
          <w:ilvl w:val="2"/>
          <w:numId w:val="2"/>
        </w:numPr>
        <w:rPr>
          <w:rFonts w:cs="Times New Roman"/>
        </w:rPr>
      </w:pPr>
      <w:bookmarkStart w:id="921" w:name="_Toc337382280"/>
      <w:bookmarkStart w:id="922" w:name="_Toc500260349"/>
      <w:bookmarkEnd w:id="921"/>
      <w:r>
        <w:rPr>
          <w:rFonts w:cs="Times New Roman"/>
        </w:rPr>
        <w:t xml:space="preserve">Requirements Class </w:t>
      </w:r>
      <w:proofErr w:type="spellStart"/>
      <w:r>
        <w:rPr>
          <w:rFonts w:cs="Times New Roman"/>
        </w:rPr>
        <w:t>ProjFalseOriginLatGeoKey</w:t>
      </w:r>
      <w:bookmarkEnd w:id="922"/>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411"/>
        <w:gridCol w:w="7399"/>
      </w:tblGrid>
      <w:tr w:rsidR="00EF70A2" w14:paraId="0AC632FF"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891C1D6" w14:textId="77777777" w:rsidR="00EF70A2" w:rsidRDefault="0093256E">
            <w:pPr>
              <w:rPr>
                <w:rFonts w:ascii="Times" w:hAnsi="Times"/>
              </w:rPr>
            </w:pPr>
            <w:r>
              <w:rPr>
                <w:b/>
                <w:bCs/>
              </w:rPr>
              <w:t>Requirements Class</w:t>
            </w:r>
          </w:p>
        </w:tc>
      </w:tr>
      <w:tr w:rsidR="00EF70A2" w14:paraId="1F8348DA"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09F04AD" w14:textId="77777777" w:rsidR="00EF70A2" w:rsidRDefault="0093256E">
            <w:pPr>
              <w:rPr>
                <w:rFonts w:ascii="Times" w:hAnsi="Times"/>
              </w:rPr>
            </w:pPr>
            <w:r>
              <w:t>http://www.opengis.net/spec/GeoTIFF/0.0/ProjFalseOriginLatGeoKey</w:t>
            </w:r>
          </w:p>
        </w:tc>
      </w:tr>
      <w:tr w:rsidR="00EF70A2" w14:paraId="07FE175D"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A8E8B2C"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97DBE66" w14:textId="77777777" w:rsidR="00EF70A2" w:rsidRDefault="0093256E">
            <w:pPr>
              <w:rPr>
                <w:rFonts w:ascii="Times" w:hAnsi="Times"/>
              </w:rPr>
            </w:pPr>
            <w:r>
              <w:t>http://www.opengis.net/spec/GeoTIFF/0.0/ProjFalseOriginLatGeoKey.ID</w:t>
            </w:r>
            <w:r>
              <w:br/>
            </w:r>
            <w:r>
              <w:rPr>
                <w:i/>
                <w:iCs/>
              </w:rPr>
              <w:t xml:space="preserve">The </w:t>
            </w:r>
            <w:proofErr w:type="spellStart"/>
            <w:r>
              <w:rPr>
                <w:i/>
                <w:iCs/>
              </w:rPr>
              <w:t>ProjFalseOriginLatGeoKey</w:t>
            </w:r>
            <w:proofErr w:type="spellEnd"/>
            <w:r>
              <w:rPr>
                <w:i/>
                <w:iCs/>
              </w:rPr>
              <w:t xml:space="preserve"> SHALL have ID = 3085</w:t>
            </w:r>
          </w:p>
        </w:tc>
      </w:tr>
      <w:tr w:rsidR="00EF70A2" w14:paraId="7B14A09F"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9D30920" w14:textId="77777777" w:rsidR="00EF70A2" w:rsidRDefault="0093256E">
            <w:pPr>
              <w:rPr>
                <w:rFonts w:ascii="Times" w:hAnsi="Times"/>
              </w:rPr>
            </w:pPr>
            <w:r>
              <w:lastRenderedPageBreak/>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011EF42" w14:textId="77777777" w:rsidR="00EF70A2" w:rsidRDefault="0093256E">
            <w:pPr>
              <w:rPr>
                <w:rFonts w:ascii="Times" w:hAnsi="Times"/>
              </w:rPr>
            </w:pPr>
            <w:r>
              <w:t>http://www.opengis.net/spec/GeoTIFF/0.0/ProjFalseOriginLatGeoKey.type</w:t>
            </w:r>
            <w:r>
              <w:br/>
            </w:r>
            <w:r>
              <w:rPr>
                <w:i/>
                <w:iCs/>
              </w:rPr>
              <w:t xml:space="preserve">The </w:t>
            </w:r>
            <w:proofErr w:type="spellStart"/>
            <w:r>
              <w:rPr>
                <w:i/>
                <w:iCs/>
              </w:rPr>
              <w:t>ProjFalseOriginLatGeoKey</w:t>
            </w:r>
            <w:proofErr w:type="spellEnd"/>
            <w:r>
              <w:rPr>
                <w:i/>
                <w:iCs/>
              </w:rPr>
              <w:t xml:space="preserve"> SHALL have type = DOUBLE</w:t>
            </w:r>
          </w:p>
        </w:tc>
      </w:tr>
      <w:tr w:rsidR="00EF70A2" w14:paraId="0B70261F" w14:textId="77777777">
        <w:tc>
          <w:tcPr>
            <w:tcW w:w="152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162F875" w14:textId="77777777" w:rsidR="00EF70A2" w:rsidRDefault="0093256E">
            <w:pPr>
              <w:rPr>
                <w:rFonts w:ascii="Times" w:hAnsi="Times"/>
              </w:rPr>
            </w:pPr>
            <w:r>
              <w:t>Requirement</w:t>
            </w:r>
          </w:p>
        </w:tc>
        <w:tc>
          <w:tcPr>
            <w:tcW w:w="728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CE294B8" w14:textId="77777777" w:rsidR="00EF70A2" w:rsidRDefault="0093256E">
            <w:pPr>
              <w:rPr>
                <w:rFonts w:ascii="Times" w:hAnsi="Times"/>
              </w:rPr>
            </w:pPr>
            <w:r>
              <w:t>http://www.opengis.net/spec/GeoTIFF/0.0/ProjFalseOriginLatGeoKey.units</w:t>
            </w:r>
            <w:r>
              <w:br/>
            </w:r>
            <w:r>
              <w:rPr>
                <w:i/>
                <w:iCs/>
              </w:rPr>
              <w:t xml:space="preserve">The </w:t>
            </w:r>
            <w:proofErr w:type="spellStart"/>
            <w:r>
              <w:rPr>
                <w:i/>
                <w:iCs/>
              </w:rPr>
              <w:t>ProjFalseOriginLatGeoKey</w:t>
            </w:r>
            <w:proofErr w:type="spellEnd"/>
            <w:r>
              <w:rPr>
                <w:i/>
                <w:iCs/>
              </w:rPr>
              <w:t xml:space="preserve"> SHALL have units = </w:t>
            </w:r>
            <w:proofErr w:type="spellStart"/>
            <w:r>
              <w:rPr>
                <w:i/>
                <w:iCs/>
              </w:rPr>
              <w:t>GeogAngularUnit</w:t>
            </w:r>
            <w:proofErr w:type="spellEnd"/>
          </w:p>
        </w:tc>
      </w:tr>
    </w:tbl>
    <w:p w14:paraId="68732D7B" w14:textId="77777777" w:rsidR="00EF70A2" w:rsidRDefault="0093256E">
      <w:pPr>
        <w:pStyle w:val="Heading3"/>
        <w:numPr>
          <w:ilvl w:val="2"/>
          <w:numId w:val="2"/>
        </w:numPr>
        <w:rPr>
          <w:rFonts w:cs="Times New Roman"/>
        </w:rPr>
      </w:pPr>
      <w:bookmarkStart w:id="923" w:name="_Toc337382281"/>
      <w:bookmarkStart w:id="924" w:name="_Toc500260350"/>
      <w:bookmarkEnd w:id="923"/>
      <w:r>
        <w:rPr>
          <w:rFonts w:cs="Times New Roman"/>
        </w:rPr>
        <w:t xml:space="preserve">Requirements Class </w:t>
      </w:r>
      <w:proofErr w:type="spellStart"/>
      <w:r>
        <w:rPr>
          <w:rFonts w:cs="Times New Roman"/>
        </w:rPr>
        <w:t>ProjFalseOriginEastingGeoKey</w:t>
      </w:r>
      <w:bookmarkEnd w:id="924"/>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19"/>
        <w:gridCol w:w="7799"/>
      </w:tblGrid>
      <w:tr w:rsidR="00EF70A2" w14:paraId="389BBA6E"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5A4A6B2" w14:textId="77777777" w:rsidR="00EF70A2" w:rsidRDefault="0093256E">
            <w:pPr>
              <w:rPr>
                <w:rFonts w:ascii="Times" w:hAnsi="Times"/>
              </w:rPr>
            </w:pPr>
            <w:r>
              <w:rPr>
                <w:b/>
                <w:bCs/>
              </w:rPr>
              <w:t>Requirements Class</w:t>
            </w:r>
          </w:p>
        </w:tc>
      </w:tr>
      <w:tr w:rsidR="00EF70A2" w14:paraId="7D98B134"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94BD78A" w14:textId="77777777" w:rsidR="00EF70A2" w:rsidRDefault="0093256E">
            <w:pPr>
              <w:rPr>
                <w:rFonts w:ascii="Times" w:hAnsi="Times"/>
              </w:rPr>
            </w:pPr>
            <w:r>
              <w:t>http://www.opengis.net/spec/GeoTIFF/0.0/ProjFalseOriginEastingGeoKey</w:t>
            </w:r>
          </w:p>
        </w:tc>
      </w:tr>
      <w:tr w:rsidR="00EF70A2" w14:paraId="7B5978FC" w14:textId="77777777">
        <w:tc>
          <w:tcPr>
            <w:tcW w:w="1331"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5D3238E" w14:textId="77777777" w:rsidR="00EF70A2" w:rsidRDefault="0093256E">
            <w:pPr>
              <w:rPr>
                <w:rFonts w:ascii="Times" w:hAnsi="Times"/>
              </w:rPr>
            </w:pPr>
            <w:r>
              <w:t>Requirement</w:t>
            </w:r>
          </w:p>
        </w:tc>
        <w:tc>
          <w:tcPr>
            <w:tcW w:w="7478"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007EE9A" w14:textId="77777777" w:rsidR="00EF70A2" w:rsidRDefault="0093256E">
            <w:pPr>
              <w:rPr>
                <w:rFonts w:ascii="Times" w:hAnsi="Times"/>
              </w:rPr>
            </w:pPr>
            <w:r>
              <w:t>http://www.opengis.net/spec/GeoTIFF/0.0/ProjFalseOriginEastingGeoKey.ID</w:t>
            </w:r>
            <w:r>
              <w:br/>
            </w:r>
            <w:r>
              <w:rPr>
                <w:i/>
                <w:iCs/>
              </w:rPr>
              <w:t xml:space="preserve">The </w:t>
            </w:r>
            <w:proofErr w:type="spellStart"/>
            <w:r>
              <w:rPr>
                <w:i/>
                <w:iCs/>
              </w:rPr>
              <w:t>ProjFalseOriginEastingGeoKey</w:t>
            </w:r>
            <w:proofErr w:type="spellEnd"/>
            <w:r>
              <w:rPr>
                <w:i/>
                <w:iCs/>
              </w:rPr>
              <w:t xml:space="preserve"> SHALL have ID = 3086</w:t>
            </w:r>
          </w:p>
        </w:tc>
      </w:tr>
      <w:tr w:rsidR="00EF70A2" w14:paraId="41789390" w14:textId="77777777">
        <w:tc>
          <w:tcPr>
            <w:tcW w:w="1331"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283633E" w14:textId="77777777" w:rsidR="00EF70A2" w:rsidRDefault="0093256E">
            <w:pPr>
              <w:rPr>
                <w:rFonts w:ascii="Times" w:hAnsi="Times"/>
              </w:rPr>
            </w:pPr>
            <w:r>
              <w:t>Requirement</w:t>
            </w:r>
          </w:p>
        </w:tc>
        <w:tc>
          <w:tcPr>
            <w:tcW w:w="7478"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5831990" w14:textId="77777777" w:rsidR="00EF70A2" w:rsidRDefault="0093256E">
            <w:pPr>
              <w:rPr>
                <w:rFonts w:ascii="Times" w:hAnsi="Times"/>
              </w:rPr>
            </w:pPr>
            <w:r>
              <w:t>http://www.opengis.net/spec/GeoTIFF/0.0/ProjFalseOriginEastingGeoKey.type</w:t>
            </w:r>
            <w:r>
              <w:br/>
            </w:r>
            <w:r>
              <w:rPr>
                <w:i/>
                <w:iCs/>
              </w:rPr>
              <w:t xml:space="preserve">The </w:t>
            </w:r>
            <w:proofErr w:type="spellStart"/>
            <w:r>
              <w:rPr>
                <w:i/>
                <w:iCs/>
              </w:rPr>
              <w:t>ProjFalseOriginEastingGeoKey</w:t>
            </w:r>
            <w:proofErr w:type="spellEnd"/>
            <w:r>
              <w:rPr>
                <w:i/>
                <w:iCs/>
              </w:rPr>
              <w:t xml:space="preserve"> SHALL have type = DOUBLE</w:t>
            </w:r>
          </w:p>
        </w:tc>
      </w:tr>
      <w:tr w:rsidR="00EF70A2" w14:paraId="5FF8B38C" w14:textId="77777777">
        <w:tc>
          <w:tcPr>
            <w:tcW w:w="1331"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9C1C4AB" w14:textId="77777777" w:rsidR="00EF70A2" w:rsidRDefault="0093256E">
            <w:pPr>
              <w:rPr>
                <w:rFonts w:ascii="Times" w:hAnsi="Times"/>
              </w:rPr>
            </w:pPr>
            <w:r>
              <w:t>Requirement</w:t>
            </w:r>
          </w:p>
        </w:tc>
        <w:tc>
          <w:tcPr>
            <w:tcW w:w="7478"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9A2A74B" w14:textId="77777777" w:rsidR="00EF70A2" w:rsidRDefault="0093256E">
            <w:pPr>
              <w:rPr>
                <w:rFonts w:ascii="Times" w:hAnsi="Times"/>
              </w:rPr>
            </w:pPr>
            <w:r>
              <w:t>http://www.opengis.net/spec/GeoTIFF/0.0/ProjFalseOriginEastingGeoKey.units</w:t>
            </w:r>
            <w:r>
              <w:br/>
            </w:r>
            <w:r>
              <w:rPr>
                <w:i/>
                <w:iCs/>
              </w:rPr>
              <w:t xml:space="preserve">The </w:t>
            </w:r>
            <w:proofErr w:type="spellStart"/>
            <w:r>
              <w:rPr>
                <w:i/>
                <w:iCs/>
              </w:rPr>
              <w:t>ProjFalseOriginEastingGeoKey</w:t>
            </w:r>
            <w:proofErr w:type="spellEnd"/>
            <w:r>
              <w:rPr>
                <w:i/>
                <w:iCs/>
              </w:rPr>
              <w:t xml:space="preserve"> SHALL have units = </w:t>
            </w:r>
            <w:proofErr w:type="spellStart"/>
            <w:r>
              <w:rPr>
                <w:i/>
                <w:iCs/>
              </w:rPr>
              <w:t>ProjLinearUnit</w:t>
            </w:r>
            <w:proofErr w:type="spellEnd"/>
          </w:p>
        </w:tc>
      </w:tr>
    </w:tbl>
    <w:p w14:paraId="630CF0C0" w14:textId="77777777" w:rsidR="00EF70A2" w:rsidRDefault="0093256E">
      <w:pPr>
        <w:pStyle w:val="Heading3"/>
        <w:numPr>
          <w:ilvl w:val="2"/>
          <w:numId w:val="2"/>
        </w:numPr>
        <w:rPr>
          <w:rFonts w:cs="Times New Roman"/>
        </w:rPr>
      </w:pPr>
      <w:bookmarkStart w:id="925" w:name="_Toc337382282"/>
      <w:bookmarkStart w:id="926" w:name="_Toc500260351"/>
      <w:bookmarkEnd w:id="925"/>
      <w:r>
        <w:rPr>
          <w:rFonts w:cs="Times New Roman"/>
        </w:rPr>
        <w:t xml:space="preserve">Requirements Class </w:t>
      </w:r>
      <w:proofErr w:type="spellStart"/>
      <w:r>
        <w:rPr>
          <w:rFonts w:cs="Times New Roman"/>
        </w:rPr>
        <w:t>ProjFalseOriginNorthingGeoKey</w:t>
      </w:r>
      <w:bookmarkEnd w:id="926"/>
      <w:proofErr w:type="spellEnd"/>
    </w:p>
    <w:tbl>
      <w:tblPr>
        <w:tblW w:w="926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Change w:id="927" w:author="Ted Habermann" w:date="2017-12-05T17:40:00Z">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PrChange>
      </w:tblPr>
      <w:tblGrid>
        <w:gridCol w:w="1319"/>
        <w:gridCol w:w="7945"/>
        <w:tblGridChange w:id="928">
          <w:tblGrid>
            <w:gridCol w:w="1319"/>
            <w:gridCol w:w="7945"/>
          </w:tblGrid>
        </w:tblGridChange>
      </w:tblGrid>
      <w:tr w:rsidR="00EF70A2" w14:paraId="0DF76EB2" w14:textId="77777777" w:rsidTr="005E4192">
        <w:tc>
          <w:tcPr>
            <w:tcW w:w="9264"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929" w:author="Ted Habermann" w:date="2017-12-05T17:40:00Z">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027CEF5D" w14:textId="77777777" w:rsidR="00EF70A2" w:rsidRDefault="0093256E">
            <w:pPr>
              <w:rPr>
                <w:rFonts w:ascii="Times" w:hAnsi="Times"/>
              </w:rPr>
            </w:pPr>
            <w:r>
              <w:rPr>
                <w:b/>
                <w:bCs/>
              </w:rPr>
              <w:t>Requirements Class</w:t>
            </w:r>
          </w:p>
        </w:tc>
      </w:tr>
      <w:tr w:rsidR="00EF70A2" w14:paraId="08A52E87" w14:textId="77777777" w:rsidTr="005E4192">
        <w:tc>
          <w:tcPr>
            <w:tcW w:w="9264"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930" w:author="Ted Habermann" w:date="2017-12-05T17:40:00Z">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685E6713" w14:textId="77777777" w:rsidR="00EF70A2" w:rsidRDefault="0093256E">
            <w:pPr>
              <w:rPr>
                <w:rFonts w:ascii="Times" w:hAnsi="Times"/>
              </w:rPr>
            </w:pPr>
            <w:r>
              <w:t>http://www.opengis.net/spec/GeoTIFF/0.0/ProjFalseOriginNorthingGeoKey</w:t>
            </w:r>
          </w:p>
        </w:tc>
      </w:tr>
      <w:tr w:rsidR="00EF70A2" w14:paraId="4F036DBB" w14:textId="77777777" w:rsidTr="005E4192">
        <w:tc>
          <w:tcPr>
            <w:tcW w:w="1319"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931" w:author="Ted Habermann" w:date="2017-12-05T17:40:00Z">
              <w:tcPr>
                <w:tcW w:w="1311"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43F6B6BA" w14:textId="77777777" w:rsidR="00EF70A2" w:rsidRDefault="0093256E">
            <w:pPr>
              <w:rPr>
                <w:rFonts w:ascii="Times" w:hAnsi="Times"/>
              </w:rPr>
            </w:pPr>
            <w:r>
              <w:t>Requirement</w:t>
            </w:r>
          </w:p>
        </w:tc>
        <w:tc>
          <w:tcPr>
            <w:tcW w:w="7945"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932" w:author="Ted Habermann" w:date="2017-12-05T17:40:00Z">
              <w:tcPr>
                <w:tcW w:w="7498"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6ACCD48F" w14:textId="77777777" w:rsidR="00EF70A2" w:rsidRDefault="0093256E">
            <w:pPr>
              <w:rPr>
                <w:rFonts w:ascii="Times" w:hAnsi="Times"/>
              </w:rPr>
            </w:pPr>
            <w:r>
              <w:t>http://www.opengis.net/spec/GeoTIFF/0.0/ProjFalseOriginNorthingGeoKey.ID</w:t>
            </w:r>
            <w:r>
              <w:br/>
            </w:r>
            <w:r>
              <w:rPr>
                <w:i/>
                <w:iCs/>
              </w:rPr>
              <w:t xml:space="preserve">The </w:t>
            </w:r>
            <w:proofErr w:type="spellStart"/>
            <w:r>
              <w:rPr>
                <w:i/>
                <w:iCs/>
              </w:rPr>
              <w:t>ProjFalseOriginNorthingGeoKey</w:t>
            </w:r>
            <w:proofErr w:type="spellEnd"/>
            <w:r>
              <w:rPr>
                <w:i/>
                <w:iCs/>
              </w:rPr>
              <w:t xml:space="preserve"> SHALL have ID = 3087</w:t>
            </w:r>
          </w:p>
        </w:tc>
      </w:tr>
      <w:tr w:rsidR="00EF70A2" w:rsidDel="005E4192" w14:paraId="39FB7266" w14:textId="29C58121" w:rsidTr="005E4192">
        <w:trPr>
          <w:del w:id="933" w:author="Ted Habermann" w:date="2017-12-05T17:40:00Z"/>
        </w:trPr>
        <w:tc>
          <w:tcPr>
            <w:tcW w:w="1319"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934" w:author="Ted Habermann" w:date="2017-12-05T17:40:00Z">
              <w:tcPr>
                <w:tcW w:w="1311"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51957B78" w14:textId="18155220" w:rsidR="00EF70A2" w:rsidDel="005E4192" w:rsidRDefault="0093256E">
            <w:pPr>
              <w:rPr>
                <w:del w:id="935" w:author="Ted Habermann" w:date="2017-12-05T17:40:00Z"/>
                <w:rFonts w:ascii="Times" w:hAnsi="Times"/>
              </w:rPr>
            </w:pPr>
            <w:commentRangeStart w:id="936"/>
            <w:commentRangeStart w:id="937"/>
            <w:del w:id="938" w:author="Ted Habermann" w:date="2017-12-05T17:40:00Z">
              <w:r w:rsidDel="005E4192">
                <w:delText>Requirement</w:delText>
              </w:r>
            </w:del>
          </w:p>
        </w:tc>
        <w:tc>
          <w:tcPr>
            <w:tcW w:w="7945"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939" w:author="Ted Habermann" w:date="2017-12-05T17:40:00Z">
              <w:tcPr>
                <w:tcW w:w="7498"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6EAE90F1" w14:textId="06B6B189" w:rsidR="00EF70A2" w:rsidDel="005E4192" w:rsidRDefault="0093256E">
            <w:pPr>
              <w:rPr>
                <w:del w:id="940" w:author="Ted Habermann" w:date="2017-12-05T17:40:00Z"/>
              </w:rPr>
            </w:pPr>
            <w:del w:id="941" w:author="Ted Habermann" w:date="2017-12-05T17:40:00Z">
              <w:r w:rsidDel="005E4192">
                <w:delText>http://www.opengis.net/spec/GeoTIFF/0.0/ProjFalseOriginNorthingGeoKey.ID</w:delText>
              </w:r>
              <w:r w:rsidDel="005E4192">
                <w:br/>
              </w:r>
              <w:r w:rsidDel="005E4192">
                <w:rPr>
                  <w:i/>
                  <w:iCs/>
                </w:rPr>
                <w:delText>The ProjFalseOriginNorthingGeoKey SHALL have ID = 3091</w:delText>
              </w:r>
              <w:commentRangeEnd w:id="936"/>
              <w:r w:rsidDel="005E4192">
                <w:commentReference w:id="936"/>
              </w:r>
              <w:r w:rsidR="005E4192" w:rsidDel="005E4192">
                <w:rPr>
                  <w:rStyle w:val="CommentReference"/>
                </w:rPr>
                <w:commentReference w:id="937"/>
              </w:r>
            </w:del>
          </w:p>
        </w:tc>
      </w:tr>
      <w:commentRangeEnd w:id="937"/>
      <w:tr w:rsidR="00EF70A2" w14:paraId="22A9FED5" w14:textId="77777777" w:rsidTr="005E4192">
        <w:tc>
          <w:tcPr>
            <w:tcW w:w="1319"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942" w:author="Ted Habermann" w:date="2017-12-05T17:40:00Z">
              <w:tcPr>
                <w:tcW w:w="1311"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7E608ED7" w14:textId="77777777" w:rsidR="00EF70A2" w:rsidRDefault="0093256E">
            <w:pPr>
              <w:rPr>
                <w:rFonts w:ascii="Times" w:hAnsi="Times"/>
              </w:rPr>
            </w:pPr>
            <w:r>
              <w:t>Requirement</w:t>
            </w:r>
          </w:p>
        </w:tc>
        <w:tc>
          <w:tcPr>
            <w:tcW w:w="7945"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943" w:author="Ted Habermann" w:date="2017-12-05T17:40:00Z">
              <w:tcPr>
                <w:tcW w:w="7498"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5954BB80" w14:textId="77777777" w:rsidR="00EF70A2" w:rsidRDefault="0093256E">
            <w:pPr>
              <w:rPr>
                <w:rFonts w:ascii="Times" w:hAnsi="Times"/>
              </w:rPr>
            </w:pPr>
            <w:r>
              <w:t>http://www.opengis.net/spec/GeoTIFF/0.0/ProjFalseOriginNorthingGeoKey.type</w:t>
            </w:r>
            <w:r>
              <w:br/>
            </w:r>
            <w:r>
              <w:rPr>
                <w:i/>
                <w:iCs/>
              </w:rPr>
              <w:t xml:space="preserve">The </w:t>
            </w:r>
            <w:proofErr w:type="spellStart"/>
            <w:r>
              <w:rPr>
                <w:i/>
                <w:iCs/>
              </w:rPr>
              <w:t>ProjFalseOriginNorthingGeoKey</w:t>
            </w:r>
            <w:proofErr w:type="spellEnd"/>
            <w:r>
              <w:rPr>
                <w:i/>
                <w:iCs/>
              </w:rPr>
              <w:t xml:space="preserve"> SHALL have type = DOUBLE</w:t>
            </w:r>
          </w:p>
        </w:tc>
      </w:tr>
      <w:tr w:rsidR="00EF70A2" w:rsidDel="005E4192" w14:paraId="073F5CA8" w14:textId="65F022FA" w:rsidTr="005E4192">
        <w:trPr>
          <w:del w:id="944" w:author="Ted Habermann" w:date="2017-12-05T17:40:00Z"/>
        </w:trPr>
        <w:tc>
          <w:tcPr>
            <w:tcW w:w="1319"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945" w:author="Ted Habermann" w:date="2017-12-05T17:40:00Z">
              <w:tcPr>
                <w:tcW w:w="1311"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6EA20958" w14:textId="150947C4" w:rsidR="00EF70A2" w:rsidDel="005E4192" w:rsidRDefault="0093256E">
            <w:pPr>
              <w:rPr>
                <w:del w:id="946" w:author="Ted Habermann" w:date="2017-12-05T17:40:00Z"/>
                <w:rFonts w:ascii="Times" w:hAnsi="Times"/>
              </w:rPr>
            </w:pPr>
            <w:commentRangeStart w:id="947"/>
            <w:del w:id="948" w:author="Ted Habermann" w:date="2017-12-05T17:40:00Z">
              <w:r w:rsidDel="005E4192">
                <w:delText>Requirement</w:delText>
              </w:r>
            </w:del>
          </w:p>
        </w:tc>
        <w:tc>
          <w:tcPr>
            <w:tcW w:w="7945"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949" w:author="Ted Habermann" w:date="2017-12-05T17:40:00Z">
              <w:tcPr>
                <w:tcW w:w="7498"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594D583F" w14:textId="4DFC5FB3" w:rsidR="00EF70A2" w:rsidDel="005E4192" w:rsidRDefault="0093256E">
            <w:pPr>
              <w:rPr>
                <w:del w:id="950" w:author="Ted Habermann" w:date="2017-12-05T17:40:00Z"/>
              </w:rPr>
            </w:pPr>
            <w:del w:id="951" w:author="Ted Habermann" w:date="2017-12-05T17:40:00Z">
              <w:r w:rsidDel="005E4192">
                <w:delText>http://www.opengis.net/spec/GeoTIFF/0.0/ProjFalseOriginNorthingGeoKey.type</w:delText>
              </w:r>
              <w:r w:rsidDel="005E4192">
                <w:br/>
              </w:r>
              <w:r w:rsidDel="005E4192">
                <w:rPr>
                  <w:i/>
                  <w:iCs/>
                </w:rPr>
                <w:delText>The ProjFalseOriginNorthingGeoKey SHALL have type = DOUBLE</w:delText>
              </w:r>
              <w:commentRangeEnd w:id="947"/>
              <w:r w:rsidDel="005E4192">
                <w:commentReference w:id="947"/>
              </w:r>
            </w:del>
          </w:p>
        </w:tc>
      </w:tr>
      <w:tr w:rsidR="00EF70A2" w14:paraId="12FD3F65" w14:textId="77777777" w:rsidTr="005E4192">
        <w:tc>
          <w:tcPr>
            <w:tcW w:w="1319"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952" w:author="Ted Habermann" w:date="2017-12-05T17:40:00Z">
              <w:tcPr>
                <w:tcW w:w="1311"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24D23E7F" w14:textId="77777777" w:rsidR="00EF70A2" w:rsidRDefault="0093256E">
            <w:pPr>
              <w:rPr>
                <w:rFonts w:ascii="Times" w:hAnsi="Times"/>
              </w:rPr>
            </w:pPr>
            <w:r>
              <w:t>Requirement</w:t>
            </w:r>
          </w:p>
        </w:tc>
        <w:tc>
          <w:tcPr>
            <w:tcW w:w="7945"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953" w:author="Ted Habermann" w:date="2017-12-05T17:40:00Z">
              <w:tcPr>
                <w:tcW w:w="7498"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30B46115" w14:textId="77777777" w:rsidR="00EF70A2" w:rsidRDefault="0093256E">
            <w:pPr>
              <w:rPr>
                <w:rFonts w:ascii="Times" w:hAnsi="Times"/>
              </w:rPr>
            </w:pPr>
            <w:r>
              <w:t>http://www.opengis.net/spec/GeoTIFF/0.0/ProjFalseOriginNorthingGeoKey.units</w:t>
            </w:r>
            <w:r>
              <w:br/>
            </w:r>
            <w:r>
              <w:rPr>
                <w:i/>
                <w:iCs/>
              </w:rPr>
              <w:t xml:space="preserve">The </w:t>
            </w:r>
            <w:proofErr w:type="spellStart"/>
            <w:r>
              <w:rPr>
                <w:i/>
                <w:iCs/>
              </w:rPr>
              <w:t>ProjFalseOriginNorthingGeoKey</w:t>
            </w:r>
            <w:proofErr w:type="spellEnd"/>
            <w:r>
              <w:rPr>
                <w:i/>
                <w:iCs/>
              </w:rPr>
              <w:t xml:space="preserve"> SHALL have units = </w:t>
            </w:r>
            <w:proofErr w:type="spellStart"/>
            <w:r>
              <w:rPr>
                <w:i/>
                <w:iCs/>
              </w:rPr>
              <w:t>ProjLinearUnit</w:t>
            </w:r>
            <w:proofErr w:type="spellEnd"/>
          </w:p>
        </w:tc>
      </w:tr>
      <w:tr w:rsidR="00EF70A2" w:rsidDel="005E4192" w14:paraId="03E561DB" w14:textId="3241F7FB" w:rsidTr="005E4192">
        <w:trPr>
          <w:del w:id="954" w:author="Ted Habermann" w:date="2017-12-05T17:40:00Z"/>
        </w:trPr>
        <w:tc>
          <w:tcPr>
            <w:tcW w:w="1319"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955" w:author="Ted Habermann" w:date="2017-12-05T17:40:00Z">
              <w:tcPr>
                <w:tcW w:w="1311"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1875B43A" w14:textId="0B67CBB7" w:rsidR="00EF70A2" w:rsidDel="005E4192" w:rsidRDefault="0093256E">
            <w:pPr>
              <w:rPr>
                <w:del w:id="956" w:author="Ted Habermann" w:date="2017-12-05T17:40:00Z"/>
                <w:rFonts w:ascii="Times" w:hAnsi="Times"/>
              </w:rPr>
            </w:pPr>
            <w:commentRangeStart w:id="957"/>
            <w:del w:id="958" w:author="Ted Habermann" w:date="2017-12-05T17:40:00Z">
              <w:r w:rsidDel="005E4192">
                <w:delText>Requirement</w:delText>
              </w:r>
              <w:bookmarkStart w:id="959" w:name="_Toc500260352"/>
              <w:bookmarkEnd w:id="959"/>
            </w:del>
          </w:p>
        </w:tc>
        <w:tc>
          <w:tcPr>
            <w:tcW w:w="7945"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960" w:author="Ted Habermann" w:date="2017-12-05T17:40:00Z">
              <w:tcPr>
                <w:tcW w:w="7498"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768FC0D3" w14:textId="065627D0" w:rsidR="00EF70A2" w:rsidDel="005E4192" w:rsidRDefault="0093256E">
            <w:pPr>
              <w:rPr>
                <w:del w:id="961" w:author="Ted Habermann" w:date="2017-12-05T17:40:00Z"/>
              </w:rPr>
            </w:pPr>
            <w:del w:id="962" w:author="Ted Habermann" w:date="2017-12-05T17:40:00Z">
              <w:r w:rsidDel="005E4192">
                <w:delText>http://www.opengis.net/spec/GeoTIFF/0.0/ProjFalseOriginNorthingGeoKey.units</w:delText>
              </w:r>
              <w:r w:rsidDel="005E4192">
                <w:br/>
              </w:r>
              <w:r w:rsidDel="005E4192">
                <w:rPr>
                  <w:i/>
                  <w:iCs/>
                </w:rPr>
                <w:delText>The ProjFalseOriginNorthingGeoKey SHALL have units = ProjLinearUnit</w:delText>
              </w:r>
              <w:commentRangeEnd w:id="957"/>
              <w:r w:rsidDel="005E4192">
                <w:commentReference w:id="957"/>
              </w:r>
              <w:bookmarkStart w:id="963" w:name="_Toc500260353"/>
              <w:bookmarkEnd w:id="963"/>
            </w:del>
          </w:p>
        </w:tc>
        <w:bookmarkStart w:id="964" w:name="_Toc500260354"/>
        <w:bookmarkEnd w:id="964"/>
      </w:tr>
    </w:tbl>
    <w:p w14:paraId="11E7C423" w14:textId="77777777" w:rsidR="00EF70A2" w:rsidRDefault="0093256E">
      <w:pPr>
        <w:pStyle w:val="Heading3"/>
        <w:numPr>
          <w:ilvl w:val="2"/>
          <w:numId w:val="2"/>
        </w:numPr>
        <w:rPr>
          <w:rFonts w:cs="Times New Roman"/>
        </w:rPr>
      </w:pPr>
      <w:bookmarkStart w:id="965" w:name="_Toc337382283"/>
      <w:bookmarkStart w:id="966" w:name="_Toc500260355"/>
      <w:bookmarkEnd w:id="965"/>
      <w:r>
        <w:rPr>
          <w:rFonts w:cs="Times New Roman"/>
        </w:rPr>
        <w:t xml:space="preserve">Requirements Class </w:t>
      </w:r>
      <w:proofErr w:type="spellStart"/>
      <w:r>
        <w:rPr>
          <w:rFonts w:cs="Times New Roman"/>
        </w:rPr>
        <w:t>ProjCenterLongGeoKey</w:t>
      </w:r>
      <w:bookmarkEnd w:id="966"/>
      <w:proofErr w:type="spellEnd"/>
    </w:p>
    <w:tbl>
      <w:tblPr>
        <w:tblW w:w="8563"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4"/>
        <w:gridCol w:w="7169"/>
      </w:tblGrid>
      <w:tr w:rsidR="00EF70A2" w14:paraId="00771FE2" w14:textId="77777777">
        <w:tc>
          <w:tcPr>
            <w:tcW w:w="8562"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35C2153" w14:textId="77777777" w:rsidR="00EF70A2" w:rsidRDefault="0093256E">
            <w:pPr>
              <w:rPr>
                <w:rFonts w:ascii="Times" w:hAnsi="Times"/>
              </w:rPr>
            </w:pPr>
            <w:r>
              <w:rPr>
                <w:b/>
                <w:bCs/>
              </w:rPr>
              <w:t>Requirements Class</w:t>
            </w:r>
          </w:p>
        </w:tc>
      </w:tr>
      <w:tr w:rsidR="00EF70A2" w14:paraId="54D2E561" w14:textId="77777777">
        <w:tc>
          <w:tcPr>
            <w:tcW w:w="8562"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50ED373" w14:textId="77777777" w:rsidR="00EF70A2" w:rsidRDefault="0093256E">
            <w:pPr>
              <w:rPr>
                <w:rFonts w:ascii="Times" w:hAnsi="Times"/>
              </w:rPr>
            </w:pPr>
            <w:r>
              <w:t>http://www.opengis.net/spec/GeoTIFF/0.0/ProjCenterLongGeoKey</w:t>
            </w:r>
          </w:p>
        </w:tc>
      </w:tr>
      <w:tr w:rsidR="00EF70A2" w14:paraId="46ACE60B" w14:textId="77777777">
        <w:tc>
          <w:tcPr>
            <w:tcW w:w="1394"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9B69055" w14:textId="77777777" w:rsidR="00EF70A2" w:rsidRDefault="0093256E">
            <w:pPr>
              <w:rPr>
                <w:rFonts w:ascii="Times" w:hAnsi="Times"/>
              </w:rPr>
            </w:pPr>
            <w:r>
              <w:lastRenderedPageBreak/>
              <w:t>Requirement</w:t>
            </w:r>
          </w:p>
        </w:tc>
        <w:tc>
          <w:tcPr>
            <w:tcW w:w="7168"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BCBDB68" w14:textId="77777777" w:rsidR="00EF70A2" w:rsidRDefault="0093256E">
            <w:pPr>
              <w:rPr>
                <w:rFonts w:ascii="Times" w:hAnsi="Times"/>
              </w:rPr>
            </w:pPr>
            <w:r>
              <w:t>http://www.opengis.net/spec/GeoTIFF/0.0/ProjCenterLongGeoKey.ID</w:t>
            </w:r>
            <w:r>
              <w:br/>
            </w:r>
            <w:r>
              <w:rPr>
                <w:i/>
                <w:iCs/>
              </w:rPr>
              <w:t xml:space="preserve">The </w:t>
            </w:r>
            <w:proofErr w:type="spellStart"/>
            <w:r>
              <w:rPr>
                <w:i/>
                <w:iCs/>
              </w:rPr>
              <w:t>ProjCenterLongGeoKey</w:t>
            </w:r>
            <w:proofErr w:type="spellEnd"/>
            <w:r>
              <w:rPr>
                <w:i/>
                <w:iCs/>
              </w:rPr>
              <w:t xml:space="preserve"> SHALL have ID = 3088</w:t>
            </w:r>
          </w:p>
        </w:tc>
      </w:tr>
      <w:tr w:rsidR="00EF70A2" w14:paraId="75C0AA45" w14:textId="77777777">
        <w:tc>
          <w:tcPr>
            <w:tcW w:w="1394"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20215DA" w14:textId="77777777" w:rsidR="00EF70A2" w:rsidRDefault="0093256E">
            <w:pPr>
              <w:rPr>
                <w:rFonts w:ascii="Times" w:hAnsi="Times"/>
              </w:rPr>
            </w:pPr>
            <w:r>
              <w:t>Requirement</w:t>
            </w:r>
          </w:p>
        </w:tc>
        <w:tc>
          <w:tcPr>
            <w:tcW w:w="7168"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50D2E93" w14:textId="77777777" w:rsidR="00EF70A2" w:rsidRDefault="0093256E">
            <w:pPr>
              <w:rPr>
                <w:rFonts w:ascii="Times" w:hAnsi="Times"/>
              </w:rPr>
            </w:pPr>
            <w:r>
              <w:t>http://www.opengis.net/spec/GeoTIFF/0.0/ProjCenterLongGeoKey.type</w:t>
            </w:r>
            <w:r>
              <w:br/>
            </w:r>
            <w:r>
              <w:rPr>
                <w:i/>
                <w:iCs/>
              </w:rPr>
              <w:t xml:space="preserve">The </w:t>
            </w:r>
            <w:proofErr w:type="spellStart"/>
            <w:r>
              <w:rPr>
                <w:i/>
                <w:iCs/>
              </w:rPr>
              <w:t>ProjCenterLongGeoKey</w:t>
            </w:r>
            <w:proofErr w:type="spellEnd"/>
            <w:r>
              <w:rPr>
                <w:i/>
                <w:iCs/>
              </w:rPr>
              <w:t xml:space="preserve"> SHALL have type = DOUBLE</w:t>
            </w:r>
          </w:p>
        </w:tc>
      </w:tr>
      <w:tr w:rsidR="00EF70A2" w14:paraId="6EEA3363" w14:textId="77777777">
        <w:tc>
          <w:tcPr>
            <w:tcW w:w="1394"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B511658" w14:textId="77777777" w:rsidR="00EF70A2" w:rsidRDefault="0093256E">
            <w:pPr>
              <w:rPr>
                <w:rFonts w:ascii="Times" w:hAnsi="Times"/>
              </w:rPr>
            </w:pPr>
            <w:r>
              <w:t>Requirement</w:t>
            </w:r>
          </w:p>
        </w:tc>
        <w:tc>
          <w:tcPr>
            <w:tcW w:w="7168"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0D322C8" w14:textId="77777777" w:rsidR="00EF70A2" w:rsidRDefault="0093256E">
            <w:pPr>
              <w:rPr>
                <w:rFonts w:ascii="Times" w:hAnsi="Times"/>
              </w:rPr>
            </w:pPr>
            <w:r>
              <w:t>http://www.opengis.net/spec/GeoTIFF/0.0/ProjCenterLongGeoKey.units</w:t>
            </w:r>
            <w:r>
              <w:br/>
            </w:r>
            <w:r>
              <w:rPr>
                <w:i/>
                <w:iCs/>
              </w:rPr>
              <w:t xml:space="preserve">The </w:t>
            </w:r>
            <w:proofErr w:type="spellStart"/>
            <w:r>
              <w:rPr>
                <w:i/>
                <w:iCs/>
              </w:rPr>
              <w:t>ProjCenterLongGeoKey</w:t>
            </w:r>
            <w:proofErr w:type="spellEnd"/>
            <w:r>
              <w:rPr>
                <w:i/>
                <w:iCs/>
              </w:rPr>
              <w:t xml:space="preserve"> SHALL have units = </w:t>
            </w:r>
            <w:proofErr w:type="spellStart"/>
            <w:r>
              <w:rPr>
                <w:i/>
                <w:iCs/>
              </w:rPr>
              <w:t>GeogAngularUnit</w:t>
            </w:r>
            <w:proofErr w:type="spellEnd"/>
          </w:p>
        </w:tc>
      </w:tr>
    </w:tbl>
    <w:p w14:paraId="29C249FD" w14:textId="77777777" w:rsidR="00EF70A2" w:rsidRDefault="0093256E">
      <w:pPr>
        <w:pStyle w:val="Heading3"/>
        <w:numPr>
          <w:ilvl w:val="2"/>
          <w:numId w:val="2"/>
        </w:numPr>
        <w:rPr>
          <w:rFonts w:cs="Times New Roman"/>
        </w:rPr>
      </w:pPr>
      <w:bookmarkStart w:id="967" w:name="_Toc337382284"/>
      <w:bookmarkStart w:id="968" w:name="_Toc500260356"/>
      <w:bookmarkEnd w:id="967"/>
      <w:r>
        <w:rPr>
          <w:rFonts w:cs="Times New Roman"/>
        </w:rPr>
        <w:t xml:space="preserve">Requirements Class </w:t>
      </w:r>
      <w:proofErr w:type="spellStart"/>
      <w:r>
        <w:rPr>
          <w:rFonts w:cs="Times New Roman"/>
        </w:rPr>
        <w:t>ProjCenterLatGeoKey</w:t>
      </w:r>
      <w:bookmarkEnd w:id="968"/>
      <w:proofErr w:type="spellEnd"/>
    </w:p>
    <w:tbl>
      <w:tblPr>
        <w:tblW w:w="837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6981"/>
      </w:tblGrid>
      <w:tr w:rsidR="00EF70A2" w14:paraId="31E66E7F" w14:textId="77777777">
        <w:tc>
          <w:tcPr>
            <w:tcW w:w="8375"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D9D2D7A" w14:textId="77777777" w:rsidR="00EF70A2" w:rsidRDefault="0093256E">
            <w:pPr>
              <w:rPr>
                <w:rFonts w:ascii="Times" w:hAnsi="Times"/>
              </w:rPr>
            </w:pPr>
            <w:r>
              <w:rPr>
                <w:b/>
                <w:bCs/>
              </w:rPr>
              <w:t>Requirements Class</w:t>
            </w:r>
          </w:p>
        </w:tc>
      </w:tr>
      <w:tr w:rsidR="00EF70A2" w14:paraId="10D39D8C" w14:textId="77777777">
        <w:tc>
          <w:tcPr>
            <w:tcW w:w="8375"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029DB6B" w14:textId="77777777" w:rsidR="00EF70A2" w:rsidRDefault="0093256E">
            <w:pPr>
              <w:rPr>
                <w:rFonts w:ascii="Times" w:hAnsi="Times"/>
              </w:rPr>
            </w:pPr>
            <w:r>
              <w:t>http://www.opengis.net/spec/GeoTIFF/0.0/ProjCenterLatGeoKey</w:t>
            </w:r>
          </w:p>
        </w:tc>
      </w:tr>
      <w:tr w:rsidR="00EF70A2" w14:paraId="2589EAC6"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14FB923" w14:textId="77777777" w:rsidR="00EF70A2" w:rsidRDefault="0093256E">
            <w:pPr>
              <w:rPr>
                <w:rFonts w:ascii="Times" w:hAnsi="Times"/>
              </w:rPr>
            </w:pPr>
            <w:r>
              <w:t>Requirement</w:t>
            </w:r>
          </w:p>
        </w:tc>
        <w:tc>
          <w:tcPr>
            <w:tcW w:w="6980"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A7E2CD0" w14:textId="77777777" w:rsidR="00EF70A2" w:rsidRDefault="0093256E">
            <w:pPr>
              <w:rPr>
                <w:rFonts w:ascii="Times" w:hAnsi="Times"/>
              </w:rPr>
            </w:pPr>
            <w:r>
              <w:t>http://www.opengis.net/spec/GeoTIFF/0.0/ProjCenterLatGeoKey.ID</w:t>
            </w:r>
            <w:r>
              <w:br/>
            </w:r>
            <w:r>
              <w:rPr>
                <w:i/>
                <w:iCs/>
              </w:rPr>
              <w:t xml:space="preserve">The </w:t>
            </w:r>
            <w:proofErr w:type="spellStart"/>
            <w:r>
              <w:rPr>
                <w:i/>
                <w:iCs/>
              </w:rPr>
              <w:t>ProjCenterLatGeoKey</w:t>
            </w:r>
            <w:proofErr w:type="spellEnd"/>
            <w:r>
              <w:rPr>
                <w:i/>
                <w:iCs/>
              </w:rPr>
              <w:t xml:space="preserve"> SHALL have ID = 3089</w:t>
            </w:r>
          </w:p>
        </w:tc>
      </w:tr>
      <w:tr w:rsidR="00EF70A2" w14:paraId="7AD61D60"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7008526" w14:textId="77777777" w:rsidR="00EF70A2" w:rsidRDefault="0093256E">
            <w:pPr>
              <w:rPr>
                <w:rFonts w:ascii="Times" w:hAnsi="Times"/>
              </w:rPr>
            </w:pPr>
            <w:r>
              <w:t>Requirement</w:t>
            </w:r>
          </w:p>
        </w:tc>
        <w:tc>
          <w:tcPr>
            <w:tcW w:w="6980"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A00C6C4" w14:textId="77777777" w:rsidR="00EF70A2" w:rsidRDefault="0093256E">
            <w:pPr>
              <w:rPr>
                <w:rFonts w:ascii="Times" w:hAnsi="Times"/>
              </w:rPr>
            </w:pPr>
            <w:r>
              <w:t>http://www.opengis.net/spec/GeoTIFF/0.0/ProjCenterLatGeoKey.type</w:t>
            </w:r>
            <w:r>
              <w:br/>
            </w:r>
            <w:r>
              <w:rPr>
                <w:i/>
                <w:iCs/>
              </w:rPr>
              <w:t xml:space="preserve">The </w:t>
            </w:r>
            <w:proofErr w:type="spellStart"/>
            <w:r>
              <w:rPr>
                <w:i/>
                <w:iCs/>
              </w:rPr>
              <w:t>ProjCenterLatGeoKey</w:t>
            </w:r>
            <w:proofErr w:type="spellEnd"/>
            <w:r>
              <w:rPr>
                <w:i/>
                <w:iCs/>
              </w:rPr>
              <w:t xml:space="preserve"> SHALL have type = DOUBLE</w:t>
            </w:r>
          </w:p>
        </w:tc>
      </w:tr>
      <w:tr w:rsidR="00EF70A2" w14:paraId="137C0C89"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331D35B" w14:textId="77777777" w:rsidR="00EF70A2" w:rsidRDefault="0093256E">
            <w:pPr>
              <w:rPr>
                <w:rFonts w:ascii="Times" w:hAnsi="Times"/>
              </w:rPr>
            </w:pPr>
            <w:r>
              <w:t>Requirement</w:t>
            </w:r>
          </w:p>
        </w:tc>
        <w:tc>
          <w:tcPr>
            <w:tcW w:w="6980"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985F7B1" w14:textId="77777777" w:rsidR="00EF70A2" w:rsidRDefault="0093256E">
            <w:pPr>
              <w:rPr>
                <w:rFonts w:ascii="Times" w:hAnsi="Times"/>
              </w:rPr>
            </w:pPr>
            <w:r>
              <w:t>http://www.opengis.net/spec/GeoTIFF/0.0/ProjCenterLatGeoKey.units</w:t>
            </w:r>
            <w:r>
              <w:br/>
            </w:r>
            <w:r>
              <w:rPr>
                <w:i/>
                <w:iCs/>
              </w:rPr>
              <w:t xml:space="preserve">The </w:t>
            </w:r>
            <w:proofErr w:type="spellStart"/>
            <w:r>
              <w:rPr>
                <w:i/>
                <w:iCs/>
              </w:rPr>
              <w:t>ProjCenterLatGeoKey</w:t>
            </w:r>
            <w:proofErr w:type="spellEnd"/>
            <w:r>
              <w:rPr>
                <w:i/>
                <w:iCs/>
              </w:rPr>
              <w:t xml:space="preserve"> SHALL have units = </w:t>
            </w:r>
            <w:proofErr w:type="spellStart"/>
            <w:r>
              <w:rPr>
                <w:i/>
                <w:iCs/>
              </w:rPr>
              <w:t>GeogAngularUnit</w:t>
            </w:r>
            <w:proofErr w:type="spellEnd"/>
          </w:p>
        </w:tc>
      </w:tr>
    </w:tbl>
    <w:p w14:paraId="18F995F9" w14:textId="77777777" w:rsidR="00EF70A2" w:rsidRDefault="0093256E">
      <w:pPr>
        <w:pStyle w:val="Heading3"/>
        <w:numPr>
          <w:ilvl w:val="2"/>
          <w:numId w:val="2"/>
        </w:numPr>
        <w:rPr>
          <w:rFonts w:cs="Times New Roman"/>
        </w:rPr>
      </w:pPr>
      <w:bookmarkStart w:id="969" w:name="_Toc337382285"/>
      <w:bookmarkStart w:id="970" w:name="_Toc500260357"/>
      <w:bookmarkEnd w:id="969"/>
      <w:r>
        <w:rPr>
          <w:rFonts w:cs="Times New Roman"/>
        </w:rPr>
        <w:t xml:space="preserve">Requirements Class </w:t>
      </w:r>
      <w:proofErr w:type="spellStart"/>
      <w:r>
        <w:rPr>
          <w:rFonts w:cs="Times New Roman"/>
        </w:rPr>
        <w:t>ProjCenterEastingGeoKey</w:t>
      </w:r>
      <w:bookmarkEnd w:id="970"/>
      <w:proofErr w:type="spellEnd"/>
    </w:p>
    <w:tbl>
      <w:tblPr>
        <w:tblW w:w="877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381"/>
      </w:tblGrid>
      <w:tr w:rsidR="00EF70A2" w14:paraId="76C9C832" w14:textId="77777777" w:rsidTr="005E4192">
        <w:tc>
          <w:tcPr>
            <w:tcW w:w="8776"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9FB3FC2" w14:textId="77777777" w:rsidR="00EF70A2" w:rsidRDefault="0093256E">
            <w:pPr>
              <w:rPr>
                <w:rFonts w:ascii="Times" w:hAnsi="Times"/>
              </w:rPr>
            </w:pPr>
            <w:r>
              <w:rPr>
                <w:b/>
                <w:bCs/>
              </w:rPr>
              <w:t>Requirements Class</w:t>
            </w:r>
          </w:p>
        </w:tc>
      </w:tr>
      <w:tr w:rsidR="00EF70A2" w14:paraId="6EA4D4EE" w14:textId="77777777" w:rsidTr="005E4192">
        <w:tc>
          <w:tcPr>
            <w:tcW w:w="8776"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6121462" w14:textId="77777777" w:rsidR="00EF70A2" w:rsidRDefault="0093256E">
            <w:pPr>
              <w:rPr>
                <w:rFonts w:ascii="Times" w:hAnsi="Times"/>
              </w:rPr>
            </w:pPr>
            <w:r>
              <w:t>http://www.opengis.net/spec/GeoTIFF/0.0/ProjCenterEastingGeoKey</w:t>
            </w:r>
          </w:p>
        </w:tc>
      </w:tr>
      <w:tr w:rsidR="00EF70A2" w14:paraId="29DD9AD4" w14:textId="77777777" w:rsidTr="005E4192">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489ACCA" w14:textId="77777777" w:rsidR="00EF70A2" w:rsidRDefault="0093256E">
            <w:pPr>
              <w:rPr>
                <w:rFonts w:ascii="Times" w:hAnsi="Times"/>
              </w:rPr>
            </w:pPr>
            <w:r>
              <w:t>Requirement</w:t>
            </w:r>
          </w:p>
        </w:tc>
        <w:tc>
          <w:tcPr>
            <w:tcW w:w="7381"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0B6A4CF" w14:textId="77777777" w:rsidR="00EF70A2" w:rsidRDefault="0093256E">
            <w:pPr>
              <w:rPr>
                <w:rFonts w:ascii="Times" w:hAnsi="Times"/>
              </w:rPr>
            </w:pPr>
            <w:r>
              <w:t>http://www.opengis.net/spec/GeoTIFF/0.0/ProjCenterEastingGeoKey.ID</w:t>
            </w:r>
            <w:r>
              <w:br/>
            </w:r>
            <w:r>
              <w:rPr>
                <w:i/>
                <w:iCs/>
              </w:rPr>
              <w:t xml:space="preserve">The </w:t>
            </w:r>
            <w:proofErr w:type="spellStart"/>
            <w:r>
              <w:rPr>
                <w:i/>
                <w:iCs/>
              </w:rPr>
              <w:t>ProjCenterEastingGeoKey</w:t>
            </w:r>
            <w:proofErr w:type="spellEnd"/>
            <w:r>
              <w:rPr>
                <w:i/>
                <w:iCs/>
              </w:rPr>
              <w:t xml:space="preserve"> SHALL have ID = 3090</w:t>
            </w:r>
          </w:p>
        </w:tc>
      </w:tr>
      <w:tr w:rsidR="00EF70A2" w14:paraId="26757A3F" w14:textId="77777777" w:rsidTr="005E4192">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58973C9" w14:textId="77777777" w:rsidR="00EF70A2" w:rsidRDefault="0093256E">
            <w:pPr>
              <w:rPr>
                <w:rFonts w:ascii="Times" w:hAnsi="Times"/>
              </w:rPr>
            </w:pPr>
            <w:r>
              <w:t>Requirement</w:t>
            </w:r>
          </w:p>
        </w:tc>
        <w:tc>
          <w:tcPr>
            <w:tcW w:w="7381"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52BA568" w14:textId="77777777" w:rsidR="00EF70A2" w:rsidRDefault="0093256E">
            <w:pPr>
              <w:rPr>
                <w:rFonts w:ascii="Times" w:hAnsi="Times"/>
              </w:rPr>
            </w:pPr>
            <w:r>
              <w:t>http://www.opengis.net/spec/GeoTIFF/0.0/ProjCenterEastingGeoKey.type</w:t>
            </w:r>
            <w:r>
              <w:br/>
            </w:r>
            <w:r>
              <w:rPr>
                <w:i/>
                <w:iCs/>
              </w:rPr>
              <w:t xml:space="preserve">The </w:t>
            </w:r>
            <w:proofErr w:type="spellStart"/>
            <w:r>
              <w:rPr>
                <w:i/>
                <w:iCs/>
              </w:rPr>
              <w:t>ProjCenterEastingGeoKey</w:t>
            </w:r>
            <w:proofErr w:type="spellEnd"/>
            <w:r>
              <w:rPr>
                <w:i/>
                <w:iCs/>
              </w:rPr>
              <w:t xml:space="preserve"> SHALL have type = DOUBLE</w:t>
            </w:r>
          </w:p>
        </w:tc>
      </w:tr>
      <w:tr w:rsidR="00EF70A2" w14:paraId="373AE5F1" w14:textId="77777777" w:rsidTr="005E4192">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3DF9948" w14:textId="77777777" w:rsidR="00EF70A2" w:rsidRDefault="0093256E">
            <w:pPr>
              <w:rPr>
                <w:rFonts w:ascii="Times" w:hAnsi="Times"/>
              </w:rPr>
            </w:pPr>
            <w:r>
              <w:t>Requirement</w:t>
            </w:r>
          </w:p>
        </w:tc>
        <w:tc>
          <w:tcPr>
            <w:tcW w:w="7381"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4082331" w14:textId="77777777" w:rsidR="00EF70A2" w:rsidRDefault="0093256E">
            <w:pPr>
              <w:rPr>
                <w:rFonts w:ascii="Times" w:hAnsi="Times"/>
              </w:rPr>
            </w:pPr>
            <w:r>
              <w:t>http://www.opengis.net/spec/GeoTIFF/0.0/ProjCenterEastingGeoKey.units</w:t>
            </w:r>
            <w:r>
              <w:br/>
            </w:r>
            <w:r>
              <w:rPr>
                <w:i/>
                <w:iCs/>
              </w:rPr>
              <w:t xml:space="preserve">The </w:t>
            </w:r>
            <w:proofErr w:type="spellStart"/>
            <w:r>
              <w:rPr>
                <w:i/>
                <w:iCs/>
              </w:rPr>
              <w:t>ProjCenterEastingGeoKey</w:t>
            </w:r>
            <w:proofErr w:type="spellEnd"/>
            <w:r>
              <w:rPr>
                <w:i/>
                <w:iCs/>
              </w:rPr>
              <w:t xml:space="preserve"> SHALL have units = </w:t>
            </w:r>
            <w:proofErr w:type="spellStart"/>
            <w:r>
              <w:rPr>
                <w:i/>
                <w:iCs/>
              </w:rPr>
              <w:t>ProjLinearUnit</w:t>
            </w:r>
            <w:proofErr w:type="spellEnd"/>
          </w:p>
        </w:tc>
      </w:tr>
    </w:tbl>
    <w:p w14:paraId="2BB4B33A" w14:textId="14734A3F" w:rsidR="005E4192" w:rsidRPr="005E4192" w:rsidRDefault="005E4192">
      <w:pPr>
        <w:pStyle w:val="Heading3"/>
        <w:numPr>
          <w:ilvl w:val="2"/>
          <w:numId w:val="2"/>
        </w:numPr>
        <w:rPr>
          <w:ins w:id="971" w:author="Ted Habermann" w:date="2017-12-05T17:36:00Z"/>
          <w:rFonts w:cs="Times New Roman"/>
        </w:rPr>
        <w:pPrChange w:id="972" w:author="Ted Habermann" w:date="2017-12-05T17:42:00Z">
          <w:pPr>
            <w:pStyle w:val="Heading3"/>
            <w:numPr>
              <w:numId w:val="12"/>
            </w:numPr>
            <w:ind w:left="1440" w:hanging="360"/>
          </w:pPr>
        </w:pPrChange>
      </w:pPr>
      <w:bookmarkStart w:id="973" w:name="_Toc500260358"/>
      <w:bookmarkStart w:id="974" w:name="_Toc337382286"/>
      <w:ins w:id="975" w:author="Ted Habermann" w:date="2017-12-05T17:42:00Z">
        <w:r>
          <w:rPr>
            <w:rFonts w:cs="Times New Roman"/>
          </w:rPr>
          <w:lastRenderedPageBreak/>
          <w:t xml:space="preserve">Requirements Class </w:t>
        </w:r>
        <w:proofErr w:type="spellStart"/>
        <w:r>
          <w:rPr>
            <w:rFonts w:cs="Times New Roman"/>
          </w:rPr>
          <w:t>ProjCenterEastingGeoKey</w:t>
        </w:r>
      </w:ins>
      <w:bookmarkEnd w:id="973"/>
      <w:proofErr w:type="spellEnd"/>
    </w:p>
    <w:tbl>
      <w:tblPr>
        <w:tblW w:w="926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Change w:id="976" w:author="Ted Habermann" w:date="2017-12-05T17:38:00Z">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PrChange>
      </w:tblPr>
      <w:tblGrid>
        <w:gridCol w:w="1319"/>
        <w:gridCol w:w="7945"/>
        <w:tblGridChange w:id="977">
          <w:tblGrid>
            <w:gridCol w:w="1319"/>
            <w:gridCol w:w="7945"/>
          </w:tblGrid>
        </w:tblGridChange>
      </w:tblGrid>
      <w:tr w:rsidR="005E4192" w14:paraId="69DFC7D1" w14:textId="77777777" w:rsidTr="005E4192">
        <w:trPr>
          <w:ins w:id="978" w:author="Ted Habermann" w:date="2017-12-05T17:36:00Z"/>
        </w:trPr>
        <w:tc>
          <w:tcPr>
            <w:tcW w:w="9264"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979" w:author="Ted Habermann" w:date="2017-12-05T17:38:00Z">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4E4C8D91" w14:textId="77777777" w:rsidR="005E4192" w:rsidRDefault="005E4192" w:rsidP="002326F4">
            <w:pPr>
              <w:rPr>
                <w:ins w:id="980" w:author="Ted Habermann" w:date="2017-12-05T17:36:00Z"/>
                <w:rFonts w:ascii="Times" w:hAnsi="Times"/>
              </w:rPr>
            </w:pPr>
            <w:ins w:id="981" w:author="Ted Habermann" w:date="2017-12-05T17:36:00Z">
              <w:r>
                <w:rPr>
                  <w:b/>
                  <w:bCs/>
                </w:rPr>
                <w:t>Requirements Class</w:t>
              </w:r>
            </w:ins>
          </w:p>
        </w:tc>
      </w:tr>
      <w:tr w:rsidR="005E4192" w14:paraId="5DDBEDD3" w14:textId="77777777" w:rsidTr="005E4192">
        <w:trPr>
          <w:ins w:id="982" w:author="Ted Habermann" w:date="2017-12-05T17:36:00Z"/>
        </w:trPr>
        <w:tc>
          <w:tcPr>
            <w:tcW w:w="9264"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983" w:author="Ted Habermann" w:date="2017-12-05T17:38:00Z">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49019C74" w14:textId="779F6CDD" w:rsidR="005E4192" w:rsidRDefault="005E4192" w:rsidP="005E4192">
            <w:pPr>
              <w:rPr>
                <w:ins w:id="984" w:author="Ted Habermann" w:date="2017-12-05T17:36:00Z"/>
                <w:rFonts w:ascii="Times" w:hAnsi="Times"/>
              </w:rPr>
            </w:pPr>
            <w:ins w:id="985" w:author="Ted Habermann" w:date="2017-12-05T17:36:00Z">
              <w:r>
                <w:t>http://www.opengis.net/spec/GeoTIFF/0.0/Proj</w:t>
              </w:r>
            </w:ins>
            <w:ins w:id="986" w:author="Ted Habermann" w:date="2017-12-05T17:38:00Z">
              <w:r>
                <w:t>Center</w:t>
              </w:r>
            </w:ins>
            <w:ins w:id="987" w:author="Ted Habermann" w:date="2017-12-05T17:36:00Z">
              <w:r>
                <w:t>NorthingGeoKey</w:t>
              </w:r>
            </w:ins>
          </w:p>
        </w:tc>
      </w:tr>
      <w:tr w:rsidR="005E4192" w14:paraId="6911DF74" w14:textId="77777777" w:rsidTr="005E4192">
        <w:trPr>
          <w:ins w:id="988" w:author="Ted Habermann" w:date="2017-12-05T17:36:00Z"/>
        </w:trPr>
        <w:tc>
          <w:tcPr>
            <w:tcW w:w="1319"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989" w:author="Ted Habermann" w:date="2017-12-05T17:38:00Z">
              <w:tcPr>
                <w:tcW w:w="1311"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45144E8C" w14:textId="77777777" w:rsidR="005E4192" w:rsidRDefault="005E4192" w:rsidP="002326F4">
            <w:pPr>
              <w:rPr>
                <w:ins w:id="990" w:author="Ted Habermann" w:date="2017-12-05T17:36:00Z"/>
                <w:rFonts w:ascii="Times" w:hAnsi="Times"/>
              </w:rPr>
            </w:pPr>
            <w:ins w:id="991" w:author="Ted Habermann" w:date="2017-12-05T17:36:00Z">
              <w:r>
                <w:t>Requirement</w:t>
              </w:r>
            </w:ins>
          </w:p>
        </w:tc>
        <w:tc>
          <w:tcPr>
            <w:tcW w:w="7945"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992" w:author="Ted Habermann" w:date="2017-12-05T17:38:00Z">
              <w:tcPr>
                <w:tcW w:w="7498"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37162EE5" w14:textId="67ABCF33" w:rsidR="005E4192" w:rsidRDefault="005E4192" w:rsidP="005E4192">
            <w:pPr>
              <w:rPr>
                <w:ins w:id="993" w:author="Ted Habermann" w:date="2017-12-05T17:36:00Z"/>
              </w:rPr>
            </w:pPr>
            <w:ins w:id="994" w:author="Ted Habermann" w:date="2017-12-05T17:36:00Z">
              <w:r>
                <w:t>http://www.opengis.net/spec/GeoTIFF/0.0/Proj</w:t>
              </w:r>
            </w:ins>
            <w:ins w:id="995" w:author="Ted Habermann" w:date="2017-12-05T17:38:00Z">
              <w:r>
                <w:t>Center</w:t>
              </w:r>
            </w:ins>
            <w:ins w:id="996" w:author="Ted Habermann" w:date="2017-12-05T17:36:00Z">
              <w:r>
                <w:t>NorthingGeoKey.ID</w:t>
              </w:r>
              <w:r>
                <w:br/>
              </w:r>
              <w:r>
                <w:rPr>
                  <w:i/>
                  <w:iCs/>
                </w:rPr>
                <w:t xml:space="preserve">The </w:t>
              </w:r>
              <w:proofErr w:type="spellStart"/>
              <w:r>
                <w:rPr>
                  <w:i/>
                  <w:iCs/>
                </w:rPr>
                <w:t>ProjFalseOriginNorthingGeoKey</w:t>
              </w:r>
              <w:proofErr w:type="spellEnd"/>
              <w:r>
                <w:rPr>
                  <w:i/>
                  <w:iCs/>
                </w:rPr>
                <w:t xml:space="preserve"> SHALL have ID = 3091</w:t>
              </w:r>
            </w:ins>
          </w:p>
        </w:tc>
      </w:tr>
      <w:tr w:rsidR="005E4192" w14:paraId="6FAA4C7F" w14:textId="77777777" w:rsidTr="005E4192">
        <w:trPr>
          <w:ins w:id="997" w:author="Ted Habermann" w:date="2017-12-05T17:36:00Z"/>
        </w:trPr>
        <w:tc>
          <w:tcPr>
            <w:tcW w:w="1319"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998" w:author="Ted Habermann" w:date="2017-12-05T17:38:00Z">
              <w:tcPr>
                <w:tcW w:w="1311"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6DB6644B" w14:textId="77777777" w:rsidR="005E4192" w:rsidRDefault="005E4192" w:rsidP="002326F4">
            <w:pPr>
              <w:rPr>
                <w:ins w:id="999" w:author="Ted Habermann" w:date="2017-12-05T17:36:00Z"/>
                <w:rFonts w:ascii="Times" w:hAnsi="Times"/>
              </w:rPr>
            </w:pPr>
            <w:ins w:id="1000" w:author="Ted Habermann" w:date="2017-12-05T17:36:00Z">
              <w:r>
                <w:t>Requirement</w:t>
              </w:r>
            </w:ins>
          </w:p>
        </w:tc>
        <w:tc>
          <w:tcPr>
            <w:tcW w:w="7945"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1001" w:author="Ted Habermann" w:date="2017-12-05T17:38:00Z">
              <w:tcPr>
                <w:tcW w:w="7498"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09327474" w14:textId="2C1C04D0" w:rsidR="005E4192" w:rsidRDefault="005E4192" w:rsidP="005E4192">
            <w:pPr>
              <w:rPr>
                <w:ins w:id="1002" w:author="Ted Habermann" w:date="2017-12-05T17:36:00Z"/>
                <w:rFonts w:ascii="Times" w:hAnsi="Times"/>
              </w:rPr>
            </w:pPr>
            <w:ins w:id="1003" w:author="Ted Habermann" w:date="2017-12-05T17:36:00Z">
              <w:r>
                <w:t>http://www.opengis.net/spec/GeoTIFF/0.0/Proj</w:t>
              </w:r>
            </w:ins>
            <w:ins w:id="1004" w:author="Ted Habermann" w:date="2017-12-05T17:39:00Z">
              <w:r>
                <w:t>Center</w:t>
              </w:r>
            </w:ins>
            <w:ins w:id="1005" w:author="Ted Habermann" w:date="2017-12-05T17:36:00Z">
              <w:r>
                <w:t>NorthingGeoKey.type</w:t>
              </w:r>
              <w:r>
                <w:br/>
              </w:r>
              <w:r>
                <w:rPr>
                  <w:i/>
                  <w:iCs/>
                </w:rPr>
                <w:t xml:space="preserve">The </w:t>
              </w:r>
              <w:proofErr w:type="spellStart"/>
              <w:r>
                <w:rPr>
                  <w:i/>
                  <w:iCs/>
                </w:rPr>
                <w:t>ProjFalseOriginNorthingGeoKey</w:t>
              </w:r>
              <w:proofErr w:type="spellEnd"/>
              <w:r>
                <w:rPr>
                  <w:i/>
                  <w:iCs/>
                </w:rPr>
                <w:t xml:space="preserve"> SHALL have type = DOUBLE</w:t>
              </w:r>
            </w:ins>
          </w:p>
        </w:tc>
      </w:tr>
      <w:tr w:rsidR="005E4192" w14:paraId="0599F8D6" w14:textId="77777777" w:rsidTr="005E4192">
        <w:trPr>
          <w:ins w:id="1006" w:author="Ted Habermann" w:date="2017-12-05T17:36:00Z"/>
        </w:trPr>
        <w:tc>
          <w:tcPr>
            <w:tcW w:w="1319"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1007" w:author="Ted Habermann" w:date="2017-12-05T17:38:00Z">
              <w:tcPr>
                <w:tcW w:w="1311"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228D1F0B" w14:textId="77777777" w:rsidR="005E4192" w:rsidRDefault="005E4192" w:rsidP="002326F4">
            <w:pPr>
              <w:rPr>
                <w:ins w:id="1008" w:author="Ted Habermann" w:date="2017-12-05T17:36:00Z"/>
                <w:rFonts w:ascii="Times" w:hAnsi="Times"/>
              </w:rPr>
            </w:pPr>
            <w:ins w:id="1009" w:author="Ted Habermann" w:date="2017-12-05T17:36:00Z">
              <w:r>
                <w:t>Requirement</w:t>
              </w:r>
            </w:ins>
          </w:p>
        </w:tc>
        <w:tc>
          <w:tcPr>
            <w:tcW w:w="7945"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1010" w:author="Ted Habermann" w:date="2017-12-05T17:38:00Z">
              <w:tcPr>
                <w:tcW w:w="7498"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1AECB2F4" w14:textId="3DA400AA" w:rsidR="005E4192" w:rsidRDefault="005E4192" w:rsidP="005E4192">
            <w:pPr>
              <w:rPr>
                <w:ins w:id="1011" w:author="Ted Habermann" w:date="2017-12-05T17:36:00Z"/>
              </w:rPr>
            </w:pPr>
            <w:ins w:id="1012" w:author="Ted Habermann" w:date="2017-12-05T17:36:00Z">
              <w:r>
                <w:t>http://www.opengis.net/spec/GeoTIFF/0.0/Proj</w:t>
              </w:r>
            </w:ins>
            <w:ins w:id="1013" w:author="Ted Habermann" w:date="2017-12-05T17:39:00Z">
              <w:r>
                <w:t>Center</w:t>
              </w:r>
            </w:ins>
            <w:ins w:id="1014" w:author="Ted Habermann" w:date="2017-12-05T17:36:00Z">
              <w:r>
                <w:t>NorthingGeoKey.units</w:t>
              </w:r>
              <w:r>
                <w:br/>
              </w:r>
              <w:r>
                <w:rPr>
                  <w:i/>
                  <w:iCs/>
                </w:rPr>
                <w:t xml:space="preserve">The </w:t>
              </w:r>
              <w:proofErr w:type="spellStart"/>
              <w:r>
                <w:rPr>
                  <w:i/>
                  <w:iCs/>
                </w:rPr>
                <w:t>ProjFalseOriginNorthingGeoKey</w:t>
              </w:r>
              <w:proofErr w:type="spellEnd"/>
              <w:r>
                <w:rPr>
                  <w:i/>
                  <w:iCs/>
                </w:rPr>
                <w:t xml:space="preserve"> SHALL have units = </w:t>
              </w:r>
              <w:proofErr w:type="spellStart"/>
              <w:r>
                <w:rPr>
                  <w:i/>
                  <w:iCs/>
                </w:rPr>
                <w:t>ProjLinearUnit</w:t>
              </w:r>
              <w:proofErr w:type="spellEnd"/>
            </w:ins>
          </w:p>
        </w:tc>
      </w:tr>
    </w:tbl>
    <w:p w14:paraId="699431E7" w14:textId="77777777" w:rsidR="00EF70A2" w:rsidRPr="00C05784" w:rsidRDefault="0093256E">
      <w:pPr>
        <w:pStyle w:val="Heading3"/>
        <w:numPr>
          <w:ilvl w:val="2"/>
          <w:numId w:val="2"/>
        </w:numPr>
        <w:rPr>
          <w:rFonts w:cs="Times New Roman"/>
        </w:rPr>
        <w:pPrChange w:id="1015" w:author="Emmanuel Devys" w:date="2018-01-15T10:13:00Z">
          <w:pPr>
            <w:pStyle w:val="Heading3"/>
            <w:numPr>
              <w:numId w:val="12"/>
            </w:numPr>
            <w:ind w:left="1440" w:hanging="360"/>
          </w:pPr>
        </w:pPrChange>
      </w:pPr>
      <w:bookmarkStart w:id="1016" w:name="_Toc500260359"/>
      <w:commentRangeStart w:id="1017"/>
      <w:r>
        <w:rPr>
          <w:rFonts w:cs="Times New Roman"/>
        </w:rPr>
        <w:t xml:space="preserve">Requirements Class </w:t>
      </w:r>
      <w:commentRangeStart w:id="1018"/>
      <w:proofErr w:type="spellStart"/>
      <w:r>
        <w:rPr>
          <w:rFonts w:cs="Times New Roman"/>
        </w:rPr>
        <w:t>ProjScaleAtNatOriginGeoKey</w:t>
      </w:r>
      <w:bookmarkEnd w:id="974"/>
      <w:commentRangeEnd w:id="1018"/>
      <w:proofErr w:type="spellEnd"/>
      <w:r w:rsidR="00B65602" w:rsidRPr="00C05784">
        <w:commentReference w:id="1018"/>
      </w:r>
      <w:bookmarkEnd w:id="1016"/>
      <w:commentRangeEnd w:id="1017"/>
      <w:r w:rsidR="00C05784">
        <w:rPr>
          <w:rStyle w:val="CommentReference"/>
          <w:rFonts w:cs="Times New Roman"/>
          <w:b w:val="0"/>
          <w:bCs w:val="0"/>
        </w:rPr>
        <w:commentReference w:id="1017"/>
      </w:r>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19"/>
        <w:gridCol w:w="7679"/>
      </w:tblGrid>
      <w:tr w:rsidR="00EF70A2" w14:paraId="68849F80"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54B6593" w14:textId="77777777" w:rsidR="00EF70A2" w:rsidRDefault="0093256E">
            <w:pPr>
              <w:rPr>
                <w:rFonts w:ascii="Times" w:hAnsi="Times"/>
              </w:rPr>
            </w:pPr>
            <w:r>
              <w:rPr>
                <w:b/>
                <w:bCs/>
              </w:rPr>
              <w:t>Requirements Class</w:t>
            </w:r>
          </w:p>
        </w:tc>
      </w:tr>
      <w:tr w:rsidR="00EF70A2" w14:paraId="56D45C33"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2E7EF4E" w14:textId="77777777" w:rsidR="00EF70A2" w:rsidRDefault="0093256E">
            <w:pPr>
              <w:rPr>
                <w:rFonts w:ascii="Times" w:hAnsi="Times"/>
              </w:rPr>
            </w:pPr>
            <w:r>
              <w:t>http://www.opengis.net/spec/GeoTIFF/0.0/ProjScaleAtNatOriginGeoKey</w:t>
            </w:r>
          </w:p>
        </w:tc>
      </w:tr>
      <w:tr w:rsidR="00EF70A2" w14:paraId="2E5522D8" w14:textId="77777777">
        <w:tc>
          <w:tcPr>
            <w:tcW w:w="1347"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BE1FAB4" w14:textId="77777777" w:rsidR="00EF70A2" w:rsidRDefault="0093256E">
            <w:pPr>
              <w:rPr>
                <w:rFonts w:ascii="Times" w:hAnsi="Times"/>
              </w:rPr>
            </w:pPr>
            <w:r>
              <w:t>Requirement</w:t>
            </w:r>
          </w:p>
        </w:tc>
        <w:tc>
          <w:tcPr>
            <w:tcW w:w="7462"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75B8DA1" w14:textId="77777777" w:rsidR="00EF70A2" w:rsidRDefault="0093256E">
            <w:pPr>
              <w:rPr>
                <w:rFonts w:ascii="Times" w:hAnsi="Times"/>
              </w:rPr>
            </w:pPr>
            <w:r>
              <w:t>http://www.opengis.net/spec/GeoTIFF/0.0/ProjScaleAtNatOriginGeoKey.ID</w:t>
            </w:r>
            <w:r>
              <w:br/>
            </w:r>
            <w:r>
              <w:rPr>
                <w:i/>
                <w:iCs/>
              </w:rPr>
              <w:t xml:space="preserve">The </w:t>
            </w:r>
            <w:proofErr w:type="spellStart"/>
            <w:r>
              <w:rPr>
                <w:i/>
                <w:iCs/>
              </w:rPr>
              <w:t>ProjScaleAtNatOriginGeoKey</w:t>
            </w:r>
            <w:proofErr w:type="spellEnd"/>
            <w:r>
              <w:rPr>
                <w:i/>
                <w:iCs/>
              </w:rPr>
              <w:t xml:space="preserve"> SHALL have ID = 3092</w:t>
            </w:r>
          </w:p>
        </w:tc>
      </w:tr>
      <w:tr w:rsidR="00EF70A2" w14:paraId="3697EFA2" w14:textId="77777777">
        <w:tc>
          <w:tcPr>
            <w:tcW w:w="1347"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3268BA4" w14:textId="77777777" w:rsidR="00EF70A2" w:rsidRDefault="0093256E">
            <w:pPr>
              <w:rPr>
                <w:rFonts w:ascii="Times" w:hAnsi="Times"/>
              </w:rPr>
            </w:pPr>
            <w:r>
              <w:t>Requirement</w:t>
            </w:r>
          </w:p>
        </w:tc>
        <w:tc>
          <w:tcPr>
            <w:tcW w:w="7462"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8C7DDE1" w14:textId="77777777" w:rsidR="00EF70A2" w:rsidRDefault="0093256E">
            <w:pPr>
              <w:rPr>
                <w:rFonts w:ascii="Times" w:hAnsi="Times"/>
              </w:rPr>
            </w:pPr>
            <w:r>
              <w:t>http://www.opengis.net/spec/GeoTIFF/0.0/ProjScaleAtNatOriginGeoKey.type</w:t>
            </w:r>
            <w:r>
              <w:br/>
            </w:r>
            <w:r>
              <w:rPr>
                <w:i/>
                <w:iCs/>
              </w:rPr>
              <w:t xml:space="preserve">The </w:t>
            </w:r>
            <w:proofErr w:type="spellStart"/>
            <w:r>
              <w:rPr>
                <w:i/>
                <w:iCs/>
              </w:rPr>
              <w:t>ProjScaleAtNatOriginGeoKey</w:t>
            </w:r>
            <w:proofErr w:type="spellEnd"/>
            <w:r>
              <w:rPr>
                <w:i/>
                <w:iCs/>
              </w:rPr>
              <w:t xml:space="preserve"> SHALL have type = DOUBLE</w:t>
            </w:r>
          </w:p>
        </w:tc>
      </w:tr>
      <w:tr w:rsidR="00EF70A2" w14:paraId="40A8299E" w14:textId="77777777">
        <w:tc>
          <w:tcPr>
            <w:tcW w:w="1347"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DD0ED18" w14:textId="77777777" w:rsidR="00EF70A2" w:rsidRDefault="0093256E">
            <w:pPr>
              <w:rPr>
                <w:rFonts w:ascii="Times" w:hAnsi="Times"/>
              </w:rPr>
            </w:pPr>
            <w:r>
              <w:t>Requirement</w:t>
            </w:r>
          </w:p>
        </w:tc>
        <w:tc>
          <w:tcPr>
            <w:tcW w:w="7462"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324AA5A" w14:textId="77777777" w:rsidR="00EF70A2" w:rsidRDefault="0093256E">
            <w:pPr>
              <w:rPr>
                <w:rFonts w:ascii="Times" w:hAnsi="Times"/>
              </w:rPr>
            </w:pPr>
            <w:r>
              <w:t>http://www.opengis.net/spec/GeoTIFF/0.0/ProjScaleAtNatOriginGeoKey.units</w:t>
            </w:r>
            <w:r>
              <w:br/>
            </w:r>
            <w:r>
              <w:rPr>
                <w:i/>
                <w:iCs/>
              </w:rPr>
              <w:t xml:space="preserve">The </w:t>
            </w:r>
            <w:proofErr w:type="spellStart"/>
            <w:r>
              <w:rPr>
                <w:i/>
                <w:iCs/>
              </w:rPr>
              <w:t>ProjScaleAtNatOriginGeoKey</w:t>
            </w:r>
            <w:proofErr w:type="spellEnd"/>
            <w:r>
              <w:rPr>
                <w:i/>
                <w:iCs/>
              </w:rPr>
              <w:t xml:space="preserve"> SHALL have units = none</w:t>
            </w:r>
          </w:p>
        </w:tc>
      </w:tr>
    </w:tbl>
    <w:p w14:paraId="0E5173F5" w14:textId="77777777" w:rsidR="00EF70A2" w:rsidRDefault="0093256E">
      <w:pPr>
        <w:pStyle w:val="Heading3"/>
        <w:numPr>
          <w:ilvl w:val="2"/>
          <w:numId w:val="2"/>
        </w:numPr>
        <w:rPr>
          <w:rFonts w:cs="Times New Roman"/>
        </w:rPr>
        <w:pPrChange w:id="1019" w:author="Emmanuel Devys" w:date="2018-01-15T10:14:00Z">
          <w:pPr>
            <w:pStyle w:val="Heading3"/>
            <w:numPr>
              <w:numId w:val="12"/>
            </w:numPr>
            <w:ind w:left="1440" w:hanging="360"/>
          </w:pPr>
        </w:pPrChange>
      </w:pPr>
      <w:bookmarkStart w:id="1020" w:name="_Toc337382287"/>
      <w:bookmarkStart w:id="1021" w:name="_Toc500260360"/>
      <w:bookmarkEnd w:id="1020"/>
      <w:r>
        <w:rPr>
          <w:rFonts w:cs="Times New Roman"/>
        </w:rPr>
        <w:t xml:space="preserve">Requirements Class </w:t>
      </w:r>
      <w:proofErr w:type="spellStart"/>
      <w:r>
        <w:rPr>
          <w:rFonts w:cs="Times New Roman"/>
        </w:rPr>
        <w:t>ProjScaleAtCenterGeoKey</w:t>
      </w:r>
      <w:bookmarkEnd w:id="1021"/>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3"/>
        <w:gridCol w:w="7417"/>
      </w:tblGrid>
      <w:tr w:rsidR="00EF70A2" w14:paraId="01832C83"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5DA4482" w14:textId="77777777" w:rsidR="00EF70A2" w:rsidRDefault="0093256E">
            <w:pPr>
              <w:rPr>
                <w:rFonts w:ascii="Times" w:hAnsi="Times"/>
              </w:rPr>
            </w:pPr>
            <w:r>
              <w:rPr>
                <w:b/>
                <w:bCs/>
              </w:rPr>
              <w:t>Requirements Class</w:t>
            </w:r>
          </w:p>
        </w:tc>
      </w:tr>
      <w:tr w:rsidR="00EF70A2" w14:paraId="1C30DE82"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04F45AE" w14:textId="77777777" w:rsidR="00EF70A2" w:rsidRDefault="0093256E">
            <w:pPr>
              <w:rPr>
                <w:rFonts w:ascii="Times" w:hAnsi="Times"/>
              </w:rPr>
            </w:pPr>
            <w:r>
              <w:t>http://www.opengis.net/spec/GeoTIFF/0.0/ProjScaleAtCenterGeoKey</w:t>
            </w:r>
          </w:p>
        </w:tc>
      </w:tr>
      <w:tr w:rsidR="00EF70A2" w14:paraId="5D0BF2B4" w14:textId="77777777">
        <w:tc>
          <w:tcPr>
            <w:tcW w:w="1393"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9D4EC58" w14:textId="77777777" w:rsidR="00EF70A2" w:rsidRDefault="0093256E">
            <w:pPr>
              <w:rPr>
                <w:rFonts w:ascii="Times" w:hAnsi="Times"/>
              </w:rPr>
            </w:pPr>
            <w:r>
              <w:t>Requirement</w:t>
            </w:r>
          </w:p>
        </w:tc>
        <w:tc>
          <w:tcPr>
            <w:tcW w:w="7416"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87BB643" w14:textId="77777777" w:rsidR="00EF70A2" w:rsidRDefault="0093256E">
            <w:pPr>
              <w:rPr>
                <w:rFonts w:ascii="Times" w:hAnsi="Times"/>
              </w:rPr>
            </w:pPr>
            <w:r>
              <w:t>http://www.opengis.net/spec/GeoTIFF/0.0/ProjScaleAtCenterGeoKey.ID</w:t>
            </w:r>
            <w:r>
              <w:br/>
            </w:r>
            <w:r>
              <w:rPr>
                <w:i/>
                <w:iCs/>
              </w:rPr>
              <w:t xml:space="preserve">The </w:t>
            </w:r>
            <w:proofErr w:type="spellStart"/>
            <w:r>
              <w:rPr>
                <w:i/>
                <w:iCs/>
              </w:rPr>
              <w:t>ProjScaleAtCenterGeoKey</w:t>
            </w:r>
            <w:proofErr w:type="spellEnd"/>
            <w:r>
              <w:rPr>
                <w:i/>
                <w:iCs/>
              </w:rPr>
              <w:t xml:space="preserve"> SHALL have ID = 3093</w:t>
            </w:r>
          </w:p>
        </w:tc>
      </w:tr>
      <w:tr w:rsidR="00EF70A2" w14:paraId="13F714B2" w14:textId="77777777">
        <w:tc>
          <w:tcPr>
            <w:tcW w:w="1393"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E6ADB17" w14:textId="77777777" w:rsidR="00EF70A2" w:rsidRDefault="0093256E">
            <w:pPr>
              <w:rPr>
                <w:rFonts w:ascii="Times" w:hAnsi="Times"/>
              </w:rPr>
            </w:pPr>
            <w:r>
              <w:t>Requirement</w:t>
            </w:r>
          </w:p>
        </w:tc>
        <w:tc>
          <w:tcPr>
            <w:tcW w:w="7416"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463CE88" w14:textId="77777777" w:rsidR="00EF70A2" w:rsidRDefault="0093256E">
            <w:pPr>
              <w:rPr>
                <w:rFonts w:ascii="Times" w:hAnsi="Times"/>
              </w:rPr>
            </w:pPr>
            <w:r>
              <w:t>http://www.opengis.net/spec/GeoTIFF/0.0/ProjScaleAtCenterGeoKey.type</w:t>
            </w:r>
            <w:r>
              <w:br/>
            </w:r>
            <w:r>
              <w:rPr>
                <w:i/>
                <w:iCs/>
              </w:rPr>
              <w:t xml:space="preserve">The </w:t>
            </w:r>
            <w:proofErr w:type="spellStart"/>
            <w:r>
              <w:rPr>
                <w:i/>
                <w:iCs/>
              </w:rPr>
              <w:t>ProjScaleAtCenterGeoKey</w:t>
            </w:r>
            <w:proofErr w:type="spellEnd"/>
            <w:r>
              <w:rPr>
                <w:i/>
                <w:iCs/>
              </w:rPr>
              <w:t xml:space="preserve"> SHALL have type = DOUBLE</w:t>
            </w:r>
          </w:p>
        </w:tc>
      </w:tr>
      <w:tr w:rsidR="00EF70A2" w14:paraId="021D3329" w14:textId="77777777">
        <w:tc>
          <w:tcPr>
            <w:tcW w:w="1393"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8E1A99D" w14:textId="77777777" w:rsidR="00EF70A2" w:rsidRDefault="0093256E">
            <w:pPr>
              <w:rPr>
                <w:rFonts w:ascii="Times" w:hAnsi="Times"/>
              </w:rPr>
            </w:pPr>
            <w:r>
              <w:lastRenderedPageBreak/>
              <w:t>Requirement</w:t>
            </w:r>
          </w:p>
        </w:tc>
        <w:tc>
          <w:tcPr>
            <w:tcW w:w="7416"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434A14F" w14:textId="77777777" w:rsidR="00EF70A2" w:rsidRDefault="0093256E">
            <w:pPr>
              <w:rPr>
                <w:rFonts w:ascii="Times" w:hAnsi="Times"/>
              </w:rPr>
            </w:pPr>
            <w:r>
              <w:t>http://www.opengis.net/spec/GeoTIFF/0.0/ProjScaleAtCenterGeoKey.units</w:t>
            </w:r>
            <w:r>
              <w:br/>
            </w:r>
            <w:r>
              <w:rPr>
                <w:i/>
                <w:iCs/>
              </w:rPr>
              <w:t xml:space="preserve">The </w:t>
            </w:r>
            <w:proofErr w:type="spellStart"/>
            <w:r>
              <w:rPr>
                <w:i/>
                <w:iCs/>
              </w:rPr>
              <w:t>ProjScaleAtCenterGeoKey</w:t>
            </w:r>
            <w:proofErr w:type="spellEnd"/>
            <w:r>
              <w:rPr>
                <w:i/>
                <w:iCs/>
              </w:rPr>
              <w:t xml:space="preserve"> SHALL have units = none</w:t>
            </w:r>
          </w:p>
        </w:tc>
      </w:tr>
    </w:tbl>
    <w:p w14:paraId="35406F1B" w14:textId="77777777" w:rsidR="00EF70A2" w:rsidRDefault="0093256E">
      <w:pPr>
        <w:pStyle w:val="Heading3"/>
        <w:numPr>
          <w:ilvl w:val="2"/>
          <w:numId w:val="2"/>
        </w:numPr>
        <w:rPr>
          <w:rFonts w:cs="Times New Roman"/>
        </w:rPr>
        <w:pPrChange w:id="1022" w:author="Emmanuel Devys" w:date="2018-01-15T10:15:00Z">
          <w:pPr>
            <w:pStyle w:val="Heading3"/>
            <w:numPr>
              <w:numId w:val="12"/>
            </w:numPr>
            <w:ind w:left="1440" w:hanging="360"/>
          </w:pPr>
        </w:pPrChange>
      </w:pPr>
      <w:bookmarkStart w:id="1023" w:name="_Toc337382288"/>
      <w:bookmarkStart w:id="1024" w:name="_Toc500260361"/>
      <w:bookmarkEnd w:id="1023"/>
      <w:r>
        <w:rPr>
          <w:rFonts w:cs="Times New Roman"/>
        </w:rPr>
        <w:t xml:space="preserve">Requirements Class </w:t>
      </w:r>
      <w:proofErr w:type="spellStart"/>
      <w:r>
        <w:rPr>
          <w:rFonts w:cs="Times New Roman"/>
        </w:rPr>
        <w:t>ProjAzimuthAngleGeoKey</w:t>
      </w:r>
      <w:bookmarkEnd w:id="1024"/>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0"/>
        <w:gridCol w:w="7420"/>
      </w:tblGrid>
      <w:tr w:rsidR="00EF70A2" w14:paraId="246C8582"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3F33608" w14:textId="77777777" w:rsidR="00EF70A2" w:rsidRDefault="0093256E">
            <w:pPr>
              <w:rPr>
                <w:rFonts w:ascii="Times" w:hAnsi="Times"/>
              </w:rPr>
            </w:pPr>
            <w:r>
              <w:rPr>
                <w:b/>
                <w:bCs/>
              </w:rPr>
              <w:t>Requirements Class</w:t>
            </w:r>
          </w:p>
        </w:tc>
      </w:tr>
      <w:tr w:rsidR="00EF70A2" w14:paraId="32030C2E"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24A9355" w14:textId="77777777" w:rsidR="00EF70A2" w:rsidRDefault="0093256E">
            <w:pPr>
              <w:rPr>
                <w:rFonts w:ascii="Times" w:hAnsi="Times"/>
              </w:rPr>
            </w:pPr>
            <w:r>
              <w:t>http://www.opengis.net/spec/GeoTIFF/0.0/ProjAzimuthAngleGeoKey</w:t>
            </w:r>
          </w:p>
        </w:tc>
      </w:tr>
      <w:tr w:rsidR="00EF70A2" w14:paraId="61A46753" w14:textId="77777777">
        <w:tc>
          <w:tcPr>
            <w:tcW w:w="1390"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9F7148E" w14:textId="77777777" w:rsidR="00EF70A2" w:rsidRDefault="0093256E">
            <w:pPr>
              <w:rPr>
                <w:rFonts w:ascii="Times" w:hAnsi="Times"/>
              </w:rPr>
            </w:pPr>
            <w:r>
              <w:t>Requirement</w:t>
            </w:r>
          </w:p>
        </w:tc>
        <w:tc>
          <w:tcPr>
            <w:tcW w:w="7419"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6DC6F3D" w14:textId="77777777" w:rsidR="00EF70A2" w:rsidRDefault="0093256E">
            <w:pPr>
              <w:rPr>
                <w:rFonts w:ascii="Times" w:hAnsi="Times"/>
              </w:rPr>
            </w:pPr>
            <w:r>
              <w:t>http://www.opengis.net/spec/GeoTIFF/0.0/ProjAzimuthAngleGeoKey.ID</w:t>
            </w:r>
            <w:r>
              <w:br/>
            </w:r>
            <w:r>
              <w:rPr>
                <w:i/>
                <w:iCs/>
              </w:rPr>
              <w:t xml:space="preserve">The </w:t>
            </w:r>
            <w:proofErr w:type="spellStart"/>
            <w:r>
              <w:rPr>
                <w:i/>
                <w:iCs/>
              </w:rPr>
              <w:t>ProjAzimuthAngleGeoKey</w:t>
            </w:r>
            <w:proofErr w:type="spellEnd"/>
            <w:r>
              <w:rPr>
                <w:i/>
                <w:iCs/>
              </w:rPr>
              <w:t xml:space="preserve"> SHALL have ID = 3094</w:t>
            </w:r>
          </w:p>
        </w:tc>
      </w:tr>
      <w:tr w:rsidR="00EF70A2" w14:paraId="37802D1A" w14:textId="77777777">
        <w:tc>
          <w:tcPr>
            <w:tcW w:w="1390"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B1CD821" w14:textId="77777777" w:rsidR="00EF70A2" w:rsidRDefault="0093256E">
            <w:pPr>
              <w:rPr>
                <w:rFonts w:ascii="Times" w:hAnsi="Times"/>
              </w:rPr>
            </w:pPr>
            <w:r>
              <w:t>Requirement</w:t>
            </w:r>
          </w:p>
        </w:tc>
        <w:tc>
          <w:tcPr>
            <w:tcW w:w="7419"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C9C694B" w14:textId="77777777" w:rsidR="00EF70A2" w:rsidRDefault="0093256E">
            <w:pPr>
              <w:rPr>
                <w:rFonts w:ascii="Times" w:hAnsi="Times"/>
              </w:rPr>
            </w:pPr>
            <w:r>
              <w:t>http://www.opengis.net/spec/GeoTIFF/0.0/ProjAzimuthAngleGeoKey.type</w:t>
            </w:r>
            <w:r>
              <w:br/>
            </w:r>
            <w:r>
              <w:rPr>
                <w:i/>
                <w:iCs/>
              </w:rPr>
              <w:t xml:space="preserve">The </w:t>
            </w:r>
            <w:proofErr w:type="spellStart"/>
            <w:r>
              <w:rPr>
                <w:i/>
                <w:iCs/>
              </w:rPr>
              <w:t>ProjAzimuthAngleGeoKey</w:t>
            </w:r>
            <w:proofErr w:type="spellEnd"/>
            <w:r>
              <w:rPr>
                <w:i/>
                <w:iCs/>
              </w:rPr>
              <w:t xml:space="preserve"> SHALL have type = DOUBLE</w:t>
            </w:r>
          </w:p>
        </w:tc>
      </w:tr>
      <w:tr w:rsidR="00EF70A2" w14:paraId="1522EF7B" w14:textId="77777777">
        <w:tc>
          <w:tcPr>
            <w:tcW w:w="1390"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B4F0387" w14:textId="77777777" w:rsidR="00EF70A2" w:rsidRDefault="0093256E">
            <w:pPr>
              <w:rPr>
                <w:rFonts w:ascii="Times" w:hAnsi="Times"/>
              </w:rPr>
            </w:pPr>
            <w:r>
              <w:t>Requirement</w:t>
            </w:r>
          </w:p>
        </w:tc>
        <w:tc>
          <w:tcPr>
            <w:tcW w:w="7419"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1473E04" w14:textId="77777777" w:rsidR="00EF70A2" w:rsidRDefault="0093256E">
            <w:pPr>
              <w:rPr>
                <w:rFonts w:ascii="Times" w:hAnsi="Times"/>
              </w:rPr>
            </w:pPr>
            <w:r>
              <w:t>http://www.opengis.net/spec/GeoTIFF/0.0/ProjAzimuthAngleGeoKey.units</w:t>
            </w:r>
            <w:r>
              <w:br/>
            </w:r>
            <w:r>
              <w:rPr>
                <w:i/>
                <w:iCs/>
              </w:rPr>
              <w:t xml:space="preserve">The </w:t>
            </w:r>
            <w:proofErr w:type="spellStart"/>
            <w:r>
              <w:rPr>
                <w:i/>
                <w:iCs/>
              </w:rPr>
              <w:t>ProjAzimuthAngleGeoKey</w:t>
            </w:r>
            <w:proofErr w:type="spellEnd"/>
            <w:r>
              <w:rPr>
                <w:i/>
                <w:iCs/>
              </w:rPr>
              <w:t xml:space="preserve"> SHALL have units = </w:t>
            </w:r>
            <w:proofErr w:type="spellStart"/>
            <w:r>
              <w:rPr>
                <w:i/>
                <w:iCs/>
              </w:rPr>
              <w:t>GeogAzimuthUnit</w:t>
            </w:r>
            <w:proofErr w:type="spellEnd"/>
          </w:p>
        </w:tc>
      </w:tr>
    </w:tbl>
    <w:p w14:paraId="7849F4DB" w14:textId="77777777" w:rsidR="00EF70A2" w:rsidRDefault="0093256E">
      <w:pPr>
        <w:pStyle w:val="Heading3"/>
        <w:numPr>
          <w:ilvl w:val="2"/>
          <w:numId w:val="2"/>
        </w:numPr>
        <w:rPr>
          <w:rFonts w:cs="Times New Roman"/>
        </w:rPr>
        <w:pPrChange w:id="1025" w:author="Emmanuel Devys" w:date="2018-01-15T10:14:00Z">
          <w:pPr>
            <w:pStyle w:val="Heading3"/>
            <w:numPr>
              <w:numId w:val="12"/>
            </w:numPr>
            <w:ind w:left="1440" w:hanging="360"/>
          </w:pPr>
        </w:pPrChange>
      </w:pPr>
      <w:bookmarkStart w:id="1026" w:name="_Toc337382289"/>
      <w:bookmarkStart w:id="1027" w:name="_Toc500260362"/>
      <w:r>
        <w:rPr>
          <w:rFonts w:cs="Times New Roman"/>
        </w:rPr>
        <w:t xml:space="preserve">Requirements Class </w:t>
      </w:r>
      <w:proofErr w:type="spellStart"/>
      <w:r>
        <w:rPr>
          <w:rFonts w:cs="Times New Roman"/>
        </w:rPr>
        <w:t>ProjStraightVertPoleLongGeoKey</w:t>
      </w:r>
      <w:bookmarkEnd w:id="1026"/>
      <w:bookmarkEnd w:id="1027"/>
      <w:proofErr w:type="spellEnd"/>
      <w:r>
        <w:rPr>
          <w:rFonts w:cs="Times New Roman"/>
        </w:rPr>
        <w:t xml:space="preserve"> </w:t>
      </w:r>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19"/>
        <w:gridCol w:w="7539"/>
      </w:tblGrid>
      <w:tr w:rsidR="00EF70A2" w14:paraId="5F62A7A7"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8437815" w14:textId="77777777" w:rsidR="00EF70A2" w:rsidRDefault="0093256E">
            <w:pPr>
              <w:rPr>
                <w:rFonts w:ascii="Times" w:hAnsi="Times"/>
              </w:rPr>
            </w:pPr>
            <w:r>
              <w:rPr>
                <w:b/>
                <w:bCs/>
              </w:rPr>
              <w:t>Requirements Class</w:t>
            </w:r>
          </w:p>
        </w:tc>
      </w:tr>
      <w:tr w:rsidR="00EF70A2" w14:paraId="6A026A79"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6C68C54" w14:textId="77777777" w:rsidR="00EF70A2" w:rsidRDefault="0093256E">
            <w:pPr>
              <w:rPr>
                <w:rFonts w:ascii="Times" w:hAnsi="Times"/>
              </w:rPr>
            </w:pPr>
            <w:r>
              <w:t xml:space="preserve">http://www.opengis.net/spec/GeoTIFF/0.0/ProjStraightVertPoleLongGeoKey </w:t>
            </w:r>
          </w:p>
        </w:tc>
      </w:tr>
      <w:tr w:rsidR="00EF70A2" w14:paraId="14B6C2F8" w14:textId="77777777">
        <w:tc>
          <w:tcPr>
            <w:tcW w:w="136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9BB9CBD" w14:textId="77777777" w:rsidR="00EF70A2" w:rsidRDefault="0093256E">
            <w:pPr>
              <w:rPr>
                <w:rFonts w:ascii="Times" w:hAnsi="Times"/>
              </w:rPr>
            </w:pPr>
            <w:r>
              <w:t>Requirement</w:t>
            </w:r>
          </w:p>
        </w:tc>
        <w:tc>
          <w:tcPr>
            <w:tcW w:w="744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D78F75F" w14:textId="77777777" w:rsidR="00EF70A2" w:rsidRDefault="0093256E">
            <w:pPr>
              <w:rPr>
                <w:rFonts w:ascii="Times" w:hAnsi="Times"/>
              </w:rPr>
            </w:pPr>
            <w:r>
              <w:t>http://www.opengis.net/spec/GeoTIFF/0.0/ProjStraightVertPoleLongGeoKey .ID</w:t>
            </w:r>
            <w:r>
              <w:br/>
            </w:r>
            <w:r>
              <w:rPr>
                <w:i/>
                <w:iCs/>
              </w:rPr>
              <w:t xml:space="preserve">The </w:t>
            </w:r>
            <w:proofErr w:type="spellStart"/>
            <w:r>
              <w:rPr>
                <w:i/>
                <w:iCs/>
              </w:rPr>
              <w:t>ProjStraightVertPoleLongGeoKey</w:t>
            </w:r>
            <w:proofErr w:type="spellEnd"/>
            <w:r>
              <w:rPr>
                <w:i/>
                <w:iCs/>
              </w:rPr>
              <w:t xml:space="preserve"> SHALL have ID = 3095</w:t>
            </w:r>
          </w:p>
        </w:tc>
      </w:tr>
      <w:tr w:rsidR="00EF70A2" w14:paraId="5D3F7B6D" w14:textId="77777777">
        <w:tc>
          <w:tcPr>
            <w:tcW w:w="136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2625433" w14:textId="77777777" w:rsidR="00EF70A2" w:rsidRDefault="0093256E">
            <w:pPr>
              <w:rPr>
                <w:rFonts w:ascii="Times" w:hAnsi="Times"/>
              </w:rPr>
            </w:pPr>
            <w:r>
              <w:t>Requirement</w:t>
            </w:r>
          </w:p>
        </w:tc>
        <w:tc>
          <w:tcPr>
            <w:tcW w:w="744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144F388" w14:textId="77777777" w:rsidR="00EF70A2" w:rsidRDefault="0093256E">
            <w:pPr>
              <w:rPr>
                <w:rFonts w:ascii="Times" w:hAnsi="Times"/>
              </w:rPr>
            </w:pPr>
            <w:r>
              <w:t>http://www.opengis.net/spec/GeoTIFF/0.0/ProjStraightVertPoleLongGeoKey .type</w:t>
            </w:r>
            <w:r>
              <w:br/>
            </w:r>
            <w:r>
              <w:rPr>
                <w:i/>
                <w:iCs/>
              </w:rPr>
              <w:t xml:space="preserve">The </w:t>
            </w:r>
            <w:proofErr w:type="spellStart"/>
            <w:r>
              <w:rPr>
                <w:i/>
                <w:iCs/>
              </w:rPr>
              <w:t>ProjStraightVertPoleLongGeoKey</w:t>
            </w:r>
            <w:proofErr w:type="spellEnd"/>
            <w:r>
              <w:rPr>
                <w:i/>
                <w:iCs/>
              </w:rPr>
              <w:t xml:space="preserve"> SHALL have type = DOUBLE</w:t>
            </w:r>
          </w:p>
        </w:tc>
      </w:tr>
      <w:tr w:rsidR="00EF70A2" w14:paraId="67F87C60" w14:textId="77777777">
        <w:tc>
          <w:tcPr>
            <w:tcW w:w="136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76EE853" w14:textId="77777777" w:rsidR="00EF70A2" w:rsidRDefault="0093256E">
            <w:pPr>
              <w:rPr>
                <w:rFonts w:ascii="Times" w:hAnsi="Times"/>
              </w:rPr>
            </w:pPr>
            <w:r>
              <w:t>Requirement</w:t>
            </w:r>
          </w:p>
        </w:tc>
        <w:tc>
          <w:tcPr>
            <w:tcW w:w="744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4D3AF4A" w14:textId="77777777" w:rsidR="00EF70A2" w:rsidRDefault="0093256E">
            <w:pPr>
              <w:rPr>
                <w:rFonts w:ascii="Times" w:hAnsi="Times"/>
              </w:rPr>
            </w:pPr>
            <w:r>
              <w:t>http://www.opengis.net/spec/GeoTIFF/0.0/ProjStraightVertPoleLongGeoKey .units</w:t>
            </w:r>
            <w:r>
              <w:br/>
            </w:r>
            <w:r>
              <w:rPr>
                <w:i/>
                <w:iCs/>
              </w:rPr>
              <w:t xml:space="preserve">The </w:t>
            </w:r>
            <w:proofErr w:type="spellStart"/>
            <w:r>
              <w:rPr>
                <w:i/>
                <w:iCs/>
              </w:rPr>
              <w:t>ProjStraightVertPoleLongGeoKey</w:t>
            </w:r>
            <w:proofErr w:type="spellEnd"/>
            <w:r>
              <w:rPr>
                <w:i/>
                <w:iCs/>
              </w:rPr>
              <w:t xml:space="preserve"> SHALL have units = </w:t>
            </w:r>
            <w:proofErr w:type="spellStart"/>
            <w:r>
              <w:rPr>
                <w:i/>
                <w:iCs/>
              </w:rPr>
              <w:t>GeogAngularUnit</w:t>
            </w:r>
            <w:proofErr w:type="spellEnd"/>
          </w:p>
        </w:tc>
      </w:tr>
    </w:tbl>
    <w:p w14:paraId="42C86E8E" w14:textId="77777777" w:rsidR="00EF70A2" w:rsidRDefault="0093256E">
      <w:pPr>
        <w:pStyle w:val="Heading3"/>
        <w:numPr>
          <w:ilvl w:val="2"/>
          <w:numId w:val="2"/>
        </w:numPr>
        <w:rPr>
          <w:rFonts w:cs="Times New Roman"/>
        </w:rPr>
        <w:pPrChange w:id="1028" w:author="Emmanuel Devys" w:date="2018-01-15T10:14:00Z">
          <w:pPr>
            <w:pStyle w:val="Heading3"/>
            <w:numPr>
              <w:numId w:val="12"/>
            </w:numPr>
            <w:ind w:left="1440" w:hanging="360"/>
          </w:pPr>
        </w:pPrChange>
      </w:pPr>
      <w:bookmarkStart w:id="1029" w:name="_Toc337382290"/>
      <w:bookmarkStart w:id="1030" w:name="_Toc500260363"/>
      <w:bookmarkEnd w:id="1029"/>
      <w:r>
        <w:rPr>
          <w:rFonts w:cs="Times New Roman"/>
        </w:rPr>
        <w:t xml:space="preserve">Requirements Class </w:t>
      </w:r>
      <w:proofErr w:type="spellStart"/>
      <w:r>
        <w:rPr>
          <w:rFonts w:cs="Times New Roman"/>
        </w:rPr>
        <w:t>VerticalCitationGeoKey</w:t>
      </w:r>
      <w:bookmarkEnd w:id="1030"/>
      <w:proofErr w:type="spellEnd"/>
    </w:p>
    <w:tbl>
      <w:tblPr>
        <w:tblW w:w="8509"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114"/>
      </w:tblGrid>
      <w:tr w:rsidR="00EF70A2" w14:paraId="7F34A257" w14:textId="77777777">
        <w:tc>
          <w:tcPr>
            <w:tcW w:w="8508"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E4604D8" w14:textId="77777777" w:rsidR="00EF70A2" w:rsidRDefault="0093256E">
            <w:pPr>
              <w:rPr>
                <w:rFonts w:ascii="Times" w:hAnsi="Times"/>
              </w:rPr>
            </w:pPr>
            <w:r>
              <w:rPr>
                <w:b/>
                <w:bCs/>
              </w:rPr>
              <w:t>Requirements Class</w:t>
            </w:r>
          </w:p>
        </w:tc>
      </w:tr>
      <w:tr w:rsidR="00EF70A2" w14:paraId="68C22684" w14:textId="77777777">
        <w:tc>
          <w:tcPr>
            <w:tcW w:w="8508"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144D593" w14:textId="77777777" w:rsidR="00EF70A2" w:rsidRDefault="0093256E">
            <w:pPr>
              <w:rPr>
                <w:rFonts w:ascii="Times" w:hAnsi="Times"/>
              </w:rPr>
            </w:pPr>
            <w:r>
              <w:lastRenderedPageBreak/>
              <w:t>http://www.opengis.net/spec/GeoTIFF/0.0/VerticalCitationGeoKey</w:t>
            </w:r>
          </w:p>
        </w:tc>
      </w:tr>
      <w:tr w:rsidR="00EF70A2" w14:paraId="62870BDC"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B4C860B" w14:textId="77777777" w:rsidR="00EF70A2" w:rsidRDefault="0093256E">
            <w:pPr>
              <w:rPr>
                <w:rFonts w:ascii="Times" w:hAnsi="Times"/>
              </w:rPr>
            </w:pPr>
            <w:r>
              <w:t>Requirement</w:t>
            </w:r>
          </w:p>
        </w:tc>
        <w:tc>
          <w:tcPr>
            <w:tcW w:w="7113"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1BF4A02" w14:textId="77777777" w:rsidR="00EF70A2" w:rsidRDefault="0093256E">
            <w:pPr>
              <w:rPr>
                <w:rFonts w:ascii="Times" w:hAnsi="Times"/>
              </w:rPr>
            </w:pPr>
            <w:r>
              <w:t>http://www.opengis.net/spec/GeoTIFF/0.0/VerticalCitationGeoKey.ID</w:t>
            </w:r>
            <w:r>
              <w:br/>
            </w:r>
            <w:r>
              <w:rPr>
                <w:i/>
                <w:iCs/>
              </w:rPr>
              <w:t xml:space="preserve">The </w:t>
            </w:r>
            <w:proofErr w:type="spellStart"/>
            <w:r>
              <w:rPr>
                <w:i/>
                <w:iCs/>
              </w:rPr>
              <w:t>VerticalCitationGeoKey</w:t>
            </w:r>
            <w:proofErr w:type="spellEnd"/>
            <w:r>
              <w:rPr>
                <w:i/>
                <w:iCs/>
              </w:rPr>
              <w:t xml:space="preserve"> SHALL have ID = 4097</w:t>
            </w:r>
          </w:p>
        </w:tc>
      </w:tr>
      <w:tr w:rsidR="00EF70A2" w14:paraId="2E22776E"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1DEEEA8" w14:textId="77777777" w:rsidR="00EF70A2" w:rsidRDefault="0093256E">
            <w:pPr>
              <w:rPr>
                <w:rFonts w:ascii="Times" w:hAnsi="Times"/>
              </w:rPr>
            </w:pPr>
            <w:r>
              <w:t>Requirement</w:t>
            </w:r>
          </w:p>
        </w:tc>
        <w:tc>
          <w:tcPr>
            <w:tcW w:w="7113"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07686EA" w14:textId="77777777" w:rsidR="00EF70A2" w:rsidRDefault="0093256E">
            <w:pPr>
              <w:rPr>
                <w:rFonts w:ascii="Times" w:hAnsi="Times"/>
              </w:rPr>
            </w:pPr>
            <w:r>
              <w:t>http://www.opengis.net/spec/GeoTIFF/0.0/VerticalCitationGeoKey.type</w:t>
            </w:r>
            <w:r>
              <w:br/>
            </w:r>
            <w:r>
              <w:rPr>
                <w:i/>
                <w:iCs/>
              </w:rPr>
              <w:t xml:space="preserve">The </w:t>
            </w:r>
            <w:proofErr w:type="spellStart"/>
            <w:r>
              <w:rPr>
                <w:i/>
                <w:iCs/>
              </w:rPr>
              <w:t>VerticalCitationGeoKey</w:t>
            </w:r>
            <w:proofErr w:type="spellEnd"/>
            <w:r>
              <w:rPr>
                <w:i/>
                <w:iCs/>
              </w:rPr>
              <w:t xml:space="preserve"> SHALL have type = ASCII</w:t>
            </w:r>
          </w:p>
        </w:tc>
      </w:tr>
    </w:tbl>
    <w:p w14:paraId="7B4C882E" w14:textId="77777777" w:rsidR="00EF70A2" w:rsidRDefault="0093256E">
      <w:pPr>
        <w:pStyle w:val="Heading3"/>
        <w:numPr>
          <w:ilvl w:val="2"/>
          <w:numId w:val="2"/>
        </w:numPr>
        <w:rPr>
          <w:rFonts w:cs="Times New Roman"/>
        </w:rPr>
        <w:pPrChange w:id="1031" w:author="Emmanuel Devys" w:date="2018-01-15T10:14:00Z">
          <w:pPr>
            <w:pStyle w:val="Heading3"/>
            <w:numPr>
              <w:numId w:val="12"/>
            </w:numPr>
            <w:ind w:left="1440" w:hanging="360"/>
          </w:pPr>
        </w:pPrChange>
      </w:pPr>
      <w:bookmarkStart w:id="1032" w:name="_Toc337382291"/>
      <w:bookmarkStart w:id="1033" w:name="_Toc500260364"/>
      <w:bookmarkEnd w:id="1032"/>
      <w:r>
        <w:rPr>
          <w:rFonts w:cs="Times New Roman"/>
        </w:rPr>
        <w:t xml:space="preserve">Requirements Class </w:t>
      </w:r>
      <w:proofErr w:type="spellStart"/>
      <w:r>
        <w:rPr>
          <w:rFonts w:cs="Times New Roman"/>
        </w:rPr>
        <w:t>VerticalCSTypeGeoKey</w:t>
      </w:r>
      <w:bookmarkEnd w:id="1033"/>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59"/>
        <w:gridCol w:w="7451"/>
      </w:tblGrid>
      <w:tr w:rsidR="00EF70A2" w14:paraId="2C2B057B"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2114904" w14:textId="77777777" w:rsidR="00EF70A2" w:rsidRDefault="0093256E">
            <w:pPr>
              <w:rPr>
                <w:rFonts w:ascii="Times" w:hAnsi="Times"/>
              </w:rPr>
            </w:pPr>
            <w:r>
              <w:rPr>
                <w:b/>
                <w:bCs/>
              </w:rPr>
              <w:t>Requirements Class</w:t>
            </w:r>
          </w:p>
        </w:tc>
      </w:tr>
      <w:tr w:rsidR="00EF70A2" w14:paraId="443EAB84"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97E1029" w14:textId="77777777" w:rsidR="00EF70A2" w:rsidRDefault="0093256E">
            <w:pPr>
              <w:rPr>
                <w:rFonts w:ascii="Times" w:hAnsi="Times"/>
              </w:rPr>
            </w:pPr>
            <w:r>
              <w:t>http://www.opengis.net/spec/GeoTIFF/0.0/VerticalCSTypeGeoKey</w:t>
            </w:r>
          </w:p>
        </w:tc>
      </w:tr>
      <w:tr w:rsidR="00EF70A2" w14:paraId="63C2E5F8" w14:textId="77777777">
        <w:tc>
          <w:tcPr>
            <w:tcW w:w="1378"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346D0C1" w14:textId="77777777" w:rsidR="00EF70A2" w:rsidRDefault="0093256E">
            <w:pPr>
              <w:rPr>
                <w:rFonts w:ascii="Times" w:hAnsi="Times"/>
              </w:rPr>
            </w:pPr>
            <w:r>
              <w:t>Requirement</w:t>
            </w:r>
          </w:p>
        </w:tc>
        <w:tc>
          <w:tcPr>
            <w:tcW w:w="7431"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EC341DF" w14:textId="77777777" w:rsidR="00EF70A2" w:rsidRDefault="0093256E">
            <w:pPr>
              <w:rPr>
                <w:rFonts w:ascii="Times" w:hAnsi="Times"/>
              </w:rPr>
            </w:pPr>
            <w:r>
              <w:t>http://www.opengis.net/spec/GeoTIFF/0.0/VerticalCSTypeGeoKey.ID</w:t>
            </w:r>
            <w:r>
              <w:br/>
            </w:r>
            <w:r>
              <w:rPr>
                <w:i/>
                <w:iCs/>
              </w:rPr>
              <w:t xml:space="preserve">The </w:t>
            </w:r>
            <w:proofErr w:type="spellStart"/>
            <w:r>
              <w:rPr>
                <w:i/>
                <w:iCs/>
              </w:rPr>
              <w:t>VerticalCSTypeGeoKey</w:t>
            </w:r>
            <w:proofErr w:type="spellEnd"/>
            <w:r>
              <w:rPr>
                <w:i/>
                <w:iCs/>
              </w:rPr>
              <w:t xml:space="preserve"> SHALL have ID = 4096</w:t>
            </w:r>
          </w:p>
        </w:tc>
      </w:tr>
      <w:tr w:rsidR="00EF70A2" w14:paraId="1D813003" w14:textId="77777777">
        <w:tc>
          <w:tcPr>
            <w:tcW w:w="1378"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6FD52C1" w14:textId="77777777" w:rsidR="00EF70A2" w:rsidRDefault="0093256E">
            <w:pPr>
              <w:rPr>
                <w:rFonts w:ascii="Times" w:hAnsi="Times"/>
              </w:rPr>
            </w:pPr>
            <w:r>
              <w:t>Requirement</w:t>
            </w:r>
          </w:p>
        </w:tc>
        <w:tc>
          <w:tcPr>
            <w:tcW w:w="7431"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F5C9305" w14:textId="77777777" w:rsidR="00EF70A2" w:rsidRDefault="0093256E">
            <w:pPr>
              <w:rPr>
                <w:rFonts w:ascii="Times" w:hAnsi="Times"/>
              </w:rPr>
            </w:pPr>
            <w:r>
              <w:t>http://www.opengis.net/spec/GeoTIFF/0.0/VerticalCSTypeGeoKey.type</w:t>
            </w:r>
            <w:r>
              <w:br/>
            </w:r>
            <w:r>
              <w:rPr>
                <w:i/>
                <w:iCs/>
              </w:rPr>
              <w:t xml:space="preserve">The </w:t>
            </w:r>
            <w:proofErr w:type="spellStart"/>
            <w:r>
              <w:rPr>
                <w:i/>
                <w:iCs/>
              </w:rPr>
              <w:t>VerticalCSTypeGeoKey</w:t>
            </w:r>
            <w:proofErr w:type="spellEnd"/>
            <w:r>
              <w:rPr>
                <w:i/>
                <w:iCs/>
              </w:rPr>
              <w:t xml:space="preserve"> SHALL have type = SHORT</w:t>
            </w:r>
          </w:p>
        </w:tc>
      </w:tr>
      <w:tr w:rsidR="00EF70A2" w14:paraId="2F59E8EC" w14:textId="77777777">
        <w:tc>
          <w:tcPr>
            <w:tcW w:w="1378"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01BAD0C" w14:textId="77777777" w:rsidR="00EF70A2" w:rsidRDefault="0093256E">
            <w:pPr>
              <w:rPr>
                <w:rFonts w:ascii="Times" w:hAnsi="Times"/>
              </w:rPr>
            </w:pPr>
            <w:r>
              <w:t>Requirement</w:t>
            </w:r>
          </w:p>
        </w:tc>
        <w:tc>
          <w:tcPr>
            <w:tcW w:w="7431"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0CA638D" w14:textId="77777777" w:rsidR="00EF70A2" w:rsidRDefault="0093256E">
            <w:commentRangeStart w:id="1034"/>
            <w:r>
              <w:t>http://www.opengis.net/spec/GeoTIFF/0.0/VerticalCSTypeGeoKey.reserved</w:t>
            </w:r>
            <w:r>
              <w:br/>
            </w:r>
            <w:proofErr w:type="spellStart"/>
            <w:r>
              <w:rPr>
                <w:i/>
                <w:iCs/>
              </w:rPr>
              <w:t>VerticalCSTypeGeoKey</w:t>
            </w:r>
            <w:proofErr w:type="spellEnd"/>
            <w:r>
              <w:rPr>
                <w:i/>
                <w:iCs/>
              </w:rPr>
              <w:t xml:space="preserve"> values in the range 1-4999 and 6000-32766 SHALL be reserved</w:t>
            </w:r>
            <w:commentRangeEnd w:id="1034"/>
            <w:r>
              <w:commentReference w:id="1034"/>
            </w:r>
          </w:p>
        </w:tc>
      </w:tr>
      <w:tr w:rsidR="00EF70A2" w14:paraId="6DACA82E" w14:textId="77777777">
        <w:tc>
          <w:tcPr>
            <w:tcW w:w="1378"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7497FA6" w14:textId="77777777" w:rsidR="00EF70A2" w:rsidRDefault="0093256E">
            <w:pPr>
              <w:rPr>
                <w:rFonts w:ascii="Times" w:hAnsi="Times"/>
              </w:rPr>
            </w:pPr>
            <w:r>
              <w:t>Requirement</w:t>
            </w:r>
          </w:p>
        </w:tc>
        <w:tc>
          <w:tcPr>
            <w:tcW w:w="7431"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9B2DBF2" w14:textId="77777777" w:rsidR="00EF70A2" w:rsidRDefault="0093256E">
            <w:pPr>
              <w:rPr>
                <w:rFonts w:ascii="Times" w:hAnsi="Times"/>
              </w:rPr>
            </w:pPr>
            <w:r>
              <w:t>http://www.opengis.net/spec/GeoTIFF/0.0/VerticalCSTypeGeoKey.private</w:t>
            </w:r>
            <w:r>
              <w:br/>
            </w:r>
            <w:proofErr w:type="spellStart"/>
            <w:r>
              <w:rPr>
                <w:i/>
                <w:iCs/>
              </w:rPr>
              <w:t>VerticalCSTypeGeoKey</w:t>
            </w:r>
            <w:proofErr w:type="spellEnd"/>
            <w:r>
              <w:rPr>
                <w:i/>
                <w:iCs/>
              </w:rPr>
              <w:t xml:space="preserve"> values in the range 32768-65535 SHALL be private</w:t>
            </w:r>
          </w:p>
        </w:tc>
      </w:tr>
    </w:tbl>
    <w:p w14:paraId="13BCE1AD" w14:textId="77777777" w:rsidR="00EF70A2" w:rsidRDefault="0093256E">
      <w:pPr>
        <w:pStyle w:val="Heading3"/>
        <w:numPr>
          <w:ilvl w:val="2"/>
          <w:numId w:val="2"/>
        </w:numPr>
        <w:rPr>
          <w:rFonts w:cs="Times New Roman"/>
        </w:rPr>
        <w:pPrChange w:id="1035" w:author="Emmanuel Devys" w:date="2018-01-15T10:14:00Z">
          <w:pPr>
            <w:pStyle w:val="Heading3"/>
            <w:numPr>
              <w:numId w:val="12"/>
            </w:numPr>
            <w:ind w:left="1440" w:hanging="360"/>
          </w:pPr>
        </w:pPrChange>
      </w:pPr>
      <w:bookmarkStart w:id="1036" w:name="_Toc337382292"/>
      <w:bookmarkStart w:id="1037" w:name="_Toc500260365"/>
      <w:bookmarkEnd w:id="1036"/>
      <w:r>
        <w:rPr>
          <w:rFonts w:cs="Times New Roman"/>
        </w:rPr>
        <w:t xml:space="preserve">Requirements Class </w:t>
      </w:r>
      <w:proofErr w:type="spellStart"/>
      <w:r>
        <w:rPr>
          <w:rFonts w:cs="Times New Roman"/>
        </w:rPr>
        <w:t>VerticalDatumGeoKey</w:t>
      </w:r>
      <w:bookmarkEnd w:id="1037"/>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19"/>
        <w:gridCol w:w="7585"/>
      </w:tblGrid>
      <w:tr w:rsidR="00EF70A2" w14:paraId="076A26E0"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02A7227" w14:textId="77777777" w:rsidR="00EF70A2" w:rsidRDefault="0093256E">
            <w:pPr>
              <w:rPr>
                <w:rFonts w:ascii="Times" w:hAnsi="Times"/>
              </w:rPr>
            </w:pPr>
            <w:r>
              <w:rPr>
                <w:b/>
                <w:bCs/>
              </w:rPr>
              <w:t>Requirements Class</w:t>
            </w:r>
          </w:p>
        </w:tc>
      </w:tr>
      <w:tr w:rsidR="00EF70A2" w14:paraId="6431FE97"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E6217A6" w14:textId="77777777" w:rsidR="00EF70A2" w:rsidRDefault="0093256E">
            <w:pPr>
              <w:rPr>
                <w:rFonts w:ascii="Times" w:hAnsi="Times"/>
              </w:rPr>
            </w:pPr>
            <w:r>
              <w:t>http://www.opengis.net/spec/GeoTIFF/0.0/VerticalDatumGeoKey</w:t>
            </w:r>
          </w:p>
        </w:tc>
      </w:tr>
      <w:tr w:rsidR="00EF70A2" w14:paraId="3471404B" w14:textId="77777777">
        <w:tc>
          <w:tcPr>
            <w:tcW w:w="1360"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D00C50A" w14:textId="77777777" w:rsidR="00EF70A2" w:rsidRDefault="0093256E">
            <w:pPr>
              <w:rPr>
                <w:rFonts w:ascii="Times" w:hAnsi="Times"/>
              </w:rPr>
            </w:pPr>
            <w:r>
              <w:t>Requirement</w:t>
            </w:r>
          </w:p>
        </w:tc>
        <w:tc>
          <w:tcPr>
            <w:tcW w:w="7449"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193F6D6" w14:textId="77777777" w:rsidR="00EF70A2" w:rsidRDefault="0093256E">
            <w:pPr>
              <w:rPr>
                <w:rFonts w:ascii="Times" w:hAnsi="Times"/>
              </w:rPr>
            </w:pPr>
            <w:r>
              <w:t>http://www.opengis.net/spec/GeoTIFF/0.0/VerticalDatumGeoKey.ID</w:t>
            </w:r>
            <w:r>
              <w:br/>
            </w:r>
            <w:r>
              <w:rPr>
                <w:i/>
                <w:iCs/>
              </w:rPr>
              <w:t xml:space="preserve">The </w:t>
            </w:r>
            <w:proofErr w:type="spellStart"/>
            <w:r>
              <w:rPr>
                <w:i/>
                <w:iCs/>
              </w:rPr>
              <w:t>VerticalDatumGeoKey</w:t>
            </w:r>
            <w:proofErr w:type="spellEnd"/>
            <w:r>
              <w:rPr>
                <w:i/>
                <w:iCs/>
              </w:rPr>
              <w:t xml:space="preserve"> SHALL have ID = 4098</w:t>
            </w:r>
          </w:p>
        </w:tc>
      </w:tr>
      <w:tr w:rsidR="00EF70A2" w14:paraId="66B83A71" w14:textId="77777777">
        <w:tc>
          <w:tcPr>
            <w:tcW w:w="1360"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7BC3AD6" w14:textId="77777777" w:rsidR="00EF70A2" w:rsidRDefault="0093256E">
            <w:pPr>
              <w:rPr>
                <w:rFonts w:ascii="Times" w:hAnsi="Times"/>
              </w:rPr>
            </w:pPr>
            <w:r>
              <w:t>Requirement</w:t>
            </w:r>
          </w:p>
        </w:tc>
        <w:tc>
          <w:tcPr>
            <w:tcW w:w="7449"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B2A096C" w14:textId="77777777" w:rsidR="00EF70A2" w:rsidRDefault="0093256E">
            <w:pPr>
              <w:rPr>
                <w:rFonts w:ascii="Times" w:hAnsi="Times"/>
              </w:rPr>
            </w:pPr>
            <w:r>
              <w:t>http://www.opengis.net/spec/GeoTIFF/0.0/VerticalDatumGeoKey.type</w:t>
            </w:r>
            <w:r>
              <w:br/>
            </w:r>
            <w:r>
              <w:rPr>
                <w:i/>
                <w:iCs/>
              </w:rPr>
              <w:t xml:space="preserve">The </w:t>
            </w:r>
            <w:proofErr w:type="spellStart"/>
            <w:r>
              <w:rPr>
                <w:i/>
                <w:iCs/>
              </w:rPr>
              <w:t>VerticalDatumGeoKey</w:t>
            </w:r>
            <w:proofErr w:type="spellEnd"/>
            <w:r>
              <w:rPr>
                <w:i/>
                <w:iCs/>
              </w:rPr>
              <w:t xml:space="preserve"> SHALL have type = SHORT</w:t>
            </w:r>
          </w:p>
        </w:tc>
      </w:tr>
      <w:tr w:rsidR="00EF70A2" w14:paraId="325484D9" w14:textId="77777777">
        <w:tc>
          <w:tcPr>
            <w:tcW w:w="1360"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4A6E275" w14:textId="77777777" w:rsidR="00EF70A2" w:rsidRDefault="0093256E">
            <w:pPr>
              <w:rPr>
                <w:rFonts w:ascii="Times" w:hAnsi="Times"/>
              </w:rPr>
            </w:pPr>
            <w:r>
              <w:t>Requirement</w:t>
            </w:r>
          </w:p>
        </w:tc>
        <w:tc>
          <w:tcPr>
            <w:tcW w:w="7449"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14A8170" w14:textId="77777777" w:rsidR="00EF70A2" w:rsidRDefault="0093256E">
            <w:pPr>
              <w:rPr>
                <w:rFonts w:ascii="Times" w:hAnsi="Times"/>
              </w:rPr>
            </w:pPr>
            <w:r>
              <w:t>http://www.opengis.net/spec/GeoTIFF/0.0/VerticalDatumGeoKey.VertDatum</w:t>
            </w:r>
            <w:r>
              <w:br/>
            </w:r>
            <w:proofErr w:type="spellStart"/>
            <w:r>
              <w:rPr>
                <w:i/>
                <w:iCs/>
              </w:rPr>
              <w:t>VerticalDatumGeoKey</w:t>
            </w:r>
            <w:proofErr w:type="spellEnd"/>
            <w:r>
              <w:rPr>
                <w:i/>
                <w:iCs/>
              </w:rPr>
              <w:t xml:space="preserve"> values in the range 1-16383 SHALL be Vertical Da</w:t>
            </w:r>
            <w:r>
              <w:rPr>
                <w:i/>
                <w:iCs/>
              </w:rPr>
              <w:lastRenderedPageBreak/>
              <w:t>tum Codes</w:t>
            </w:r>
          </w:p>
        </w:tc>
      </w:tr>
      <w:tr w:rsidR="00EF70A2" w14:paraId="2FE46FA2" w14:textId="77777777">
        <w:tc>
          <w:tcPr>
            <w:tcW w:w="1360"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F794688" w14:textId="77777777" w:rsidR="00EF70A2" w:rsidRDefault="0093256E">
            <w:pPr>
              <w:rPr>
                <w:rFonts w:ascii="Times" w:hAnsi="Times"/>
              </w:rPr>
            </w:pPr>
            <w:r>
              <w:lastRenderedPageBreak/>
              <w:t>Requirement</w:t>
            </w:r>
          </w:p>
        </w:tc>
        <w:tc>
          <w:tcPr>
            <w:tcW w:w="7449"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A93B71C" w14:textId="77777777" w:rsidR="00EF70A2" w:rsidRDefault="0093256E">
            <w:pPr>
              <w:rPr>
                <w:rFonts w:ascii="Times" w:hAnsi="Times"/>
              </w:rPr>
            </w:pPr>
            <w:r>
              <w:t>http://www.opengis.net/spec/GeoTIFF/0.0/VerticalDatumGeoKey.reserved</w:t>
            </w:r>
            <w:r>
              <w:br/>
            </w:r>
            <w:proofErr w:type="spellStart"/>
            <w:r>
              <w:rPr>
                <w:i/>
                <w:iCs/>
              </w:rPr>
              <w:t>VerticalDatumGeoKey</w:t>
            </w:r>
            <w:proofErr w:type="spellEnd"/>
            <w:r>
              <w:rPr>
                <w:i/>
                <w:iCs/>
              </w:rPr>
              <w:t xml:space="preserve"> values in the range 16384-32766 SHALL be reserved</w:t>
            </w:r>
          </w:p>
        </w:tc>
      </w:tr>
      <w:tr w:rsidR="00EF70A2" w14:paraId="35957766" w14:textId="77777777">
        <w:tc>
          <w:tcPr>
            <w:tcW w:w="1360"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99B781C" w14:textId="77777777" w:rsidR="00EF70A2" w:rsidRDefault="0093256E">
            <w:pPr>
              <w:rPr>
                <w:rFonts w:ascii="Times" w:hAnsi="Times"/>
              </w:rPr>
            </w:pPr>
            <w:r>
              <w:t>Requirement</w:t>
            </w:r>
          </w:p>
        </w:tc>
        <w:tc>
          <w:tcPr>
            <w:tcW w:w="7449"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C5BB759" w14:textId="77777777" w:rsidR="00EF70A2" w:rsidRDefault="0093256E">
            <w:pPr>
              <w:rPr>
                <w:rFonts w:ascii="Times" w:hAnsi="Times"/>
              </w:rPr>
            </w:pPr>
            <w:r>
              <w:t>http://www.opengis.net/spec/GeoTIFF/0.0/VerticalDatumGeoKey.private</w:t>
            </w:r>
            <w:r>
              <w:br/>
            </w:r>
            <w:proofErr w:type="spellStart"/>
            <w:r>
              <w:rPr>
                <w:i/>
                <w:iCs/>
              </w:rPr>
              <w:t>VerticalDatumGeoKey</w:t>
            </w:r>
            <w:proofErr w:type="spellEnd"/>
            <w:r>
              <w:rPr>
                <w:i/>
                <w:iCs/>
              </w:rPr>
              <w:t xml:space="preserve"> values in the range 32768-65535 SHALL be private</w:t>
            </w:r>
          </w:p>
        </w:tc>
      </w:tr>
    </w:tbl>
    <w:p w14:paraId="42124205" w14:textId="77777777" w:rsidR="00EF70A2" w:rsidRDefault="0093256E">
      <w:pPr>
        <w:pStyle w:val="Heading3"/>
        <w:numPr>
          <w:ilvl w:val="2"/>
          <w:numId w:val="2"/>
        </w:numPr>
        <w:rPr>
          <w:rFonts w:cs="Times New Roman"/>
        </w:rPr>
        <w:pPrChange w:id="1038" w:author="Emmanuel Devys" w:date="2018-01-15T10:14:00Z">
          <w:pPr>
            <w:pStyle w:val="Heading3"/>
            <w:numPr>
              <w:numId w:val="12"/>
            </w:numPr>
            <w:ind w:left="1440" w:hanging="360"/>
          </w:pPr>
        </w:pPrChange>
      </w:pPr>
      <w:bookmarkStart w:id="1039" w:name="_Toc337382293"/>
      <w:bookmarkStart w:id="1040" w:name="_Toc500260366"/>
      <w:bookmarkEnd w:id="1039"/>
      <w:r>
        <w:rPr>
          <w:rFonts w:cs="Times New Roman"/>
        </w:rPr>
        <w:t xml:space="preserve">Requirements Class </w:t>
      </w:r>
      <w:proofErr w:type="spellStart"/>
      <w:r>
        <w:rPr>
          <w:rFonts w:cs="Times New Roman"/>
        </w:rPr>
        <w:t>VerticalUnitsGeoKey</w:t>
      </w:r>
      <w:bookmarkEnd w:id="1040"/>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415"/>
      </w:tblGrid>
      <w:tr w:rsidR="00EF70A2" w14:paraId="0E1B775A"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17B9BF9" w14:textId="77777777" w:rsidR="00EF70A2" w:rsidRDefault="0093256E">
            <w:pPr>
              <w:rPr>
                <w:rFonts w:ascii="Times" w:hAnsi="Times"/>
              </w:rPr>
            </w:pPr>
            <w:r>
              <w:rPr>
                <w:b/>
                <w:bCs/>
              </w:rPr>
              <w:t>Requirements Class</w:t>
            </w:r>
          </w:p>
        </w:tc>
      </w:tr>
      <w:tr w:rsidR="00EF70A2" w14:paraId="7A812463"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EBE6DA5" w14:textId="77777777" w:rsidR="00EF70A2" w:rsidRDefault="0093256E">
            <w:pPr>
              <w:rPr>
                <w:rFonts w:ascii="Times" w:hAnsi="Times"/>
              </w:rPr>
            </w:pPr>
            <w:r>
              <w:t>http://www.opengis.net/spec/GeoTIFF/0.0/VerticalUnitsGeoKey</w:t>
            </w:r>
          </w:p>
        </w:tc>
      </w:tr>
      <w:tr w:rsidR="00EF70A2" w14:paraId="7D2A0489"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75DD4D0"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5BA0A4C" w14:textId="77777777" w:rsidR="00EF70A2" w:rsidRDefault="0093256E">
            <w:pPr>
              <w:rPr>
                <w:rFonts w:ascii="Times" w:hAnsi="Times"/>
              </w:rPr>
            </w:pPr>
            <w:r>
              <w:t>http://www.opengis.net/spec/GeoTIFF/0.0/VerticalUnitsGeoKey.ID</w:t>
            </w:r>
            <w:r>
              <w:br/>
            </w:r>
            <w:r>
              <w:rPr>
                <w:i/>
                <w:iCs/>
              </w:rPr>
              <w:t xml:space="preserve">The </w:t>
            </w:r>
            <w:proofErr w:type="spellStart"/>
            <w:r>
              <w:rPr>
                <w:i/>
                <w:iCs/>
              </w:rPr>
              <w:t>VerticalUnitsGeoKey</w:t>
            </w:r>
            <w:proofErr w:type="spellEnd"/>
            <w:r>
              <w:rPr>
                <w:i/>
                <w:iCs/>
              </w:rPr>
              <w:t xml:space="preserve"> SHALL have ID = 4099</w:t>
            </w:r>
          </w:p>
        </w:tc>
      </w:tr>
      <w:tr w:rsidR="00EF70A2" w14:paraId="4B7838DE"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FFCF095"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5A664DD" w14:textId="77777777" w:rsidR="00EF70A2" w:rsidRDefault="0093256E">
            <w:pPr>
              <w:rPr>
                <w:rFonts w:ascii="Times" w:hAnsi="Times"/>
              </w:rPr>
            </w:pPr>
            <w:r>
              <w:t>http://www.opengis.net/spec/GeoTIFF/0.0/VerticalUnitsGeoKey.type</w:t>
            </w:r>
            <w:r>
              <w:br/>
            </w:r>
            <w:r>
              <w:rPr>
                <w:i/>
                <w:iCs/>
              </w:rPr>
              <w:t xml:space="preserve">The </w:t>
            </w:r>
            <w:proofErr w:type="spellStart"/>
            <w:r>
              <w:rPr>
                <w:i/>
                <w:iCs/>
              </w:rPr>
              <w:t>VerticalUnitsGeoKey</w:t>
            </w:r>
            <w:proofErr w:type="spellEnd"/>
            <w:r>
              <w:rPr>
                <w:i/>
                <w:iCs/>
              </w:rPr>
              <w:t xml:space="preserve"> SHALL have type = SHORT</w:t>
            </w:r>
          </w:p>
        </w:tc>
      </w:tr>
      <w:tr w:rsidR="00EF70A2" w14:paraId="39C3341D"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E2A7A88"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EABA41A" w14:textId="77777777" w:rsidR="00EF70A2" w:rsidRDefault="0093256E">
            <w:commentRangeStart w:id="1041"/>
            <w:r>
              <w:t>http://www.opengis.net/spec/GeoTIFF/0.0/VerticalUnitsGeoKey.obsolete</w:t>
            </w:r>
            <w:r>
              <w:br/>
            </w:r>
            <w:proofErr w:type="spellStart"/>
            <w:r>
              <w:rPr>
                <w:i/>
                <w:iCs/>
              </w:rPr>
              <w:t>VerticalUnitsGeoKey</w:t>
            </w:r>
            <w:proofErr w:type="spellEnd"/>
            <w:r>
              <w:rPr>
                <w:i/>
                <w:iCs/>
              </w:rPr>
              <w:t xml:space="preserve"> values in the range 1-2000 SHALL be obsolete GeoTIFF Codes</w:t>
            </w:r>
            <w:commentRangeEnd w:id="1041"/>
            <w:r>
              <w:commentReference w:id="1041"/>
            </w:r>
          </w:p>
        </w:tc>
      </w:tr>
      <w:tr w:rsidR="00EF70A2" w14:paraId="45378FAD"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0B31EFF"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2B8C3AD" w14:textId="77777777" w:rsidR="00EF70A2" w:rsidRDefault="0093256E">
            <w:pPr>
              <w:rPr>
                <w:rFonts w:ascii="Times" w:hAnsi="Times"/>
              </w:rPr>
            </w:pPr>
            <w:r>
              <w:t>http://www.opengis.net/spec/GeoTIFF/0.0/VerticalUnitsGeoKey.reserved</w:t>
            </w:r>
            <w:r>
              <w:br/>
            </w:r>
            <w:proofErr w:type="spellStart"/>
            <w:r>
              <w:rPr>
                <w:i/>
                <w:iCs/>
              </w:rPr>
              <w:t>VerticalUnitsGeoKey</w:t>
            </w:r>
            <w:proofErr w:type="spellEnd"/>
            <w:r>
              <w:rPr>
                <w:i/>
                <w:iCs/>
              </w:rPr>
              <w:t xml:space="preserve"> values in the range 2001-8999 SHALL be reserved</w:t>
            </w:r>
          </w:p>
        </w:tc>
      </w:tr>
      <w:tr w:rsidR="00EF70A2" w14:paraId="72C63A44"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F8FB2CA"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6CAF282" w14:textId="77777777" w:rsidR="00EF70A2" w:rsidRDefault="0093256E">
            <w:pPr>
              <w:rPr>
                <w:rFonts w:ascii="Times" w:hAnsi="Times"/>
              </w:rPr>
            </w:pPr>
            <w:r>
              <w:t>http://www.opengis.net/spec/GeoTIFF/0.0/VerticalUnitsGeoKey.private</w:t>
            </w:r>
            <w:r>
              <w:br/>
            </w:r>
            <w:proofErr w:type="spellStart"/>
            <w:r>
              <w:rPr>
                <w:i/>
                <w:iCs/>
              </w:rPr>
              <w:t>VerticalUnitsGeoKey</w:t>
            </w:r>
            <w:proofErr w:type="spellEnd"/>
            <w:r>
              <w:rPr>
                <w:i/>
                <w:iCs/>
              </w:rPr>
              <w:t xml:space="preserve"> values in the range 32768-65535 SHALL be private</w:t>
            </w:r>
          </w:p>
        </w:tc>
      </w:tr>
    </w:tbl>
    <w:p w14:paraId="39B64920" w14:textId="77777777" w:rsidR="00EF70A2" w:rsidRDefault="00EF70A2"/>
    <w:p w14:paraId="2120255F" w14:textId="77777777" w:rsidR="00EF70A2" w:rsidRPr="00C05784" w:rsidRDefault="0093256E">
      <w:pPr>
        <w:pStyle w:val="Heading3"/>
        <w:numPr>
          <w:ilvl w:val="2"/>
          <w:numId w:val="2"/>
        </w:numPr>
        <w:pPrChange w:id="1042" w:author="Emmanuel Devys" w:date="2018-01-15T10:18:00Z">
          <w:pPr>
            <w:pStyle w:val="Heading1"/>
            <w:numPr>
              <w:numId w:val="12"/>
            </w:numPr>
            <w:ind w:left="720" w:hanging="360"/>
          </w:pPr>
        </w:pPrChange>
      </w:pPr>
      <w:bookmarkStart w:id="1043" w:name="_Toc337382294"/>
      <w:bookmarkStart w:id="1044" w:name="_Toc500260367"/>
      <w:bookmarkEnd w:id="1043"/>
      <w:r w:rsidRPr="00C05784">
        <w:rPr>
          <w:rFonts w:cs="Times New Roman"/>
        </w:rPr>
        <w:t>Media Types for any data encoding(s)</w:t>
      </w:r>
      <w:bookmarkEnd w:id="1044"/>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Change w:id="1045" w:author="Ted Habermann" w:date="2018-01-18T14:01:00Z">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PrChange>
      </w:tblPr>
      <w:tblGrid>
        <w:gridCol w:w="1395"/>
        <w:gridCol w:w="7415"/>
        <w:tblGridChange w:id="1046">
          <w:tblGrid>
            <w:gridCol w:w="1395"/>
            <w:gridCol w:w="7415"/>
          </w:tblGrid>
        </w:tblGridChange>
      </w:tblGrid>
      <w:tr w:rsidR="00430E84" w14:paraId="6C291379" w14:textId="77777777" w:rsidTr="00430E84">
        <w:trPr>
          <w:ins w:id="1047" w:author="Ted Habermann" w:date="2018-01-18T14:00:00Z"/>
        </w:trPr>
        <w:tc>
          <w:tcPr>
            <w:tcW w:w="8810"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1048" w:author="Ted Habermann" w:date="2018-01-18T14:01:00Z">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1B0D66AF" w14:textId="77777777" w:rsidR="00430E84" w:rsidRDefault="00430E84" w:rsidP="00654811">
            <w:pPr>
              <w:rPr>
                <w:ins w:id="1049" w:author="Ted Habermann" w:date="2018-01-18T14:00:00Z"/>
                <w:rFonts w:ascii="Times" w:hAnsi="Times"/>
              </w:rPr>
            </w:pPr>
            <w:ins w:id="1050" w:author="Ted Habermann" w:date="2018-01-18T14:00:00Z">
              <w:r>
                <w:rPr>
                  <w:b/>
                  <w:bCs/>
                </w:rPr>
                <w:t>Requirements Class</w:t>
              </w:r>
            </w:ins>
          </w:p>
        </w:tc>
      </w:tr>
      <w:tr w:rsidR="00430E84" w14:paraId="00B81B71" w14:textId="77777777" w:rsidTr="00430E84">
        <w:trPr>
          <w:ins w:id="1051" w:author="Ted Habermann" w:date="2018-01-18T14:00:00Z"/>
        </w:trPr>
        <w:tc>
          <w:tcPr>
            <w:tcW w:w="8810"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1052" w:author="Ted Habermann" w:date="2018-01-18T14:01:00Z">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7EDD093B" w14:textId="18F18058" w:rsidR="00430E84" w:rsidRDefault="00430E84" w:rsidP="00430E84">
            <w:pPr>
              <w:rPr>
                <w:ins w:id="1053" w:author="Ted Habermann" w:date="2018-01-18T14:00:00Z"/>
                <w:rFonts w:ascii="Times" w:hAnsi="Times"/>
              </w:rPr>
              <w:pPrChange w:id="1054" w:author="Ted Habermann" w:date="2018-01-18T14:00:00Z">
                <w:pPr/>
              </w:pPrChange>
            </w:pPr>
            <w:ins w:id="1055" w:author="Ted Habermann" w:date="2018-01-18T14:00:00Z">
              <w:r>
                <w:t>http://www.opengis.net/spec/GeoTIFF/0.0/</w:t>
              </w:r>
              <w:r>
                <w:t>MIMEType</w:t>
              </w:r>
            </w:ins>
          </w:p>
        </w:tc>
      </w:tr>
      <w:tr w:rsidR="00430E84" w14:paraId="27FF94EF" w14:textId="77777777" w:rsidTr="00430E84">
        <w:trPr>
          <w:ins w:id="1056" w:author="Ted Habermann" w:date="2018-01-18T14:00:00Z"/>
        </w:trPr>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Change w:id="1057" w:author="Ted Habermann" w:date="2018-01-18T14:01:00Z">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tcPrChange>
          </w:tcPr>
          <w:p w14:paraId="32016D08" w14:textId="77777777" w:rsidR="00430E84" w:rsidRDefault="00430E84" w:rsidP="00654811">
            <w:pPr>
              <w:rPr>
                <w:ins w:id="1058" w:author="Ted Habermann" w:date="2018-01-18T14:00:00Z"/>
                <w:rFonts w:ascii="Times" w:hAnsi="Times"/>
              </w:rPr>
            </w:pPr>
            <w:ins w:id="1059" w:author="Ted Habermann" w:date="2018-01-18T14:00:00Z">
              <w:r>
                <w:t>Requirement</w:t>
              </w:r>
            </w:ins>
          </w:p>
        </w:tc>
        <w:tc>
          <w:tcPr>
            <w:tcW w:w="7415"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Change w:id="1060" w:author="Ted Habermann" w:date="2018-01-18T14:01:00Z">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tcPrChange>
          </w:tcPr>
          <w:p w14:paraId="7BC0A179" w14:textId="3B17653E" w:rsidR="00430E84" w:rsidRDefault="00430E84" w:rsidP="00430E84">
            <w:pPr>
              <w:rPr>
                <w:ins w:id="1061" w:author="Ted Habermann" w:date="2018-01-18T14:00:00Z"/>
                <w:rFonts w:ascii="Times" w:hAnsi="Times"/>
              </w:rPr>
              <w:pPrChange w:id="1062" w:author="Ted Habermann" w:date="2018-01-18T14:01:00Z">
                <w:pPr/>
              </w:pPrChange>
            </w:pPr>
            <w:ins w:id="1063" w:author="Ted Habermann" w:date="2018-01-18T14:00:00Z">
              <w:r>
                <w:t>http://www.opengis.net/spec/GeoTIFF/0.0/</w:t>
              </w:r>
            </w:ins>
            <w:ins w:id="1064" w:author="Ted Habermann" w:date="2018-01-18T14:01:00Z">
              <w:r>
                <w:t>MIMEType</w:t>
              </w:r>
            </w:ins>
            <w:ins w:id="1065" w:author="Ted Habermann" w:date="2018-01-18T14:00:00Z">
              <w:r>
                <w:br/>
              </w:r>
            </w:ins>
            <w:ins w:id="1066" w:author="Ted Habermann" w:date="2018-01-18T14:01:00Z">
              <w:r>
                <w:t>The MIME type for GeoTIFF is image/tiff.</w:t>
              </w:r>
            </w:ins>
          </w:p>
        </w:tc>
      </w:tr>
    </w:tbl>
    <w:p w14:paraId="694671B2" w14:textId="52B488E8" w:rsidR="00EF70A2" w:rsidRDefault="0093256E">
      <w:del w:id="1067" w:author="Ted Habermann" w:date="2018-01-18T14:01:00Z">
        <w:r w:rsidDel="00430E84">
          <w:delText>The MIME type for GeoTIFF is image/tiff.</w:delText>
        </w:r>
      </w:del>
      <w:r>
        <w:br w:type="page"/>
      </w:r>
    </w:p>
    <w:p w14:paraId="4E849EBE" w14:textId="77777777" w:rsidR="00EF70A2" w:rsidRDefault="0093256E">
      <w:pPr>
        <w:pStyle w:val="AnnexLevel0Title"/>
        <w:numPr>
          <w:ilvl w:val="0"/>
          <w:numId w:val="11"/>
        </w:numPr>
      </w:pPr>
      <w:r>
        <w:lastRenderedPageBreak/>
        <w:t>Conformance Class Abstract Test Suite (Normative)</w:t>
      </w:r>
    </w:p>
    <w:p w14:paraId="50CABA23" w14:textId="77777777" w:rsidR="00EF70A2" w:rsidRDefault="0093256E">
      <w:pPr>
        <w:pStyle w:val="AnnexLevel1"/>
        <w:numPr>
          <w:ilvl w:val="1"/>
          <w:numId w:val="11"/>
        </w:numPr>
      </w:pPr>
      <w:bookmarkStart w:id="1068" w:name="_Toc279341984"/>
      <w:bookmarkStart w:id="1069" w:name="_Toc276720685"/>
      <w:bookmarkStart w:id="1070" w:name="_Ref259545760"/>
      <w:bookmarkStart w:id="1071" w:name="_Toc254961261"/>
      <w:r>
        <w:t xml:space="preserve">Conformance class: </w:t>
      </w:r>
      <w:bookmarkEnd w:id="1068"/>
      <w:bookmarkEnd w:id="1069"/>
      <w:bookmarkEnd w:id="1070"/>
      <w:bookmarkEnd w:id="1071"/>
      <w:r>
        <w:t>GeoTIFF</w:t>
      </w:r>
    </w:p>
    <w:p w14:paraId="0C53A5C3" w14:textId="77777777" w:rsidR="00EF70A2" w:rsidRDefault="0093256E">
      <w:pPr>
        <w:pStyle w:val="AnnexLevel2"/>
      </w:pPr>
      <w:bookmarkStart w:id="1072" w:name="_Ref207532345"/>
      <w:bookmarkStart w:id="1073" w:name="_Ref207532276"/>
      <w:bookmarkStart w:id="1074" w:name="_Ref207532302"/>
      <w:bookmarkStart w:id="1075" w:name="_Toc9996974"/>
      <w:bookmarkStart w:id="1076" w:name="_Toc443461105"/>
      <w:bookmarkStart w:id="1077" w:name="_Toc219622068"/>
      <w:bookmarkEnd w:id="1072"/>
      <w:bookmarkEnd w:id="1073"/>
      <w:bookmarkEnd w:id="1074"/>
      <w:bookmarkEnd w:id="1075"/>
      <w:bookmarkEnd w:id="1076"/>
      <w:bookmarkEnd w:id="1077"/>
      <w:r>
        <w:br w:type="page"/>
      </w:r>
    </w:p>
    <w:p w14:paraId="000AE38A" w14:textId="77777777" w:rsidR="00EF70A2" w:rsidRDefault="0093256E">
      <w:pPr>
        <w:pStyle w:val="AnnexLevel0Title"/>
        <w:numPr>
          <w:ilvl w:val="0"/>
          <w:numId w:val="11"/>
        </w:numPr>
      </w:pPr>
      <w:bookmarkStart w:id="1078" w:name="_Toc165888231"/>
      <w:bookmarkEnd w:id="1078"/>
      <w:r>
        <w:lastRenderedPageBreak/>
        <w:t>Revision history</w:t>
      </w:r>
    </w:p>
    <w:p w14:paraId="3CC7D35D" w14:textId="77777777" w:rsidR="00EF70A2" w:rsidRDefault="00EF70A2"/>
    <w:tbl>
      <w:tblPr>
        <w:tblW w:w="85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0" w:type="dxa"/>
          <w:right w:w="0" w:type="dxa"/>
        </w:tblCellMar>
        <w:tblLook w:val="0000" w:firstRow="0" w:lastRow="0" w:firstColumn="0" w:lastColumn="0" w:noHBand="0" w:noVBand="0"/>
      </w:tblPr>
      <w:tblGrid>
        <w:gridCol w:w="1095"/>
        <w:gridCol w:w="990"/>
        <w:gridCol w:w="1155"/>
        <w:gridCol w:w="2069"/>
        <w:gridCol w:w="3240"/>
      </w:tblGrid>
      <w:tr w:rsidR="00EF70A2" w14:paraId="630E81D3" w14:textId="77777777">
        <w:tc>
          <w:tcPr>
            <w:tcW w:w="1095"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59047366" w14:textId="77777777" w:rsidR="00EF70A2" w:rsidRDefault="0093256E">
            <w:pPr>
              <w:pStyle w:val="OGCtableheader"/>
            </w:pPr>
            <w:r>
              <w:t>Date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1ACBE4A7" w14:textId="77777777" w:rsidR="00EF70A2" w:rsidRDefault="0093256E">
            <w:pPr>
              <w:pStyle w:val="OGCtableheader"/>
            </w:pPr>
            <w:r>
              <w:t>Release</w:t>
            </w:r>
          </w:p>
        </w:tc>
        <w:tc>
          <w:tcPr>
            <w:tcW w:w="1155"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1B0F90EB" w14:textId="77777777" w:rsidR="00EF70A2" w:rsidRDefault="0093256E">
            <w:pPr>
              <w:pStyle w:val="OGCtableheader"/>
            </w:pPr>
            <w:r>
              <w:t>Author</w:t>
            </w:r>
          </w:p>
        </w:tc>
        <w:tc>
          <w:tcPr>
            <w:tcW w:w="2069"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3F374E54" w14:textId="77777777" w:rsidR="00EF70A2" w:rsidRDefault="0093256E">
            <w:pPr>
              <w:pStyle w:val="OGCtableheader"/>
            </w:pPr>
            <w:r>
              <w:t>Paragraph modified</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47C4C6E1" w14:textId="77777777" w:rsidR="00EF70A2" w:rsidRDefault="0093256E">
            <w:pPr>
              <w:pStyle w:val="OGCtableheader"/>
            </w:pPr>
            <w:r>
              <w:t>Description</w:t>
            </w:r>
          </w:p>
        </w:tc>
      </w:tr>
      <w:tr w:rsidR="00EF70A2" w14:paraId="44384255" w14:textId="77777777">
        <w:tc>
          <w:tcPr>
            <w:tcW w:w="1095"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3E975E8F" w14:textId="77777777" w:rsidR="00EF70A2" w:rsidRDefault="0093256E">
            <w:pPr>
              <w:pStyle w:val="OGCtabletext"/>
              <w:rPr>
                <w:b w:val="0"/>
                <w:sz w:val="20"/>
                <w:szCs w:val="20"/>
              </w:rPr>
            </w:pPr>
            <w:r>
              <w:rPr>
                <w:b w:val="0"/>
                <w:sz w:val="20"/>
                <w:szCs w:val="20"/>
              </w:rPr>
              <w:t>2014-11-30</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501364CC" w14:textId="77777777" w:rsidR="00EF70A2" w:rsidRDefault="0093256E">
            <w:pPr>
              <w:pStyle w:val="OGCtabletext"/>
              <w:rPr>
                <w:b w:val="0"/>
                <w:sz w:val="20"/>
                <w:szCs w:val="20"/>
              </w:rPr>
            </w:pPr>
            <w:r>
              <w:rPr>
                <w:b w:val="0"/>
                <w:sz w:val="20"/>
                <w:szCs w:val="20"/>
              </w:rPr>
              <w:t>0.0</w:t>
            </w:r>
          </w:p>
        </w:tc>
        <w:tc>
          <w:tcPr>
            <w:tcW w:w="1155"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130EBF94" w14:textId="77777777" w:rsidR="00EF70A2" w:rsidRDefault="0093256E">
            <w:pPr>
              <w:pStyle w:val="OGCtabletext"/>
              <w:rPr>
                <w:b w:val="0"/>
                <w:sz w:val="20"/>
                <w:szCs w:val="20"/>
              </w:rPr>
            </w:pPr>
            <w:r>
              <w:rPr>
                <w:b w:val="0"/>
                <w:sz w:val="20"/>
                <w:szCs w:val="20"/>
              </w:rPr>
              <w:t>Ted Habermann</w:t>
            </w:r>
          </w:p>
        </w:tc>
        <w:tc>
          <w:tcPr>
            <w:tcW w:w="2069"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37D83F99" w14:textId="77777777" w:rsidR="00EF70A2" w:rsidRDefault="0093256E">
            <w:pPr>
              <w:pStyle w:val="OGCtabletext"/>
              <w:rPr>
                <w:b w:val="0"/>
                <w:sz w:val="20"/>
                <w:szCs w:val="20"/>
              </w:rPr>
            </w:pPr>
            <w:r>
              <w:rPr>
                <w:b w:val="0"/>
                <w:sz w:val="20"/>
                <w:szCs w:val="20"/>
              </w:rPr>
              <w:t>Entire Document</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7E0C9836" w14:textId="77777777" w:rsidR="00EF70A2" w:rsidRDefault="0093256E">
            <w:pPr>
              <w:pStyle w:val="OGCtabletext"/>
              <w:rPr>
                <w:b w:val="0"/>
                <w:sz w:val="20"/>
                <w:szCs w:val="20"/>
              </w:rPr>
            </w:pPr>
            <w:r>
              <w:rPr>
                <w:b w:val="0"/>
                <w:sz w:val="20"/>
                <w:szCs w:val="20"/>
              </w:rPr>
              <w:t>Initial document</w:t>
            </w:r>
          </w:p>
        </w:tc>
      </w:tr>
      <w:tr w:rsidR="00EF70A2" w14:paraId="123FB1A2" w14:textId="77777777">
        <w:tc>
          <w:tcPr>
            <w:tcW w:w="1095"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3D559451" w14:textId="77777777" w:rsidR="00EF70A2" w:rsidRDefault="0093256E">
            <w:pPr>
              <w:pStyle w:val="OGCtabletext"/>
              <w:rPr>
                <w:b w:val="0"/>
                <w:sz w:val="20"/>
                <w:szCs w:val="20"/>
              </w:rPr>
            </w:pPr>
            <w:r>
              <w:rPr>
                <w:b w:val="0"/>
                <w:sz w:val="20"/>
                <w:szCs w:val="20"/>
              </w:rPr>
              <w:t>2016-10-06</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1727AE50" w14:textId="77777777" w:rsidR="00EF70A2" w:rsidRDefault="0093256E">
            <w:pPr>
              <w:pStyle w:val="OGCtabletext"/>
              <w:rPr>
                <w:b w:val="0"/>
                <w:sz w:val="20"/>
                <w:szCs w:val="20"/>
              </w:rPr>
            </w:pPr>
            <w:r>
              <w:rPr>
                <w:b w:val="0"/>
                <w:sz w:val="20"/>
                <w:szCs w:val="20"/>
              </w:rPr>
              <w:t>0.1</w:t>
            </w:r>
          </w:p>
        </w:tc>
        <w:tc>
          <w:tcPr>
            <w:tcW w:w="1155"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6856E018" w14:textId="77777777" w:rsidR="00EF70A2" w:rsidRDefault="0093256E">
            <w:pPr>
              <w:pStyle w:val="OGCtabletext"/>
              <w:rPr>
                <w:b w:val="0"/>
                <w:sz w:val="20"/>
                <w:szCs w:val="20"/>
              </w:rPr>
            </w:pPr>
            <w:r>
              <w:rPr>
                <w:b w:val="0"/>
                <w:sz w:val="20"/>
                <w:szCs w:val="20"/>
              </w:rPr>
              <w:t>Ted Habermann</w:t>
            </w:r>
          </w:p>
        </w:tc>
        <w:tc>
          <w:tcPr>
            <w:tcW w:w="2069"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67DFD8ED" w14:textId="77777777" w:rsidR="00EF70A2" w:rsidRDefault="0093256E">
            <w:pPr>
              <w:pStyle w:val="OGCtabletext"/>
              <w:rPr>
                <w:b w:val="0"/>
                <w:sz w:val="20"/>
                <w:szCs w:val="20"/>
              </w:rPr>
            </w:pPr>
            <w:r>
              <w:rPr>
                <w:b w:val="0"/>
                <w:sz w:val="20"/>
                <w:szCs w:val="20"/>
              </w:rPr>
              <w:t>Entire Document</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1191DEA2" w14:textId="77777777" w:rsidR="00EF70A2" w:rsidRDefault="0093256E">
            <w:pPr>
              <w:pStyle w:val="OGCtabletext"/>
              <w:rPr>
                <w:b w:val="0"/>
                <w:sz w:val="20"/>
                <w:szCs w:val="20"/>
              </w:rPr>
            </w:pPr>
            <w:r>
              <w:rPr>
                <w:b w:val="0"/>
                <w:sz w:val="20"/>
                <w:szCs w:val="20"/>
              </w:rPr>
              <w:t>Many edits</w:t>
            </w:r>
          </w:p>
          <w:p w14:paraId="24169ADC" w14:textId="77777777" w:rsidR="00EF70A2" w:rsidRDefault="00EF70A2">
            <w:pPr>
              <w:pStyle w:val="OGCtabletext"/>
              <w:rPr>
                <w:b w:val="0"/>
                <w:sz w:val="20"/>
                <w:szCs w:val="20"/>
              </w:rPr>
            </w:pPr>
          </w:p>
        </w:tc>
      </w:tr>
      <w:tr w:rsidR="00EF70A2" w14:paraId="01CCF0EA" w14:textId="77777777">
        <w:tc>
          <w:tcPr>
            <w:tcW w:w="1095"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308E40CF" w14:textId="79A1EA3F" w:rsidR="00EF70A2" w:rsidRPr="00254540" w:rsidRDefault="00094355">
            <w:pPr>
              <w:pStyle w:val="OGCtabletext"/>
              <w:rPr>
                <w:b w:val="0"/>
                <w:sz w:val="20"/>
                <w:szCs w:val="20"/>
                <w:rPrChange w:id="1079" w:author="Ted Habermann" w:date="2018-01-18T10:47:00Z">
                  <w:rPr/>
                </w:rPrChange>
              </w:rPr>
            </w:pPr>
            <w:ins w:id="1080" w:author="Ted Habermann" w:date="2018-01-18T10:44:00Z">
              <w:r w:rsidRPr="00254540">
                <w:rPr>
                  <w:b w:val="0"/>
                  <w:sz w:val="20"/>
                  <w:szCs w:val="20"/>
                  <w:rPrChange w:id="1081" w:author="Ted Habermann" w:date="2018-01-18T10:47:00Z">
                    <w:rPr/>
                  </w:rPrChange>
                </w:rPr>
                <w:t>2017-01-81</w:t>
              </w:r>
            </w:ins>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5C591E70" w14:textId="53A471AA" w:rsidR="00EF70A2" w:rsidRPr="00254540" w:rsidRDefault="00094355">
            <w:pPr>
              <w:pStyle w:val="OGCtabletext"/>
              <w:rPr>
                <w:b w:val="0"/>
                <w:sz w:val="20"/>
                <w:szCs w:val="20"/>
                <w:rPrChange w:id="1082" w:author="Ted Habermann" w:date="2018-01-18T10:47:00Z">
                  <w:rPr/>
                </w:rPrChange>
              </w:rPr>
            </w:pPr>
            <w:ins w:id="1083" w:author="Ted Habermann" w:date="2018-01-18T10:45:00Z">
              <w:r w:rsidRPr="00254540">
                <w:rPr>
                  <w:b w:val="0"/>
                  <w:sz w:val="20"/>
                  <w:szCs w:val="20"/>
                  <w:rPrChange w:id="1084" w:author="Ted Habermann" w:date="2018-01-18T10:47:00Z">
                    <w:rPr/>
                  </w:rPrChange>
                </w:rPr>
                <w:t>0.2</w:t>
              </w:r>
            </w:ins>
          </w:p>
        </w:tc>
        <w:tc>
          <w:tcPr>
            <w:tcW w:w="1155"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61F19556" w14:textId="6A06E22A" w:rsidR="00EF70A2" w:rsidRPr="00254540" w:rsidRDefault="00094355">
            <w:pPr>
              <w:pStyle w:val="OGCtabletext"/>
              <w:rPr>
                <w:b w:val="0"/>
                <w:sz w:val="20"/>
                <w:szCs w:val="20"/>
                <w:rPrChange w:id="1085" w:author="Ted Habermann" w:date="2018-01-18T10:47:00Z">
                  <w:rPr/>
                </w:rPrChange>
              </w:rPr>
            </w:pPr>
            <w:ins w:id="1086" w:author="Ted Habermann" w:date="2018-01-18T10:45:00Z">
              <w:r w:rsidRPr="00254540">
                <w:rPr>
                  <w:b w:val="0"/>
                  <w:sz w:val="20"/>
                  <w:szCs w:val="20"/>
                  <w:rPrChange w:id="1087" w:author="Ted Habermann" w:date="2018-01-18T10:47:00Z">
                    <w:rPr/>
                  </w:rPrChange>
                </w:rPr>
                <w:t xml:space="preserve">Ted Habermann, Reese </w:t>
              </w:r>
              <w:proofErr w:type="spellStart"/>
              <w:r w:rsidRPr="00254540">
                <w:rPr>
                  <w:b w:val="0"/>
                  <w:sz w:val="20"/>
                  <w:szCs w:val="20"/>
                  <w:rPrChange w:id="1088" w:author="Ted Habermann" w:date="2018-01-18T10:47:00Z">
                    <w:rPr/>
                  </w:rPrChange>
                </w:rPr>
                <w:t>Plews</w:t>
              </w:r>
              <w:proofErr w:type="spellEnd"/>
              <w:r w:rsidRPr="00254540">
                <w:rPr>
                  <w:b w:val="0"/>
                  <w:sz w:val="20"/>
                  <w:szCs w:val="20"/>
                  <w:rPrChange w:id="1089" w:author="Ted Habermann" w:date="2018-01-18T10:47:00Z">
                    <w:rPr/>
                  </w:rPrChange>
                </w:rPr>
                <w:t>, Em</w:t>
              </w:r>
            </w:ins>
            <w:ins w:id="1090" w:author="Ted Habermann" w:date="2018-01-18T10:46:00Z">
              <w:r w:rsidR="00254540" w:rsidRPr="00254540">
                <w:rPr>
                  <w:b w:val="0"/>
                  <w:sz w:val="20"/>
                  <w:szCs w:val="20"/>
                  <w:rPrChange w:id="1091" w:author="Ted Habermann" w:date="2018-01-18T10:47:00Z">
                    <w:rPr/>
                  </w:rPrChange>
                </w:rPr>
                <w:t xml:space="preserve">manuel </w:t>
              </w:r>
              <w:proofErr w:type="spellStart"/>
              <w:r w:rsidR="00254540" w:rsidRPr="00254540">
                <w:rPr>
                  <w:b w:val="0"/>
                  <w:sz w:val="20"/>
                  <w:szCs w:val="20"/>
                  <w:rPrChange w:id="1092" w:author="Ted Habermann" w:date="2018-01-18T10:47:00Z">
                    <w:rPr/>
                  </w:rPrChange>
                </w:rPr>
                <w:t>Devys</w:t>
              </w:r>
              <w:proofErr w:type="spellEnd"/>
              <w:r w:rsidR="00254540" w:rsidRPr="00254540">
                <w:rPr>
                  <w:b w:val="0"/>
                  <w:sz w:val="20"/>
                  <w:szCs w:val="20"/>
                  <w:rPrChange w:id="1093" w:author="Ted Habermann" w:date="2018-01-18T10:47:00Z">
                    <w:rPr/>
                  </w:rPrChange>
                </w:rPr>
                <w:t xml:space="preserve">, Even </w:t>
              </w:r>
              <w:proofErr w:type="spellStart"/>
              <w:r w:rsidR="00254540" w:rsidRPr="00254540">
                <w:rPr>
                  <w:b w:val="0"/>
                  <w:sz w:val="20"/>
                  <w:szCs w:val="20"/>
                  <w:rPrChange w:id="1094" w:author="Ted Habermann" w:date="2018-01-18T10:47:00Z">
                    <w:rPr/>
                  </w:rPrChange>
                </w:rPr>
                <w:t>Rauault</w:t>
              </w:r>
            </w:ins>
            <w:proofErr w:type="spellEnd"/>
          </w:p>
        </w:tc>
        <w:tc>
          <w:tcPr>
            <w:tcW w:w="2069"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0BFAFE9B" w14:textId="0F19716B" w:rsidR="00EF70A2" w:rsidRPr="00254540" w:rsidRDefault="00254540">
            <w:pPr>
              <w:pStyle w:val="OGCtabletext"/>
              <w:rPr>
                <w:b w:val="0"/>
                <w:sz w:val="20"/>
                <w:szCs w:val="20"/>
                <w:rPrChange w:id="1095" w:author="Ted Habermann" w:date="2018-01-18T10:47:00Z">
                  <w:rPr/>
                </w:rPrChange>
              </w:rPr>
            </w:pPr>
            <w:ins w:id="1096" w:author="Ted Habermann" w:date="2018-01-18T10:47:00Z">
              <w:r>
                <w:rPr>
                  <w:b w:val="0"/>
                  <w:sz w:val="20"/>
                  <w:szCs w:val="20"/>
                </w:rPr>
                <w:t xml:space="preserve">Terminology, requirement </w:t>
              </w:r>
            </w:ins>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3706252D" w14:textId="77777777" w:rsidR="00EF70A2" w:rsidRPr="00254540" w:rsidRDefault="00EF70A2">
            <w:pPr>
              <w:pStyle w:val="OGCtabletext"/>
              <w:rPr>
                <w:b w:val="0"/>
                <w:sz w:val="20"/>
                <w:szCs w:val="20"/>
                <w:rPrChange w:id="1097" w:author="Ted Habermann" w:date="2018-01-18T10:47:00Z">
                  <w:rPr/>
                </w:rPrChange>
              </w:rPr>
            </w:pPr>
          </w:p>
        </w:tc>
      </w:tr>
      <w:tr w:rsidR="00EF70A2" w14:paraId="2480EA37" w14:textId="77777777">
        <w:tc>
          <w:tcPr>
            <w:tcW w:w="1095"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2E42F203" w14:textId="77777777" w:rsidR="00EF70A2" w:rsidRDefault="00EF70A2">
            <w:pPr>
              <w:pStyle w:val="ListBullet"/>
              <w:keepLines/>
              <w:ind w:left="0"/>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594B2EFD" w14:textId="77777777" w:rsidR="00EF70A2" w:rsidRDefault="00EF70A2">
            <w:pPr>
              <w:pStyle w:val="ListBullet"/>
              <w:keepLines/>
              <w:ind w:left="0"/>
            </w:pPr>
          </w:p>
        </w:tc>
        <w:tc>
          <w:tcPr>
            <w:tcW w:w="1155"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34567ED8" w14:textId="77777777" w:rsidR="00EF70A2" w:rsidRDefault="00EF70A2">
            <w:pPr>
              <w:pStyle w:val="ListBullet"/>
              <w:keepLines/>
              <w:ind w:left="0"/>
            </w:pPr>
          </w:p>
        </w:tc>
        <w:tc>
          <w:tcPr>
            <w:tcW w:w="2069"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754D03A0" w14:textId="77777777" w:rsidR="00EF70A2" w:rsidRDefault="00EF70A2">
            <w:pPr>
              <w:pStyle w:val="ListBullet"/>
              <w:keepLines/>
              <w:ind w:left="0"/>
            </w:pP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14:paraId="26910531" w14:textId="77777777" w:rsidR="00EF70A2" w:rsidRDefault="00EF70A2">
            <w:pPr>
              <w:pStyle w:val="ListBullet"/>
              <w:keepLines/>
              <w:ind w:left="0"/>
            </w:pPr>
          </w:p>
        </w:tc>
      </w:tr>
    </w:tbl>
    <w:p w14:paraId="00A6096A" w14:textId="77777777" w:rsidR="00EF70A2" w:rsidRDefault="0093256E">
      <w:r>
        <w:br w:type="page"/>
      </w:r>
    </w:p>
    <w:p w14:paraId="7CC3DB48" w14:textId="77777777" w:rsidR="00EF70A2" w:rsidRDefault="0093256E">
      <w:pPr>
        <w:pStyle w:val="AnnexLevel0Title"/>
        <w:numPr>
          <w:ilvl w:val="0"/>
          <w:numId w:val="11"/>
        </w:numPr>
      </w:pPr>
      <w:r>
        <w:lastRenderedPageBreak/>
        <w:t>Bibliography</w:t>
      </w:r>
    </w:p>
    <w:p w14:paraId="00C046B5" w14:textId="77777777" w:rsidR="00EF70A2" w:rsidRDefault="0093256E">
      <w:pPr>
        <w:pStyle w:val="NormalWeb"/>
        <w:ind w:left="480" w:hanging="480"/>
      </w:pPr>
      <w:r>
        <w:fldChar w:fldCharType="begin"/>
      </w:r>
      <w:r>
        <w:instrText>ADDIN Mendeley Bibliography CSL_BIBLIOGRAPHY</w:instrText>
      </w:r>
      <w:r>
        <w:fldChar w:fldCharType="separate"/>
      </w:r>
      <w:bookmarkStart w:id="1098" w:name="__Fieldmark__4634_2144148572"/>
      <w:r>
        <w:t xml:space="preserve">Association Adobe Developers. (1992). </w:t>
      </w:r>
      <w:r>
        <w:rPr>
          <w:i/>
          <w:iCs/>
        </w:rPr>
        <w:t>Revision 6.0</w:t>
      </w:r>
      <w:r>
        <w:t>.</w:t>
      </w:r>
      <w:bookmarkEnd w:id="1098"/>
      <w:r>
        <w:fldChar w:fldCharType="end"/>
      </w:r>
    </w:p>
    <w:p w14:paraId="6B653BD5" w14:textId="77777777" w:rsidR="00EF70A2" w:rsidRDefault="0093256E">
      <w:r>
        <w:t xml:space="preserve">GeoTIFF profile for Georeferenced Imagery, DGIWG 108, </w:t>
      </w:r>
      <w:r>
        <w:rPr>
          <w:sz w:val="22"/>
          <w:szCs w:val="22"/>
        </w:rPr>
        <w:t>2014-03-17, https://portal.dgiwg.org/files/?artifact_id=5440&amp;format=pdf.</w:t>
      </w:r>
    </w:p>
    <w:p w14:paraId="25B54F6C" w14:textId="77777777" w:rsidR="00EF70A2" w:rsidRDefault="0093256E">
      <w:pPr>
        <w:pStyle w:val="NormalWeb"/>
        <w:ind w:left="480" w:hanging="480"/>
      </w:pPr>
      <w:r>
        <w:t xml:space="preserve">Ritter, N., &amp; Ruth, M. (1997). The </w:t>
      </w:r>
      <w:proofErr w:type="spellStart"/>
      <w:r>
        <w:t>GeoTiff</w:t>
      </w:r>
      <w:proofErr w:type="spellEnd"/>
      <w:r>
        <w:t xml:space="preserve"> data interchange standard for raster geographic images. </w:t>
      </w:r>
      <w:r>
        <w:rPr>
          <w:i/>
          <w:iCs/>
        </w:rPr>
        <w:t>International Journal of Remote Sensing</w:t>
      </w:r>
      <w:r>
        <w:t xml:space="preserve">, </w:t>
      </w:r>
      <w:r>
        <w:rPr>
          <w:i/>
          <w:iCs/>
        </w:rPr>
        <w:t>18</w:t>
      </w:r>
      <w:r>
        <w:t>(7), 1637–1647. doi:10.1080/014311697218340</w:t>
      </w:r>
    </w:p>
    <w:p w14:paraId="37B4969C" w14:textId="77777777" w:rsidR="00EF70A2" w:rsidRDefault="0093256E">
      <w:pPr>
        <w:pStyle w:val="NormalWeb"/>
        <w:ind w:left="480" w:hanging="480"/>
      </w:pPr>
      <w:r>
        <w:t xml:space="preserve">Ritter, Niles, &amp; Ruth, M. (1995). GeoTIFF Format Specification </w:t>
      </w:r>
    </w:p>
    <w:p w14:paraId="2602B73D" w14:textId="77777777" w:rsidR="00EF70A2" w:rsidRDefault="0093256E">
      <w:pPr>
        <w:pStyle w:val="NormalWeb"/>
        <w:ind w:left="480" w:hanging="480"/>
      </w:pPr>
      <w:r>
        <w:t xml:space="preserve">Wiggins, R. H., Davidson, H. C., </w:t>
      </w:r>
      <w:proofErr w:type="spellStart"/>
      <w:r>
        <w:t>Harnsberger</w:t>
      </w:r>
      <w:proofErr w:type="spellEnd"/>
      <w:r>
        <w:t xml:space="preserve">, H. R., </w:t>
      </w:r>
      <w:proofErr w:type="spellStart"/>
      <w:r>
        <w:t>Lauman</w:t>
      </w:r>
      <w:proofErr w:type="spellEnd"/>
      <w:r>
        <w:t xml:space="preserve">, J. R., &amp; </w:t>
      </w:r>
      <w:proofErr w:type="spellStart"/>
      <w:r>
        <w:t>Goede</w:t>
      </w:r>
      <w:proofErr w:type="spellEnd"/>
      <w:r>
        <w:t xml:space="preserve">, P. a. (2001). Image file formats: past, present, and future. </w:t>
      </w:r>
      <w:proofErr w:type="spellStart"/>
      <w:r>
        <w:rPr>
          <w:i/>
          <w:iCs/>
        </w:rPr>
        <w:t>Radiographics</w:t>
      </w:r>
      <w:proofErr w:type="spellEnd"/>
      <w:r>
        <w:rPr>
          <w:i/>
          <w:iCs/>
        </w:rPr>
        <w:t xml:space="preserve">: a review publication of the Radiological Society of North America, </w:t>
      </w:r>
      <w:proofErr w:type="spellStart"/>
      <w:r>
        <w:rPr>
          <w:i/>
          <w:iCs/>
        </w:rPr>
        <w:t>Inc</w:t>
      </w:r>
      <w:proofErr w:type="spellEnd"/>
      <w:r>
        <w:t xml:space="preserve">, </w:t>
      </w:r>
      <w:r>
        <w:rPr>
          <w:i/>
          <w:iCs/>
        </w:rPr>
        <w:t>21</w:t>
      </w:r>
      <w:r>
        <w:t>(3), 789–98. Retrieved from http://www.ncbi.nlm.nih.gov/pubmed/11353125</w:t>
      </w:r>
    </w:p>
    <w:p w14:paraId="513C6D76" w14:textId="77777777" w:rsidR="00EF70A2" w:rsidRDefault="00EF70A2">
      <w:pPr>
        <w:pStyle w:val="OGCtableheader"/>
      </w:pPr>
    </w:p>
    <w:p w14:paraId="16401A97" w14:textId="77777777" w:rsidR="00EF70A2" w:rsidRDefault="0093256E">
      <w:pPr>
        <w:spacing w:after="0"/>
        <w:rPr>
          <w:color w:val="FF0000"/>
          <w:lang w:val="en-GB"/>
        </w:rPr>
      </w:pPr>
      <w:r>
        <w:br w:type="page"/>
      </w:r>
    </w:p>
    <w:p w14:paraId="3448DAB6" w14:textId="77777777" w:rsidR="00EF70A2" w:rsidRDefault="0093256E">
      <w:pPr>
        <w:pStyle w:val="AnnexLevel0Title"/>
        <w:numPr>
          <w:ilvl w:val="0"/>
          <w:numId w:val="11"/>
        </w:numPr>
      </w:pPr>
      <w:commentRangeStart w:id="1099"/>
      <w:commentRangeStart w:id="1100"/>
      <w:r>
        <w:lastRenderedPageBreak/>
        <w:t>The GeoTIFF File Structure (Informative)</w:t>
      </w:r>
      <w:commentRangeEnd w:id="1099"/>
      <w:r>
        <w:commentReference w:id="1099"/>
      </w:r>
      <w:commentRangeEnd w:id="1100"/>
      <w:r w:rsidR="00B65602">
        <w:rPr>
          <w:rStyle w:val="CommentReference"/>
          <w:b w:val="0"/>
        </w:rPr>
        <w:commentReference w:id="1100"/>
      </w:r>
    </w:p>
    <w:p w14:paraId="69FB595F" w14:textId="77777777" w:rsidR="00EF70A2" w:rsidRDefault="0093256E">
      <w:pPr>
        <w:pStyle w:val="AnnexLevel1"/>
        <w:numPr>
          <w:ilvl w:val="1"/>
          <w:numId w:val="11"/>
        </w:numPr>
      </w:pPr>
      <w:r>
        <w:t>Introduction</w:t>
      </w:r>
    </w:p>
    <w:p w14:paraId="6AA088DF" w14:textId="77777777" w:rsidR="00EF70A2" w:rsidRDefault="0093256E">
      <w:r>
        <w:t>The current GeoTIFF specification (Ritter and Ruth, 1995) includes a detailed description of the structural approach used in GeoTIFF and the semantics and values of the tags. The tag specifications are included in Clause 7 of this standard as requirements. This Annex provides an informative overview of the structure of a GeoTIFF file and tags. Much of this information is excerpted from Ritter and Ruth, 1995.</w:t>
      </w:r>
    </w:p>
    <w:p w14:paraId="2BAFBA6A" w14:textId="77777777" w:rsidR="00EF70A2" w:rsidRDefault="0093256E">
      <w:commentRangeStart w:id="1101"/>
      <w:r>
        <w:t>GeoTIFF fully complies with the TIFF 6.0 specifications, and its extensions do not in any way go against the TIFF recommendations, nor do they limit the scope of raster data supported by TIFF.</w:t>
      </w:r>
    </w:p>
    <w:p w14:paraId="0F8F4176" w14:textId="77777777" w:rsidR="00EF70A2" w:rsidRDefault="0093256E">
      <w:r>
        <w:t xml:space="preserve">GeoTIFF uses a small set of reserved TIFF tags to store a broad range of </w:t>
      </w:r>
      <w:proofErr w:type="spellStart"/>
      <w:r>
        <w:t>georeferencing</w:t>
      </w:r>
      <w:proofErr w:type="spellEnd"/>
      <w:r>
        <w:t xml:space="preserve"> information, catering to geographic as well as projected coordinate </w:t>
      </w:r>
      <w:proofErr w:type="spellStart"/>
      <w:r>
        <w:t>systems</w:t>
      </w:r>
      <w:proofErr w:type="spellEnd"/>
      <w:r>
        <w:t xml:space="preserve"> needs. Projections include UTM, US State Plane and National Grids, as well as the underlying projection types such as Transverse Mercator, Lambert Conformal Conic, etc. No information is stored in private structures, IFD's or other mechanisms that would hide information from naive TIFF reading software.</w:t>
      </w:r>
    </w:p>
    <w:p w14:paraId="05CF1440" w14:textId="77777777" w:rsidR="00EF70A2" w:rsidRDefault="0093256E">
      <w:r>
        <w:t>GeoTIFF uses a "</w:t>
      </w:r>
      <w:proofErr w:type="spellStart"/>
      <w:r>
        <w:t>MetaTag</w:t>
      </w:r>
      <w:proofErr w:type="spellEnd"/>
      <w:r>
        <w:t>" (</w:t>
      </w:r>
      <w:proofErr w:type="spellStart"/>
      <w:r>
        <w:t>GeoKey</w:t>
      </w:r>
      <w:proofErr w:type="spellEnd"/>
      <w:r>
        <w:t>) approach to encode dozens of information elements into just 6 tags, taking advantage of TIFF platform-independent data format representation to avoid cross-platform interchange difficulties. These keys are designed in a manner parallel to standard TIFF tags, and closely follow the TIFF discipline in their structure and layout. New keys may be defined as needs arise, within the current framework, and without requiring the allocation of new tags from Aldus/Adobe.</w:t>
      </w:r>
    </w:p>
    <w:p w14:paraId="7448A08E" w14:textId="77777777" w:rsidR="00EF70A2" w:rsidRDefault="0093256E">
      <w:r>
        <w:t xml:space="preserve">GeoTIFF uses numerical codes to describe projection types, coordinate systems, </w:t>
      </w:r>
      <w:proofErr w:type="spellStart"/>
      <w:r>
        <w:t>datums</w:t>
      </w:r>
      <w:proofErr w:type="spellEnd"/>
      <w:r>
        <w:t xml:space="preserve">, ellipsoids, etc. The projection, </w:t>
      </w:r>
      <w:proofErr w:type="spellStart"/>
      <w:r>
        <w:t>datums</w:t>
      </w:r>
      <w:proofErr w:type="spellEnd"/>
      <w:r>
        <w:t xml:space="preserve"> and ellipsoid codes are derived from the EPSG list compiled by the </w:t>
      </w:r>
      <w:proofErr w:type="spellStart"/>
      <w:r>
        <w:t>Petrotechnical</w:t>
      </w:r>
      <w:proofErr w:type="spellEnd"/>
      <w:r>
        <w:t xml:space="preserve"> Open Software Corporation (POSC), and mechanisms for adding further international projections, </w:t>
      </w:r>
      <w:proofErr w:type="spellStart"/>
      <w:r>
        <w:t>datums</w:t>
      </w:r>
      <w:proofErr w:type="spellEnd"/>
      <w:r>
        <w:t xml:space="preserve"> and ellipsoids has been established. The GeoTIFF information content is designed to be compatible with the data decomposition approach used by the National Spatial Data Infrastructure (NSDI) of the U.S. Federal Geographic Data Committee (FGDC).</w:t>
      </w:r>
    </w:p>
    <w:p w14:paraId="21446877" w14:textId="77777777" w:rsidR="00EF70A2" w:rsidRDefault="0093256E">
      <w:r>
        <w:t>While GeoTIFF provides a robust framework for specifying a broad class of existing Projected coordinate systems, it is also fully extensible, permitting internal, private or proprietary information storage. However, since this standard arose from the need to avoid multiple proprietary encoding systems, use of private implementations is to be discouraged.</w:t>
      </w:r>
      <w:commentRangeEnd w:id="1101"/>
      <w:r>
        <w:commentReference w:id="1101"/>
      </w:r>
    </w:p>
    <w:p w14:paraId="586860E4" w14:textId="77777777" w:rsidR="00EF70A2" w:rsidRDefault="0093256E">
      <w:pPr>
        <w:pStyle w:val="AnnexLevel1"/>
        <w:numPr>
          <w:ilvl w:val="1"/>
          <w:numId w:val="11"/>
        </w:numPr>
      </w:pPr>
      <w:bookmarkStart w:id="1102" w:name="_Toc279162076"/>
      <w:bookmarkEnd w:id="1102"/>
      <w:r>
        <w:tab/>
        <w:t>GeoTIFF Design Considerations</w:t>
      </w:r>
    </w:p>
    <w:p w14:paraId="3759E57E" w14:textId="77777777" w:rsidR="00EF70A2" w:rsidRDefault="0093256E">
      <w:commentRangeStart w:id="1103"/>
      <w:r>
        <w:t xml:space="preserve">Every effort has been made to adhere to the philosophy of TIFF data abstraction. The GeoTIFF tags conform to a hierarchical data structure of tags and keys, similar to the tags </w:t>
      </w:r>
      <w:r>
        <w:lastRenderedPageBreak/>
        <w:t>which have been implemented in the "basic" and "extended" TIFF tags already supported in TIFF Version 6 specification. The following are some points considered in the design of GeoTIFF:</w:t>
      </w:r>
    </w:p>
    <w:p w14:paraId="0EC5E460" w14:textId="77777777" w:rsidR="00EF70A2" w:rsidRDefault="0093256E">
      <w:pPr>
        <w:pStyle w:val="ListParagraph"/>
        <w:numPr>
          <w:ilvl w:val="0"/>
          <w:numId w:val="10"/>
        </w:numPr>
      </w:pPr>
      <w:r>
        <w:t>Private binary structures, while permitted under the TIFF spec, are in general difficult to maintain, and are intrinsically platform- dependent. Whenever possible, information should be sorted into their intrinsic data-types, and placed into appropriately named tags. Also, implementers of TIFF readers would be more willing to honor a new tag specification if it does not require parsing novel binary structures.</w:t>
      </w:r>
    </w:p>
    <w:p w14:paraId="58D6E2EF" w14:textId="77777777" w:rsidR="00EF70A2" w:rsidRDefault="0093256E">
      <w:pPr>
        <w:pStyle w:val="ListParagraph"/>
        <w:numPr>
          <w:ilvl w:val="0"/>
          <w:numId w:val="10"/>
        </w:numPr>
      </w:pPr>
      <w:r>
        <w:t xml:space="preserve">Any Tag value which is to be used as a "keyword" switch or modifier should be a SHORT type, rather than an ASCII string. This avoids common mistakes of </w:t>
      </w:r>
      <w:proofErr w:type="spellStart"/>
      <w:r>
        <w:t>mis</w:t>
      </w:r>
      <w:proofErr w:type="spellEnd"/>
      <w:r>
        <w:t>-</w:t>
      </w:r>
      <w:proofErr w:type="spellStart"/>
      <w:r>
        <w:t>spelling</w:t>
      </w:r>
      <w:proofErr w:type="spellEnd"/>
      <w:r>
        <w:t xml:space="preserve"> a keyword, as well as facilitating an implementation in code using the "switch/case" features of most languages. In general, scanning ASCII strings for keywords (</w:t>
      </w:r>
      <w:proofErr w:type="spellStart"/>
      <w:r>
        <w:t>CaseINSensitiVE</w:t>
      </w:r>
      <w:proofErr w:type="spellEnd"/>
      <w:r>
        <w:t>?) is a hazardous (not to mention slower and more complex) operation.</w:t>
      </w:r>
    </w:p>
    <w:p w14:paraId="46CCBD2C" w14:textId="77777777" w:rsidR="00EF70A2" w:rsidRDefault="0093256E">
      <w:pPr>
        <w:pStyle w:val="ListParagraph"/>
        <w:numPr>
          <w:ilvl w:val="0"/>
          <w:numId w:val="10"/>
        </w:numPr>
      </w:pPr>
      <w:r>
        <w:t xml:space="preserve">True "Extensibility" strongly suggests that the Tags defined have a sufficiently abstract definition so that the same tag and its values may be used and interpreted in different ways as more complex information spaces are developed. For example, the old </w:t>
      </w:r>
      <w:proofErr w:type="spellStart"/>
      <w:r>
        <w:t>SubFileType</w:t>
      </w:r>
      <w:proofErr w:type="spellEnd"/>
      <w:r>
        <w:t xml:space="preserve"> tag (255) had to be obsoleted and replaced with a </w:t>
      </w:r>
      <w:proofErr w:type="spellStart"/>
      <w:r>
        <w:t>NewSubFileType</w:t>
      </w:r>
      <w:proofErr w:type="spellEnd"/>
      <w:r>
        <w:t xml:space="preserve"> tag, because images began appearing which could not fit into the narrowly defined classes for that Tag. Conversely, the </w:t>
      </w:r>
      <w:proofErr w:type="spellStart"/>
      <w:r>
        <w:t>YCbCrSubsampling</w:t>
      </w:r>
      <w:proofErr w:type="spellEnd"/>
      <w:r>
        <w:t xml:space="preserve"> Tag has taken on new meaning and importance as the JPEG compression standard for TIFF becomes finalized.</w:t>
      </w:r>
    </w:p>
    <w:commentRangeEnd w:id="1103"/>
    <w:p w14:paraId="37820C5D" w14:textId="77777777" w:rsidR="00EF70A2" w:rsidRDefault="0093256E">
      <w:pPr>
        <w:pStyle w:val="AnnexLevel1"/>
        <w:numPr>
          <w:ilvl w:val="1"/>
          <w:numId w:val="11"/>
        </w:numPr>
      </w:pPr>
      <w:r>
        <w:commentReference w:id="1103"/>
      </w:r>
      <w:r>
        <w:t>GeoTIFF Software Requirement</w:t>
      </w:r>
      <w:bookmarkStart w:id="1104" w:name="_Toc279162077"/>
      <w:bookmarkEnd w:id="1104"/>
      <w:r>
        <w:t>s</w:t>
      </w:r>
    </w:p>
    <w:p w14:paraId="13211B4A" w14:textId="77777777" w:rsidR="00EF70A2" w:rsidRDefault="0093256E">
      <w:commentRangeStart w:id="1105"/>
      <w:r>
        <w:t xml:space="preserve">GeoTIFF requires support for all documented TIFF 6.0 tag data-types, and in particular requires the IEEE double-precision floating-point "DOUBLE" type tag. Most of the parameters for </w:t>
      </w:r>
      <w:proofErr w:type="spellStart"/>
      <w:r>
        <w:t>georeferencing</w:t>
      </w:r>
      <w:proofErr w:type="spellEnd"/>
      <w:r>
        <w:t xml:space="preserve"> will not have sufficient accuracy with single-precision IEEE, nor with RATIONAL format storage. The only other alternative for storing high-precision values would be to encode as ASCII, but this does not conform to TIFF recommendations for data encoding.</w:t>
      </w:r>
    </w:p>
    <w:p w14:paraId="78208EA4" w14:textId="77777777" w:rsidR="00EF70A2" w:rsidRDefault="0093256E">
      <w:r>
        <w:t>It is worth emphasizing here that the TIFF spec indicates that TIFF-compliant readers shall honor the 'byte-order' indicator, meaning that 4-byte integers from files created on opposite order machines will be swapped in software, and that 8-byte DOUBLE's will be 8-byte swapped.</w:t>
      </w:r>
    </w:p>
    <w:p w14:paraId="140D2297" w14:textId="77777777" w:rsidR="00EF70A2" w:rsidRDefault="0093256E">
      <w:r>
        <w:t>A GeoTIFF reader/writer, in addition to supporting the standard TIFF tag types, must also have an additional module which can parse the "</w:t>
      </w:r>
      <w:proofErr w:type="spellStart"/>
      <w:r>
        <w:t>Geokey</w:t>
      </w:r>
      <w:proofErr w:type="spellEnd"/>
      <w:r>
        <w:t xml:space="preserve">" </w:t>
      </w:r>
      <w:proofErr w:type="spellStart"/>
      <w:r>
        <w:t>MetaTag</w:t>
      </w:r>
      <w:proofErr w:type="spellEnd"/>
      <w:r>
        <w:t xml:space="preserve"> information. A public-domain software package for performing this function is now available; see the "References" (section 5 of Ritter and Ruth, 1995) for the location.</w:t>
      </w:r>
      <w:commentRangeEnd w:id="1105"/>
      <w:r>
        <w:commentReference w:id="1105"/>
      </w:r>
    </w:p>
    <w:p w14:paraId="56F4BBD1" w14:textId="77777777" w:rsidR="00EF70A2" w:rsidRDefault="0093256E">
      <w:pPr>
        <w:pStyle w:val="AnnexLevel1"/>
        <w:numPr>
          <w:ilvl w:val="1"/>
          <w:numId w:val="11"/>
        </w:numPr>
      </w:pPr>
      <w:r>
        <w:t>GeoTIFF File and "Key" Structure</w:t>
      </w:r>
    </w:p>
    <w:p w14:paraId="05D62D47" w14:textId="77777777" w:rsidR="00EF70A2" w:rsidRDefault="0093256E">
      <w:commentRangeStart w:id="1106"/>
      <w:r>
        <w:lastRenderedPageBreak/>
        <w:t>This section describes the abstract file-format and "</w:t>
      </w:r>
      <w:proofErr w:type="spellStart"/>
      <w:r>
        <w:t>GeoKey</w:t>
      </w:r>
      <w:proofErr w:type="spellEnd"/>
      <w:r>
        <w:t xml:space="preserve">" data storage mechanism used in GeoTIFF. Uses of this mechanism for implementing </w:t>
      </w:r>
      <w:proofErr w:type="spellStart"/>
      <w:r>
        <w:t>georeferencing</w:t>
      </w:r>
      <w:proofErr w:type="spellEnd"/>
      <w:r>
        <w:t xml:space="preserve"> and geocoding is detailed in section 2.6 and section 2.7 of Ritter and Ruth, 1995.</w:t>
      </w:r>
    </w:p>
    <w:p w14:paraId="0493A2EF" w14:textId="77777777" w:rsidR="00EF70A2" w:rsidRDefault="0093256E">
      <w:r>
        <w:t>A GeoTIFF file is a TIFF 6.0 file, and inherits the file structure as described in the corresponding portion of the TIFF spec. All GeoTIFF specific information is encoded in several additional reserved TIFF tags, and contains no private Image File Directories (IFD's), binary structures or other private information invisible to standard TIFF readers.</w:t>
      </w:r>
    </w:p>
    <w:p w14:paraId="2EDE6FC2" w14:textId="77777777" w:rsidR="00EF70A2" w:rsidRDefault="0093256E">
      <w:r>
        <w:t xml:space="preserve">The number and type of parameters that would be required to describe most popular projection types would, if implemented as separate TIFF tags, likely require dozens or even </w:t>
      </w:r>
      <w:proofErr w:type="spellStart"/>
      <w:r>
        <w:t>hundred</w:t>
      </w:r>
      <w:proofErr w:type="spellEnd"/>
      <w:r>
        <w:t xml:space="preserve"> of tags, exhausting the limited resources of the TIFF tag-space. On the other hand, a private IFD, while providing thousands of free tags, is limited in that its tag-values are invisible to non-savvy TIFF readers (which don't know that the IFD_OFFSET tag value points to a private IFD).</w:t>
      </w:r>
    </w:p>
    <w:p w14:paraId="26724383" w14:textId="77777777" w:rsidR="00EF70A2" w:rsidRDefault="0093256E">
      <w:pPr>
        <w:tabs>
          <w:tab w:val="left" w:pos="5850"/>
        </w:tabs>
      </w:pPr>
      <w:r>
        <w:rPr>
          <w:noProof/>
          <w:lang w:eastAsia="zh-CN"/>
        </w:rPr>
        <mc:AlternateContent>
          <mc:Choice Requires="wps">
            <w:drawing>
              <wp:anchor distT="0" distB="0" distL="114300" distR="114300" simplePos="0" relativeHeight="3" behindDoc="0" locked="0" layoutInCell="1" allowOverlap="1" wp14:anchorId="1EBEA6D7" wp14:editId="13133709">
                <wp:simplePos x="0" y="0"/>
                <wp:positionH relativeFrom="column">
                  <wp:posOffset>0</wp:posOffset>
                </wp:positionH>
                <wp:positionV relativeFrom="paragraph">
                  <wp:posOffset>4514850</wp:posOffset>
                </wp:positionV>
                <wp:extent cx="5487035" cy="258445"/>
                <wp:effectExtent l="0" t="0" r="0" b="0"/>
                <wp:wrapSquare wrapText="bothSides"/>
                <wp:docPr id="1" name="Text Box 2"/>
                <wp:cNvGraphicFramePr/>
                <a:graphic xmlns:a="http://schemas.openxmlformats.org/drawingml/2006/main">
                  <a:graphicData uri="http://schemas.microsoft.com/office/word/2010/wordprocessingShape">
                    <wps:wsp>
                      <wps:cNvSpPr/>
                      <wps:spPr>
                        <a:xfrm>
                          <a:off x="0" y="0"/>
                          <a:ext cx="5487035" cy="25844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35A6B21" w14:textId="77777777" w:rsidR="00706FAC" w:rsidRDefault="00706FAC">
                            <w:pPr>
                              <w:pStyle w:val="Caption"/>
                            </w:pPr>
                            <w:r>
                              <w:rPr>
                                <w:color w:val="00000A"/>
                              </w:rPr>
                              <w:t xml:space="preserve">Figure </w:t>
                            </w:r>
                            <w:r>
                              <w:rPr>
                                <w:color w:val="00000A"/>
                              </w:rPr>
                              <w:fldChar w:fldCharType="begin"/>
                            </w:r>
                            <w:r>
                              <w:instrText>SEQ Figure \* ARABIC</w:instrText>
                            </w:r>
                            <w:r>
                              <w:fldChar w:fldCharType="separate"/>
                            </w:r>
                            <w:r>
                              <w:t>1</w:t>
                            </w:r>
                            <w:r>
                              <w:fldChar w:fldCharType="end"/>
                            </w:r>
                            <w:r>
                              <w:rPr>
                                <w:color w:val="00000A"/>
                              </w:rPr>
                              <w:t>. Schematic structure of GeoTIFF file and tags.</w:t>
                            </w:r>
                          </w:p>
                        </w:txbxContent>
                      </wps:txbx>
                      <wps:bodyPr lIns="0" tIns="0" rIns="0" bIns="0">
                        <a:prstTxWarp prst="textNoShape">
                          <a:avLst/>
                        </a:prstTxWarp>
                        <a:spAutoFit/>
                      </wps:bodyPr>
                    </wps:wsp>
                  </a:graphicData>
                </a:graphic>
              </wp:anchor>
            </w:drawing>
          </mc:Choice>
          <mc:Fallback>
            <w:pict>
              <v:rect w14:anchorId="1EBEA6D7" id="Text Box 2" o:spid="_x0000_s1026" style="position:absolute;margin-left:0;margin-top:355.5pt;width:432.05pt;height:20.3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" stroked="f">
                <v:textbox style="mso-fit-shape-to-text:t" inset="0,0,0,0">
                  <w:txbxContent>
                    <w:p w14:paraId="735A6B21" w14:textId="77777777" w:rsidR="00706FAC" w:rsidRDefault="00706FAC">
                      <w:pPr>
                        <w:pStyle w:val="Caption"/>
                      </w:pPr>
                      <w:r>
                        <w:rPr>
                          <w:color w:val="00000A"/>
                        </w:rPr>
                        <w:t xml:space="preserve">Figure </w:t>
                      </w:r>
                      <w:r>
                        <w:rPr>
                          <w:color w:val="00000A"/>
                        </w:rPr>
                        <w:fldChar w:fldCharType="begin"/>
                      </w:r>
                      <w:r>
                        <w:instrText>SEQ Figure \* ARABIC</w:instrText>
                      </w:r>
                      <w:r>
                        <w:fldChar w:fldCharType="separate"/>
                      </w:r>
                      <w:r>
                        <w:t>1</w:t>
                      </w:r>
                      <w:r>
                        <w:fldChar w:fldCharType="end"/>
                      </w:r>
                      <w:r>
                        <w:rPr>
                          <w:color w:val="00000A"/>
                        </w:rPr>
                        <w:t>. Schematic structure of GeoTIFF file and tags.</w:t>
                      </w:r>
                    </w:p>
                  </w:txbxContent>
                </v:textbox>
                <w10:wrap type="square"/>
              </v:rect>
            </w:pict>
          </mc:Fallback>
        </mc:AlternateContent>
      </w:r>
      <w:r>
        <w:rPr>
          <w:noProof/>
          <w:lang w:eastAsia="zh-CN"/>
        </w:rPr>
        <w:drawing>
          <wp:anchor distT="0" distB="0" distL="114300" distR="114300" simplePos="0" relativeHeight="2" behindDoc="0" locked="0" layoutInCell="1" allowOverlap="1" wp14:anchorId="63331F32" wp14:editId="3B40B395">
            <wp:simplePos x="0" y="0"/>
            <wp:positionH relativeFrom="column">
              <wp:posOffset>0</wp:posOffset>
            </wp:positionH>
            <wp:positionV relativeFrom="paragraph">
              <wp:posOffset>1274445</wp:posOffset>
            </wp:positionV>
            <wp:extent cx="5486400" cy="318325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2"/>
                    <a:srcRect t="12253" b="10379"/>
                    <a:stretch>
                      <a:fillRect/>
                    </a:stretch>
                  </pic:blipFill>
                  <pic:spPr bwMode="auto">
                    <a:xfrm>
                      <a:off x="0" y="0"/>
                      <a:ext cx="5486400" cy="3183255"/>
                    </a:xfrm>
                    <a:prstGeom prst="rect">
                      <a:avLst/>
                    </a:prstGeom>
                  </pic:spPr>
                </pic:pic>
              </a:graphicData>
            </a:graphic>
          </wp:anchor>
        </w:drawing>
      </w:r>
      <w:r>
        <w:t>To avoid these problems, a GeoTIFF file stores projection parameters in a set of "Keys" which are virtually identical in function to a "Tag", but has one more level of abstraction above TIFF. Effectively, it is a sort of "Meta-Tag". A Key works with formatted tag-values of a TIFF file the way that a TIFF file deals with the raw bytes of a data file. Like a tag, a Key has an ID number ranging from 0 to 65535, but unlike TIFF tags, all key ID's are available for use in GeoTIFF parameter definitions.</w:t>
      </w:r>
    </w:p>
    <w:p w14:paraId="0894D0DC" w14:textId="590AA3AC" w:rsidR="00EF70A2" w:rsidRDefault="0093256E">
      <w:commentRangeStart w:id="1107"/>
      <w:commentRangeEnd w:id="1106"/>
      <w:r>
        <w:commentReference w:id="1106"/>
      </w:r>
      <w:commentRangeEnd w:id="1107"/>
      <w:r>
        <w:commentReference w:id="1107"/>
      </w:r>
      <w:r>
        <w:t>The Keys in GeoTIFF (also call "</w:t>
      </w:r>
      <w:proofErr w:type="spellStart"/>
      <w:r>
        <w:t>GeoKeys</w:t>
      </w:r>
      <w:proofErr w:type="spellEnd"/>
      <w:r>
        <w:t xml:space="preserve">") are all referenced from the </w:t>
      </w:r>
      <w:proofErr w:type="spellStart"/>
      <w:r>
        <w:t>GeoKeyDirectoryTag</w:t>
      </w:r>
      <w:proofErr w:type="spellEnd"/>
      <w:r>
        <w:t>, which defined as follows (</w:t>
      </w:r>
      <w:ins w:id="1108" w:author="Ted Habermann" w:date="2018-01-18T13:38:00Z">
        <w:r w:rsidR="00213120" w:rsidRPr="00213120">
          <w:rPr>
            <w:rPrChange w:id="1109" w:author="Ted Habermann" w:date="2018-01-18T13:38:00Z">
              <w:rPr>
                <w:highlight w:val="red"/>
              </w:rPr>
            </w:rPrChange>
          </w:rPr>
          <w:t>Clause 7.2</w:t>
        </w:r>
      </w:ins>
      <w:del w:id="1110" w:author="Ted Habermann" w:date="2018-01-18T13:38:00Z">
        <w:r w:rsidDel="00213120">
          <w:rPr>
            <w:highlight w:val="red"/>
          </w:rPr>
          <w:delText>Clause 7.</w:delText>
        </w:r>
        <w:r w:rsidDel="00A206A8">
          <w:rPr>
            <w:highlight w:val="red"/>
          </w:rPr>
          <w:delText>1</w:delText>
        </w:r>
      </w:del>
      <w:r>
        <w:t xml:space="preserve">): </w:t>
      </w:r>
    </w:p>
    <w:p w14:paraId="501D3A59" w14:textId="77777777" w:rsidR="00EF70A2" w:rsidRDefault="0093256E">
      <w:pPr>
        <w:pStyle w:val="pre"/>
        <w:widowControl/>
      </w:pPr>
      <w:proofErr w:type="spellStart"/>
      <w:r>
        <w:lastRenderedPageBreak/>
        <w:t>GeoKeyDirectoryTag</w:t>
      </w:r>
      <w:proofErr w:type="spellEnd"/>
      <w:r>
        <w:t>:</w:t>
      </w:r>
    </w:p>
    <w:p w14:paraId="0C544B8A" w14:textId="77777777" w:rsidR="00EF70A2" w:rsidRDefault="0093256E">
      <w:pPr>
        <w:pStyle w:val="pre"/>
        <w:widowControl/>
      </w:pPr>
      <w:r>
        <w:t xml:space="preserve">      Tag = 34735 (87AF.H) </w:t>
      </w:r>
    </w:p>
    <w:p w14:paraId="18E2B37E" w14:textId="77777777" w:rsidR="00EF70A2" w:rsidRDefault="0093256E">
      <w:pPr>
        <w:pStyle w:val="pre"/>
        <w:widowControl/>
      </w:pPr>
      <w:r>
        <w:t xml:space="preserve">      Type = SHORT (2-byte unsigned short)</w:t>
      </w:r>
    </w:p>
    <w:p w14:paraId="4C0CB1C1" w14:textId="77777777" w:rsidR="00EF70A2" w:rsidRDefault="0093256E">
      <w:pPr>
        <w:pStyle w:val="pre"/>
        <w:widowControl/>
      </w:pPr>
      <w:r>
        <w:t xml:space="preserve">      N = variable, &gt;= 4</w:t>
      </w:r>
    </w:p>
    <w:p w14:paraId="1E0C0FCF" w14:textId="77777777" w:rsidR="00EF70A2" w:rsidRDefault="0093256E">
      <w:pPr>
        <w:pStyle w:val="pre"/>
        <w:widowControl/>
      </w:pPr>
      <w:r>
        <w:t xml:space="preserve">      Alias: </w:t>
      </w:r>
      <w:proofErr w:type="spellStart"/>
      <w:r>
        <w:t>ProjectionInfoTag</w:t>
      </w:r>
      <w:proofErr w:type="spellEnd"/>
      <w:r>
        <w:t xml:space="preserve">, </w:t>
      </w:r>
      <w:proofErr w:type="spellStart"/>
      <w:r>
        <w:t>CoordSystemInfoTag</w:t>
      </w:r>
      <w:proofErr w:type="spellEnd"/>
    </w:p>
    <w:p w14:paraId="4FC731BE" w14:textId="77777777" w:rsidR="00EF70A2" w:rsidRDefault="0093256E">
      <w:pPr>
        <w:pStyle w:val="pre"/>
        <w:widowControl/>
      </w:pPr>
      <w:r>
        <w:t xml:space="preserve">      Owner: SPOT Image, Inc.</w:t>
      </w:r>
    </w:p>
    <w:p w14:paraId="27CC330C" w14:textId="77777777" w:rsidR="00EF70A2" w:rsidRDefault="0093256E">
      <w:r>
        <w:t xml:space="preserve">This tag may be used to store the </w:t>
      </w:r>
      <w:proofErr w:type="spellStart"/>
      <w:r>
        <w:t>GeoKey</w:t>
      </w:r>
      <w:proofErr w:type="spellEnd"/>
      <w:r>
        <w:t xml:space="preserve"> Directory, which defines and references the "</w:t>
      </w:r>
      <w:proofErr w:type="spellStart"/>
      <w:r>
        <w:t>GeoKeys</w:t>
      </w:r>
      <w:proofErr w:type="spellEnd"/>
      <w:r>
        <w:t xml:space="preserve">", as described below. </w:t>
      </w:r>
    </w:p>
    <w:p w14:paraId="5FCF11D9" w14:textId="77777777" w:rsidR="00EF70A2" w:rsidRDefault="0093256E">
      <w:r>
        <w:t xml:space="preserve">The tag is an array of unsigned SHORT values, which are primarily grouped into blocks of 4. The first 4 values are special, and contain </w:t>
      </w:r>
      <w:proofErr w:type="spellStart"/>
      <w:r>
        <w:t>GeoKey</w:t>
      </w:r>
      <w:proofErr w:type="spellEnd"/>
      <w:r>
        <w:t xml:space="preserve"> directory header information. The header values consist of the following information, in order:</w:t>
      </w:r>
    </w:p>
    <w:p w14:paraId="25EC9E68" w14:textId="77777777" w:rsidR="00EF70A2" w:rsidRDefault="0093256E">
      <w:pPr>
        <w:pStyle w:val="pre"/>
        <w:widowControl/>
      </w:pPr>
      <w:r>
        <w:t>Header</w:t>
      </w:r>
      <w:proofErr w:type="gramStart"/>
      <w:r>
        <w:t>={</w:t>
      </w:r>
      <w:proofErr w:type="spellStart"/>
      <w:proofErr w:type="gramEnd"/>
      <w:r>
        <w:t>KeyDirectoryVersion</w:t>
      </w:r>
      <w:proofErr w:type="spellEnd"/>
      <w:r>
        <w:t xml:space="preserve">, </w:t>
      </w:r>
      <w:proofErr w:type="spellStart"/>
      <w:r>
        <w:t>KeyRevision</w:t>
      </w:r>
      <w:proofErr w:type="spellEnd"/>
      <w:r>
        <w:t xml:space="preserve">, </w:t>
      </w:r>
      <w:proofErr w:type="spellStart"/>
      <w:r>
        <w:t>MinorRevision</w:t>
      </w:r>
      <w:proofErr w:type="spellEnd"/>
      <w:r>
        <w:t xml:space="preserve">, </w:t>
      </w:r>
      <w:proofErr w:type="spellStart"/>
      <w:r>
        <w:t>NumberOfKeys</w:t>
      </w:r>
      <w:proofErr w:type="spellEnd"/>
      <w:r>
        <w:t xml:space="preserve">} where </w:t>
      </w:r>
    </w:p>
    <w:p w14:paraId="0185B6D4" w14:textId="77777777" w:rsidR="00EF70A2" w:rsidRDefault="0093256E">
      <w:pPr>
        <w:pStyle w:val="pre"/>
        <w:widowControl/>
        <w:numPr>
          <w:ilvl w:val="0"/>
          <w:numId w:val="7"/>
        </w:numPr>
      </w:pPr>
      <w:proofErr w:type="spellStart"/>
      <w:r>
        <w:rPr>
          <w:i/>
        </w:rPr>
        <w:t>KeyDirectoryVersion</w:t>
      </w:r>
      <w:proofErr w:type="spellEnd"/>
      <w:r>
        <w:t xml:space="preserve"> indicates the current version of Key implementation, and will only change if this Tag's Key structure is changed. (Similar to the </w:t>
      </w:r>
      <w:proofErr w:type="spellStart"/>
      <w:r>
        <w:t>TIFFVersion</w:t>
      </w:r>
      <w:proofErr w:type="spellEnd"/>
      <w:r>
        <w:t xml:space="preserve"> (42)). The current </w:t>
      </w:r>
      <w:proofErr w:type="spellStart"/>
      <w:r>
        <w:t>DirectoryVersion</w:t>
      </w:r>
      <w:proofErr w:type="spellEnd"/>
      <w:r>
        <w:t xml:space="preserve"> number is 1. This value will most likely never change, and may be used to ensure that this is a valid Key-implementation.</w:t>
      </w:r>
    </w:p>
    <w:p w14:paraId="01C39B97" w14:textId="77777777" w:rsidR="00EF70A2" w:rsidRDefault="0093256E">
      <w:pPr>
        <w:pStyle w:val="pre"/>
        <w:widowControl/>
        <w:numPr>
          <w:ilvl w:val="0"/>
          <w:numId w:val="7"/>
        </w:numPr>
      </w:pPr>
      <w:proofErr w:type="spellStart"/>
      <w:r>
        <w:rPr>
          <w:i/>
        </w:rPr>
        <w:t>KeyRevision</w:t>
      </w:r>
      <w:proofErr w:type="spellEnd"/>
      <w:r>
        <w:t xml:space="preserve"> indicates what revision of Key-Sets are used.</w:t>
      </w:r>
    </w:p>
    <w:p w14:paraId="4834A8A7" w14:textId="77777777" w:rsidR="00EF70A2" w:rsidRDefault="0093256E">
      <w:pPr>
        <w:pStyle w:val="pre"/>
        <w:widowControl/>
        <w:numPr>
          <w:ilvl w:val="0"/>
          <w:numId w:val="7"/>
        </w:numPr>
      </w:pPr>
      <w:proofErr w:type="spellStart"/>
      <w:r>
        <w:rPr>
          <w:i/>
        </w:rPr>
        <w:t>MinorRevision</w:t>
      </w:r>
      <w:proofErr w:type="spellEnd"/>
      <w:r>
        <w:t xml:space="preserve"> indicates what set of Key-codes are used. The complete revision number is denoted &lt;</w:t>
      </w:r>
      <w:proofErr w:type="spellStart"/>
      <w:r>
        <w:t>KeyRevision</w:t>
      </w:r>
      <w:proofErr w:type="spellEnd"/>
      <w:r>
        <w:t>&gt;.&lt;</w:t>
      </w:r>
      <w:proofErr w:type="spellStart"/>
      <w:r>
        <w:t>MinorRevision</w:t>
      </w:r>
      <w:proofErr w:type="spellEnd"/>
      <w:r>
        <w:t>&gt;</w:t>
      </w:r>
    </w:p>
    <w:p w14:paraId="2736E7DF" w14:textId="77777777" w:rsidR="00EF70A2" w:rsidRDefault="0093256E">
      <w:pPr>
        <w:pStyle w:val="pre"/>
        <w:widowControl/>
        <w:numPr>
          <w:ilvl w:val="0"/>
          <w:numId w:val="7"/>
        </w:numPr>
      </w:pPr>
      <w:proofErr w:type="spellStart"/>
      <w:r>
        <w:rPr>
          <w:i/>
        </w:rPr>
        <w:t>NumberOfKeys</w:t>
      </w:r>
      <w:proofErr w:type="spellEnd"/>
      <w:r>
        <w:t xml:space="preserve"> indicates how many Keys are defined by the rest of this Tag.</w:t>
      </w:r>
    </w:p>
    <w:p w14:paraId="006A0F09" w14:textId="77777777" w:rsidR="00EF70A2" w:rsidRDefault="0093256E">
      <w:r>
        <w:t>This header is immediately followed by a collection of &lt;</w:t>
      </w:r>
      <w:proofErr w:type="spellStart"/>
      <w:r>
        <w:t>NumberOfKeys</w:t>
      </w:r>
      <w:proofErr w:type="spellEnd"/>
      <w:r>
        <w:t xml:space="preserve">&gt; </w:t>
      </w:r>
      <w:proofErr w:type="spellStart"/>
      <w:r>
        <w:t>KeyEntry</w:t>
      </w:r>
      <w:proofErr w:type="spellEnd"/>
      <w:r>
        <w:t xml:space="preserve"> sets, each of which is also 4-SHORTS long. Each </w:t>
      </w:r>
      <w:proofErr w:type="spellStart"/>
      <w:r>
        <w:t>KeyEntry</w:t>
      </w:r>
      <w:proofErr w:type="spellEnd"/>
      <w:r>
        <w:t xml:space="preserve"> is modeled on the "</w:t>
      </w:r>
      <w:proofErr w:type="spellStart"/>
      <w:r>
        <w:t>TIFFEntry</w:t>
      </w:r>
      <w:proofErr w:type="spellEnd"/>
      <w:r>
        <w:t>" format of the TIFF directory header, and is of the form:</w:t>
      </w:r>
    </w:p>
    <w:p w14:paraId="7FCF8882" w14:textId="77777777" w:rsidR="00EF70A2" w:rsidRDefault="0093256E">
      <w:pPr>
        <w:pStyle w:val="pre"/>
        <w:widowControl/>
        <w:numPr>
          <w:ilvl w:val="0"/>
          <w:numId w:val="8"/>
        </w:numPr>
        <w:ind w:left="360"/>
      </w:pPr>
      <w:proofErr w:type="spellStart"/>
      <w:r>
        <w:t>KeyEntry</w:t>
      </w:r>
      <w:proofErr w:type="spellEnd"/>
      <w:r>
        <w:t xml:space="preserve"> = { </w:t>
      </w:r>
      <w:proofErr w:type="spellStart"/>
      <w:r>
        <w:t>KeyID</w:t>
      </w:r>
      <w:proofErr w:type="spellEnd"/>
      <w:r>
        <w:t xml:space="preserve">, </w:t>
      </w:r>
      <w:proofErr w:type="spellStart"/>
      <w:r>
        <w:t>TIFFTagLocation</w:t>
      </w:r>
      <w:proofErr w:type="spellEnd"/>
      <w:r>
        <w:t xml:space="preserve">, Count, </w:t>
      </w:r>
      <w:proofErr w:type="spellStart"/>
      <w:r>
        <w:t>Value_Offset</w:t>
      </w:r>
      <w:proofErr w:type="spellEnd"/>
      <w:r>
        <w:t xml:space="preserve"> } where </w:t>
      </w:r>
    </w:p>
    <w:p w14:paraId="57B4E4EE" w14:textId="77777777" w:rsidR="00EF70A2" w:rsidRDefault="0093256E">
      <w:pPr>
        <w:pStyle w:val="pre"/>
        <w:widowControl/>
        <w:numPr>
          <w:ilvl w:val="0"/>
          <w:numId w:val="8"/>
        </w:numPr>
        <w:ind w:left="360"/>
      </w:pPr>
      <w:proofErr w:type="spellStart"/>
      <w:r>
        <w:rPr>
          <w:i/>
        </w:rPr>
        <w:t>KeyID</w:t>
      </w:r>
      <w:proofErr w:type="spellEnd"/>
      <w:r>
        <w:t xml:space="preserve"> gives the key-ID value of the Key (identical in function to TIFF tag ID, but completely independent of TIFF tag-space),</w:t>
      </w:r>
    </w:p>
    <w:p w14:paraId="51BF5082" w14:textId="77777777" w:rsidR="00EF70A2" w:rsidRDefault="0093256E">
      <w:pPr>
        <w:pStyle w:val="pre"/>
        <w:widowControl/>
        <w:numPr>
          <w:ilvl w:val="0"/>
          <w:numId w:val="8"/>
        </w:numPr>
        <w:ind w:left="360"/>
      </w:pPr>
      <w:proofErr w:type="spellStart"/>
      <w:r>
        <w:rPr>
          <w:i/>
        </w:rPr>
        <w:t>TIFFTagLocation</w:t>
      </w:r>
      <w:proofErr w:type="spellEnd"/>
      <w:r>
        <w:t xml:space="preserve"> indicates which TIFF tag contains the value(s) of the Key: if </w:t>
      </w:r>
      <w:proofErr w:type="spellStart"/>
      <w:r>
        <w:t>TIFFTagLocation</w:t>
      </w:r>
      <w:proofErr w:type="spellEnd"/>
      <w:r>
        <w:t xml:space="preserve"> is 0, then the value is SHORT, and is contained in the "</w:t>
      </w:r>
      <w:proofErr w:type="spellStart"/>
      <w:r>
        <w:t>Value_Offset</w:t>
      </w:r>
      <w:proofErr w:type="spellEnd"/>
      <w:r>
        <w:t>" entry. Otherwise, the type (format) of the value is implied by the TIFF-Type of the tag containing the value.</w:t>
      </w:r>
    </w:p>
    <w:p w14:paraId="33806118" w14:textId="77777777" w:rsidR="00EF70A2" w:rsidRDefault="0093256E">
      <w:pPr>
        <w:pStyle w:val="pre"/>
        <w:widowControl/>
        <w:numPr>
          <w:ilvl w:val="0"/>
          <w:numId w:val="8"/>
        </w:numPr>
        <w:ind w:left="360"/>
      </w:pPr>
      <w:r>
        <w:rPr>
          <w:i/>
        </w:rPr>
        <w:t>Count</w:t>
      </w:r>
      <w:r>
        <w:t xml:space="preserve"> indicates the number of values in this key.</w:t>
      </w:r>
    </w:p>
    <w:p w14:paraId="5F19B5B3" w14:textId="77777777" w:rsidR="00EF70A2" w:rsidRDefault="0093256E">
      <w:pPr>
        <w:pStyle w:val="pre"/>
        <w:widowControl/>
        <w:numPr>
          <w:ilvl w:val="0"/>
          <w:numId w:val="8"/>
        </w:numPr>
        <w:ind w:left="360"/>
      </w:pPr>
      <w:proofErr w:type="spellStart"/>
      <w:r>
        <w:rPr>
          <w:i/>
        </w:rPr>
        <w:t>Value_Offset</w:t>
      </w:r>
      <w:proofErr w:type="spellEnd"/>
      <w:r>
        <w:t xml:space="preserve"> </w:t>
      </w:r>
      <w:proofErr w:type="spellStart"/>
      <w:r>
        <w:t>Value_Offset</w:t>
      </w:r>
      <w:proofErr w:type="spellEnd"/>
      <w:r>
        <w:t xml:space="preserve"> indicates the index-offset *into* the </w:t>
      </w:r>
      <w:proofErr w:type="spellStart"/>
      <w:r>
        <w:t>TagArray</w:t>
      </w:r>
      <w:proofErr w:type="spellEnd"/>
      <w:r>
        <w:t xml:space="preserve"> indicated by </w:t>
      </w:r>
      <w:proofErr w:type="spellStart"/>
      <w:r>
        <w:t>TIFFTagLocation</w:t>
      </w:r>
      <w:proofErr w:type="spellEnd"/>
      <w:r>
        <w:t xml:space="preserve">, if it is nonzero. If </w:t>
      </w:r>
      <w:proofErr w:type="spellStart"/>
      <w:r>
        <w:t>TIFFTagLocation</w:t>
      </w:r>
      <w:proofErr w:type="spellEnd"/>
      <w:r>
        <w:t xml:space="preserve">=0, then </w:t>
      </w:r>
      <w:proofErr w:type="spellStart"/>
      <w:r>
        <w:t>Value_Offset</w:t>
      </w:r>
      <w:proofErr w:type="spellEnd"/>
      <w:r>
        <w:t xml:space="preserve"> contains the actual (SHORT) value of the Key, and Count=1 is implied. </w:t>
      </w:r>
      <w:r>
        <w:rPr>
          <w:b/>
        </w:rPr>
        <w:t>Note that the offset is not a byte-offset, but rather an index based on the natural data type of the specified tag array.</w:t>
      </w:r>
    </w:p>
    <w:p w14:paraId="785C8803" w14:textId="77777777" w:rsidR="00EF70A2" w:rsidRDefault="00EF70A2">
      <w:pPr>
        <w:pStyle w:val="pre"/>
        <w:widowControl/>
      </w:pPr>
    </w:p>
    <w:p w14:paraId="10DAE230" w14:textId="77777777" w:rsidR="00EF70A2" w:rsidRDefault="0093256E">
      <w:r>
        <w:t xml:space="preserve">Following the </w:t>
      </w:r>
      <w:proofErr w:type="spellStart"/>
      <w:r>
        <w:t>KeyEntry</w:t>
      </w:r>
      <w:proofErr w:type="spellEnd"/>
      <w:r>
        <w:t xml:space="preserve"> definitions, the </w:t>
      </w:r>
      <w:proofErr w:type="spellStart"/>
      <w:r>
        <w:t>KeyDirectory</w:t>
      </w:r>
      <w:proofErr w:type="spellEnd"/>
      <w:r>
        <w:t xml:space="preserve"> tag may also contain additional values. For example, if a Key requires multiple SHORT values, they shall be placed at the end of this tag, and the </w:t>
      </w:r>
      <w:proofErr w:type="spellStart"/>
      <w:r>
        <w:t>KeyEntry</w:t>
      </w:r>
      <w:proofErr w:type="spellEnd"/>
      <w:r>
        <w:t xml:space="preserve"> will set </w:t>
      </w:r>
      <w:proofErr w:type="spellStart"/>
      <w:r>
        <w:t>TIFFTagLocation</w:t>
      </w:r>
      <w:proofErr w:type="spellEnd"/>
      <w:r>
        <w:t>=</w:t>
      </w:r>
      <w:proofErr w:type="spellStart"/>
      <w:r>
        <w:t>GeoKeyDirectoryTag</w:t>
      </w:r>
      <w:proofErr w:type="spellEnd"/>
      <w:r>
        <w:t xml:space="preserve">, with the </w:t>
      </w:r>
      <w:proofErr w:type="spellStart"/>
      <w:r>
        <w:t>Value_Offset</w:t>
      </w:r>
      <w:proofErr w:type="spellEnd"/>
      <w:r>
        <w:t xml:space="preserve"> pointing to the location of the value(s).</w:t>
      </w:r>
    </w:p>
    <w:p w14:paraId="38241218" w14:textId="77777777" w:rsidR="00EF70A2" w:rsidRDefault="0093256E">
      <w:r>
        <w:t>All key-values which are not of type SHORT are to be stored in one of the following two tags, based on their format:</w:t>
      </w:r>
    </w:p>
    <w:p w14:paraId="5AD70792" w14:textId="77777777" w:rsidR="00EF70A2" w:rsidRDefault="0093256E">
      <w:pPr>
        <w:pStyle w:val="pre"/>
        <w:widowControl/>
      </w:pPr>
      <w:proofErr w:type="spellStart"/>
      <w:r>
        <w:lastRenderedPageBreak/>
        <w:t>GeoDoubleParamsTag</w:t>
      </w:r>
      <w:proofErr w:type="spellEnd"/>
      <w:r>
        <w:t>:</w:t>
      </w:r>
    </w:p>
    <w:p w14:paraId="064A589D" w14:textId="77777777" w:rsidR="00EF70A2" w:rsidRDefault="0093256E">
      <w:pPr>
        <w:pStyle w:val="pre"/>
        <w:widowControl/>
      </w:pPr>
      <w:r>
        <w:t xml:space="preserve">      Tag = 34736 (87BO.H) </w:t>
      </w:r>
    </w:p>
    <w:p w14:paraId="6D363A14" w14:textId="77777777" w:rsidR="00EF70A2" w:rsidRDefault="0093256E">
      <w:pPr>
        <w:pStyle w:val="pre"/>
        <w:widowControl/>
      </w:pPr>
      <w:r>
        <w:t xml:space="preserve">      Type = DOUBLE (IEEE Double precision)</w:t>
      </w:r>
    </w:p>
    <w:p w14:paraId="545EF033" w14:textId="77777777" w:rsidR="00EF70A2" w:rsidRDefault="0093256E">
      <w:pPr>
        <w:pStyle w:val="pre"/>
        <w:widowControl/>
      </w:pPr>
      <w:r>
        <w:t xml:space="preserve">      N = variable</w:t>
      </w:r>
    </w:p>
    <w:p w14:paraId="5931B3C3" w14:textId="77777777" w:rsidR="00EF70A2" w:rsidRDefault="0093256E">
      <w:pPr>
        <w:pStyle w:val="pre"/>
        <w:widowControl/>
      </w:pPr>
      <w:r>
        <w:t xml:space="preserve">      Owner: SPOT Image, Inc.</w:t>
      </w:r>
    </w:p>
    <w:p w14:paraId="62CA1482" w14:textId="77777777" w:rsidR="00EF70A2" w:rsidRDefault="0093256E">
      <w:r>
        <w:t xml:space="preserve">This tag is used to store all of the DOUBLE valued </w:t>
      </w:r>
      <w:proofErr w:type="spellStart"/>
      <w:r>
        <w:t>GeoKeys</w:t>
      </w:r>
      <w:proofErr w:type="spellEnd"/>
      <w:r>
        <w:t xml:space="preserve">, referenced by the </w:t>
      </w:r>
      <w:proofErr w:type="spellStart"/>
      <w:r>
        <w:t>GeoKeyDirectoryTag</w:t>
      </w:r>
      <w:proofErr w:type="spellEnd"/>
      <w:r>
        <w:t xml:space="preserve">. The meaning of any value of this double array is determined from the </w:t>
      </w:r>
      <w:proofErr w:type="spellStart"/>
      <w:r>
        <w:t>GeoKeyDirectoryTag</w:t>
      </w:r>
      <w:proofErr w:type="spellEnd"/>
      <w:r>
        <w:t xml:space="preserve"> reference pointing to it. FLOAT values should first be converted to DOUBLE and stored here.</w:t>
      </w:r>
    </w:p>
    <w:p w14:paraId="7D81A2CE" w14:textId="77777777" w:rsidR="00EF70A2" w:rsidRDefault="0093256E">
      <w:pPr>
        <w:pStyle w:val="pre"/>
        <w:widowControl/>
      </w:pPr>
      <w:proofErr w:type="spellStart"/>
      <w:r>
        <w:t>GeoAsciiParamsTag</w:t>
      </w:r>
      <w:proofErr w:type="spellEnd"/>
      <w:r>
        <w:t>:</w:t>
      </w:r>
    </w:p>
    <w:p w14:paraId="714FA208" w14:textId="77777777" w:rsidR="00EF70A2" w:rsidRDefault="0093256E">
      <w:pPr>
        <w:pStyle w:val="pre"/>
        <w:widowControl/>
      </w:pPr>
      <w:r>
        <w:t xml:space="preserve">      Tag = 34737 (87B1.H)  </w:t>
      </w:r>
    </w:p>
    <w:p w14:paraId="17080E03" w14:textId="77777777" w:rsidR="00EF70A2" w:rsidRDefault="0093256E">
      <w:pPr>
        <w:pStyle w:val="pre"/>
        <w:widowControl/>
      </w:pPr>
      <w:r>
        <w:t xml:space="preserve">      Type = ASCII</w:t>
      </w:r>
    </w:p>
    <w:p w14:paraId="2B0E3B5E" w14:textId="77777777" w:rsidR="00EF70A2" w:rsidRDefault="0093256E">
      <w:pPr>
        <w:pStyle w:val="pre"/>
        <w:widowControl/>
      </w:pPr>
      <w:r>
        <w:t xml:space="preserve">      Owner: SPOT Image, Inc.</w:t>
      </w:r>
    </w:p>
    <w:p w14:paraId="5C085A6A" w14:textId="77777777" w:rsidR="00EF70A2" w:rsidRDefault="0093256E">
      <w:pPr>
        <w:pStyle w:val="pre"/>
        <w:widowControl/>
      </w:pPr>
      <w:r>
        <w:t xml:space="preserve">      N = variable</w:t>
      </w:r>
    </w:p>
    <w:p w14:paraId="47818979" w14:textId="77777777" w:rsidR="00EF70A2" w:rsidRDefault="0093256E">
      <w:r>
        <w:t xml:space="preserve">This tag is used to store all of the ASCII valued </w:t>
      </w:r>
      <w:proofErr w:type="spellStart"/>
      <w:r>
        <w:t>GeoKeys</w:t>
      </w:r>
      <w:proofErr w:type="spellEnd"/>
      <w:r>
        <w:t xml:space="preserve">, referenced by the </w:t>
      </w:r>
      <w:proofErr w:type="spellStart"/>
      <w:r>
        <w:t>GeoKeyDirectoryTag</w:t>
      </w:r>
      <w:proofErr w:type="spellEnd"/>
      <w:r>
        <w:t xml:space="preserve">. Since keys use offsets into tags, any special comments may be placed at the beginning of this tag. For the most part, the only keys that are ASCII valued are "Citation" keys, giving documentation and references for obscure projections, </w:t>
      </w:r>
      <w:proofErr w:type="spellStart"/>
      <w:r>
        <w:t>datums</w:t>
      </w:r>
      <w:proofErr w:type="spellEnd"/>
      <w:r>
        <w:t>, etc.</w:t>
      </w:r>
    </w:p>
    <w:p w14:paraId="4F83AF30" w14:textId="77777777" w:rsidR="00EF70A2" w:rsidRDefault="0093256E">
      <w:pPr>
        <w:pStyle w:val="pre"/>
        <w:widowControl/>
      </w:pPr>
      <w:r>
        <w:t>Note on ASCII Keys:</w:t>
      </w:r>
    </w:p>
    <w:p w14:paraId="09E4A22D" w14:textId="77777777" w:rsidR="00EF70A2" w:rsidRDefault="0093256E">
      <w:r>
        <w:t>Special handling is required for ASCII-valued keys. While it is true that TIFF 6.0 permits multiple NULL-delimited strings within a single ASCII tag, the secondary strings might not appear in the output of naive "</w:t>
      </w:r>
      <w:proofErr w:type="spellStart"/>
      <w:r>
        <w:t>tiffdump</w:t>
      </w:r>
      <w:proofErr w:type="spellEnd"/>
      <w:r>
        <w:t>" programs. For this reason, the null delimiter of each ASCII Key value shall be converted to a "|" (pipe) character before being installed back into the ASCII holding tag, so that a dump of the tag will look like this.</w:t>
      </w:r>
    </w:p>
    <w:p w14:paraId="232E54BE" w14:textId="77777777" w:rsidR="00EF70A2" w:rsidRDefault="0093256E">
      <w:pPr>
        <w:pStyle w:val="pre"/>
        <w:widowControl/>
      </w:pPr>
      <w:r>
        <w:t xml:space="preserve">   </w:t>
      </w:r>
      <w:proofErr w:type="spellStart"/>
      <w:r>
        <w:t>AsciiTag</w:t>
      </w:r>
      <w:proofErr w:type="spellEnd"/>
      <w:r>
        <w:t>="</w:t>
      </w:r>
      <w:proofErr w:type="spellStart"/>
      <w:r>
        <w:t>first_value|second_value|etc</w:t>
      </w:r>
      <w:proofErr w:type="spellEnd"/>
      <w:r>
        <w:t>...</w:t>
      </w:r>
      <w:proofErr w:type="spellStart"/>
      <w:r>
        <w:t>last_value</w:t>
      </w:r>
      <w:proofErr w:type="spellEnd"/>
      <w:r>
        <w:t>|"</w:t>
      </w:r>
    </w:p>
    <w:p w14:paraId="4375BFEF" w14:textId="77777777" w:rsidR="00EF70A2" w:rsidRDefault="00EF70A2">
      <w:pPr>
        <w:pStyle w:val="pre"/>
        <w:widowControl/>
      </w:pPr>
    </w:p>
    <w:p w14:paraId="17511589" w14:textId="77777777" w:rsidR="00EF70A2" w:rsidRDefault="0093256E">
      <w:r>
        <w:t xml:space="preserve">A baseline GeoTIFF-reader must check for and convert the final "|" pipe character of a key back into a NULL before returning it to the client software. </w:t>
      </w:r>
    </w:p>
    <w:p w14:paraId="1CB3D6DA" w14:textId="77777777" w:rsidR="00EF70A2" w:rsidRDefault="0093256E">
      <w:pPr>
        <w:pStyle w:val="pre"/>
        <w:widowControl/>
      </w:pPr>
      <w:proofErr w:type="spellStart"/>
      <w:r>
        <w:t>GeoKey</w:t>
      </w:r>
      <w:proofErr w:type="spellEnd"/>
      <w:r>
        <w:t xml:space="preserve"> Sort Order:</w:t>
      </w:r>
    </w:p>
    <w:p w14:paraId="3A4637DF" w14:textId="77777777" w:rsidR="00EF70A2" w:rsidRDefault="0093256E">
      <w:r>
        <w:t>In the TIFF spec it is required that TIFF tags be written out to the file in tag-ID sorted order. This is done to avoid forcing software to perform N-squared sort operations when reading and writing tags.</w:t>
      </w:r>
    </w:p>
    <w:p w14:paraId="32DA3536" w14:textId="77777777" w:rsidR="00EF70A2" w:rsidRDefault="0093256E">
      <w:r>
        <w:t xml:space="preserve">To follow the TIFF philosophy, GeoTIFF-writers shall store the </w:t>
      </w:r>
      <w:proofErr w:type="spellStart"/>
      <w:r>
        <w:t>GeoKey</w:t>
      </w:r>
      <w:proofErr w:type="spellEnd"/>
      <w:r>
        <w:t xml:space="preserve"> entries in key-sorted order within the </w:t>
      </w:r>
      <w:proofErr w:type="spellStart"/>
      <w:r>
        <w:t>GeoKeyDirectoryTag</w:t>
      </w:r>
      <w:proofErr w:type="spellEnd"/>
      <w:r>
        <w:t>.</w:t>
      </w:r>
    </w:p>
    <w:p w14:paraId="7838323A" w14:textId="77777777" w:rsidR="00EF70A2" w:rsidRDefault="0093256E">
      <w:pPr>
        <w:pStyle w:val="pre"/>
        <w:widowControl/>
      </w:pPr>
      <w:r>
        <w:t>Example:</w:t>
      </w:r>
    </w:p>
    <w:p w14:paraId="1EEBE491" w14:textId="77777777" w:rsidR="00EF70A2" w:rsidRDefault="0093256E">
      <w:pPr>
        <w:pStyle w:val="pre"/>
        <w:widowControl/>
      </w:pPr>
      <w:r>
        <w:t xml:space="preserve">  </w:t>
      </w:r>
      <w:proofErr w:type="spellStart"/>
      <w:r>
        <w:t>GeoKeyDirectoryTag</w:t>
      </w:r>
      <w:proofErr w:type="spellEnd"/>
      <w:proofErr w:type="gramStart"/>
      <w:r>
        <w:t xml:space="preserve">=(  </w:t>
      </w:r>
      <w:proofErr w:type="gramEnd"/>
      <w:r>
        <w:t xml:space="preserve"> 1,     1, 2,     6,</w:t>
      </w:r>
    </w:p>
    <w:p w14:paraId="5AAC4E24" w14:textId="77777777" w:rsidR="00EF70A2" w:rsidRDefault="0093256E">
      <w:pPr>
        <w:pStyle w:val="pre"/>
        <w:widowControl/>
      </w:pPr>
      <w:r>
        <w:t xml:space="preserve">                      1024,     0, 1,     2,</w:t>
      </w:r>
    </w:p>
    <w:p w14:paraId="1F3E8F26" w14:textId="77777777" w:rsidR="00EF70A2" w:rsidRDefault="0093256E">
      <w:pPr>
        <w:pStyle w:val="pre"/>
        <w:widowControl/>
      </w:pPr>
      <w:r>
        <w:t xml:space="preserve">                      1026, 34737,</w:t>
      </w:r>
      <w:proofErr w:type="gramStart"/>
      <w:r>
        <w:t xml:space="preserve">12,   </w:t>
      </w:r>
      <w:proofErr w:type="gramEnd"/>
      <w:r>
        <w:t xml:space="preserve">  0,</w:t>
      </w:r>
    </w:p>
    <w:p w14:paraId="3E067700" w14:textId="77777777" w:rsidR="00EF70A2" w:rsidRDefault="0093256E">
      <w:pPr>
        <w:pStyle w:val="pre"/>
        <w:widowControl/>
      </w:pPr>
      <w:r>
        <w:t xml:space="preserve">                      2048,     0, 1, 32767,</w:t>
      </w:r>
    </w:p>
    <w:p w14:paraId="19101ECF" w14:textId="77777777" w:rsidR="00EF70A2" w:rsidRDefault="0093256E">
      <w:pPr>
        <w:pStyle w:val="pre"/>
        <w:widowControl/>
      </w:pPr>
      <w:r>
        <w:t xml:space="preserve">                      2049, 34737,</w:t>
      </w:r>
      <w:proofErr w:type="gramStart"/>
      <w:r>
        <w:t xml:space="preserve">14,   </w:t>
      </w:r>
      <w:proofErr w:type="gramEnd"/>
      <w:r>
        <w:t xml:space="preserve"> 12,</w:t>
      </w:r>
    </w:p>
    <w:p w14:paraId="1A7A9C94" w14:textId="77777777" w:rsidR="00EF70A2" w:rsidRDefault="0093256E">
      <w:pPr>
        <w:pStyle w:val="pre"/>
        <w:widowControl/>
      </w:pPr>
      <w:r>
        <w:t xml:space="preserve">                      2050,     0, 1,     6,</w:t>
      </w:r>
    </w:p>
    <w:p w14:paraId="6CD5A823" w14:textId="77777777" w:rsidR="00EF70A2" w:rsidRDefault="0093256E">
      <w:pPr>
        <w:pStyle w:val="pre"/>
        <w:widowControl/>
      </w:pPr>
      <w:r>
        <w:t xml:space="preserve">                      2051, 34736, </w:t>
      </w:r>
      <w:proofErr w:type="gramStart"/>
      <w:r>
        <w:t xml:space="preserve">1,   </w:t>
      </w:r>
      <w:proofErr w:type="gramEnd"/>
      <w:r>
        <w:t xml:space="preserve">  0 )</w:t>
      </w:r>
    </w:p>
    <w:p w14:paraId="5BA046C4" w14:textId="77777777" w:rsidR="00EF70A2" w:rsidRDefault="0093256E">
      <w:pPr>
        <w:pStyle w:val="pre"/>
        <w:widowControl/>
      </w:pPr>
      <w:r>
        <w:t xml:space="preserve">  </w:t>
      </w:r>
      <w:proofErr w:type="spellStart"/>
      <w:proofErr w:type="gramStart"/>
      <w:r>
        <w:t>GeoDoubleParamsTag</w:t>
      </w:r>
      <w:proofErr w:type="spellEnd"/>
      <w:r>
        <w:t>(</w:t>
      </w:r>
      <w:proofErr w:type="gramEnd"/>
      <w:r>
        <w:t>34736)=(1.5)</w:t>
      </w:r>
    </w:p>
    <w:p w14:paraId="2EC7B761" w14:textId="77777777" w:rsidR="00EF70A2" w:rsidRDefault="0093256E">
      <w:pPr>
        <w:pStyle w:val="pre"/>
        <w:widowControl/>
      </w:pPr>
      <w:r>
        <w:t xml:space="preserve">  </w:t>
      </w:r>
      <w:proofErr w:type="spellStart"/>
      <w:proofErr w:type="gramStart"/>
      <w:r>
        <w:t>GeoAsciiParamsTag</w:t>
      </w:r>
      <w:proofErr w:type="spellEnd"/>
      <w:r>
        <w:t>(</w:t>
      </w:r>
      <w:proofErr w:type="gramEnd"/>
      <w:r>
        <w:t xml:space="preserve">34737)=("Custom </w:t>
      </w:r>
      <w:proofErr w:type="spellStart"/>
      <w:r>
        <w:t>File|My</w:t>
      </w:r>
      <w:proofErr w:type="spellEnd"/>
      <w:r>
        <w:t xml:space="preserve"> Geographic|")</w:t>
      </w:r>
    </w:p>
    <w:p w14:paraId="3ED2C67A" w14:textId="77777777" w:rsidR="00EF70A2" w:rsidRDefault="00EF70A2">
      <w:pPr>
        <w:pStyle w:val="pre"/>
        <w:widowControl/>
      </w:pPr>
    </w:p>
    <w:p w14:paraId="3714FFAD" w14:textId="77777777" w:rsidR="00EF70A2" w:rsidRDefault="0093256E">
      <w:r>
        <w:lastRenderedPageBreak/>
        <w:t xml:space="preserve">The first line indicates that this is a Version 1 GeoTIFF </w:t>
      </w:r>
      <w:proofErr w:type="spellStart"/>
      <w:r>
        <w:t>GeoKey</w:t>
      </w:r>
      <w:proofErr w:type="spellEnd"/>
      <w:r>
        <w:t xml:space="preserve"> directory, the keys are Rev. 1.2, and there are 6 Keys defined in this tag.</w:t>
      </w:r>
    </w:p>
    <w:p w14:paraId="3BA16305" w14:textId="77777777" w:rsidR="00EF70A2" w:rsidRDefault="0093256E">
      <w:r>
        <w:t xml:space="preserve">The next line indicates that the first Key (ID=1024 = GTModelTypeGeoKey) has the value 2 (Geographic), explicitly placed in the entry list (since </w:t>
      </w:r>
      <w:proofErr w:type="spellStart"/>
      <w:r>
        <w:t>TIFFTagLocation</w:t>
      </w:r>
      <w:proofErr w:type="spellEnd"/>
      <w:r>
        <w:t xml:space="preserve">=0). The next line indicates that the Key 1026 (the </w:t>
      </w:r>
      <w:proofErr w:type="spellStart"/>
      <w:r>
        <w:t>GTCitationGeoKey</w:t>
      </w:r>
      <w:proofErr w:type="spellEnd"/>
      <w:r>
        <w:t xml:space="preserve">) is listed in the </w:t>
      </w:r>
      <w:proofErr w:type="spellStart"/>
      <w:r>
        <w:t>GeoAsciiParamsTag</w:t>
      </w:r>
      <w:proofErr w:type="spellEnd"/>
      <w:r>
        <w:t xml:space="preserve"> (34737) array, starting at offset 0 (the first in array), and running for 12 bytes and so has the value "Custom File" (the "|" is converted to a null delimiter at the end). Going further down the list, the Key 2051 (</w:t>
      </w:r>
      <w:proofErr w:type="spellStart"/>
      <w:r>
        <w:t>GeogLinearUnitSizeGeoKey</w:t>
      </w:r>
      <w:proofErr w:type="spellEnd"/>
      <w:r>
        <w:t xml:space="preserve">) is located in the </w:t>
      </w:r>
      <w:proofErr w:type="spellStart"/>
      <w:r>
        <w:t>GeoDoubleParamsTag</w:t>
      </w:r>
      <w:proofErr w:type="spellEnd"/>
      <w:r>
        <w:t xml:space="preserve"> (34736), at offset 0 and has the value 1.5; the value of key 2049 (</w:t>
      </w:r>
      <w:proofErr w:type="spellStart"/>
      <w:r>
        <w:t>GeogCitationGeoKey</w:t>
      </w:r>
      <w:proofErr w:type="spellEnd"/>
      <w:r>
        <w:t>) is "My Geographic".</w:t>
      </w:r>
    </w:p>
    <w:p w14:paraId="3960821F" w14:textId="77777777" w:rsidR="00EF70A2" w:rsidRDefault="0093256E">
      <w:r>
        <w:t xml:space="preserve">The TIFF layer handles all the problems of data structure, platform independence, format types, </w:t>
      </w:r>
      <w:proofErr w:type="spellStart"/>
      <w:r>
        <w:t>etc</w:t>
      </w:r>
      <w:proofErr w:type="spellEnd"/>
      <w:r>
        <w:t>, by specifying byte-offsets, byte-order format and count, while the Key describes its key values at the TIFF level by specifying Tag number, array-index, and count. Since all TIFF information occurs in TIFF arrays of some sort, we have a robust method for storing anything in a Key that would occur in a Tag.</w:t>
      </w:r>
    </w:p>
    <w:p w14:paraId="466CA7CB" w14:textId="77777777" w:rsidR="00EF70A2" w:rsidRDefault="0093256E">
      <w:r>
        <w:t>With this Key-value approach, there are 65536 Keys which have all the flexibility of TIFF tag, with the added advantage that a TIFF dump will provide all the information that exists in the GeoTIFF implementation.</w:t>
      </w:r>
    </w:p>
    <w:p w14:paraId="516DE9FE" w14:textId="77777777" w:rsidR="00EF70A2" w:rsidRDefault="0093256E">
      <w:r>
        <w:t xml:space="preserve">This </w:t>
      </w:r>
      <w:proofErr w:type="spellStart"/>
      <w:r>
        <w:t>GeoKey</w:t>
      </w:r>
      <w:proofErr w:type="spellEnd"/>
      <w:r>
        <w:t xml:space="preserve"> mechanism is used extensively in Clause 7 and section 8.2.3 of Ritter and Ruth, 1995 where the parameters for defining Coordinate Systems and their underlying projections are defined.</w:t>
      </w:r>
    </w:p>
    <w:p w14:paraId="00B6878D" w14:textId="77777777" w:rsidR="00EF70A2" w:rsidRDefault="0093256E">
      <w:pPr>
        <w:pStyle w:val="AnnexLevel1"/>
        <w:numPr>
          <w:ilvl w:val="1"/>
          <w:numId w:val="11"/>
        </w:numPr>
      </w:pPr>
      <w:r>
        <w:commentReference w:id="1111"/>
      </w:r>
      <w:commentRangeStart w:id="1112"/>
      <w:commentRangeEnd w:id="1112"/>
      <w:r>
        <w:commentReference w:id="1112"/>
      </w:r>
      <w:r>
        <w:t>Coordinate Systems in GeoTIF</w:t>
      </w:r>
      <w:bookmarkStart w:id="1113" w:name="_Toc279162079"/>
      <w:bookmarkEnd w:id="1113"/>
      <w:r>
        <w:t>F</w:t>
      </w:r>
    </w:p>
    <w:p w14:paraId="757ACA44" w14:textId="77777777" w:rsidR="00EF70A2" w:rsidRDefault="0093256E">
      <w:commentRangeStart w:id="1114"/>
      <w:r>
        <w:t>GeoTIFF has been designed so that standard map coordinate system definitions can be readily stored in a single registered TIFF tag. It has also been designed to allow the description of coordinate system definitions that are non-standard, and for the description of transformations between coordinate systems, through the use of three or four additional TIFF tags.</w:t>
      </w:r>
    </w:p>
    <w:p w14:paraId="02AE8CB1" w14:textId="77777777" w:rsidR="00EF70A2" w:rsidRDefault="0093256E">
      <w:r>
        <w:t>However, in order for the information to be correctly exchanged between various clients and providers of GeoTIFF, it is important to establish a common system for describing map projections.</w:t>
      </w:r>
    </w:p>
    <w:p w14:paraId="7D581639" w14:textId="77777777" w:rsidR="00EF70A2" w:rsidRDefault="0093256E">
      <w:r>
        <w:t>In the TIFF/GeoTIFF framework, there are essentially three different spaces upon which coordinate systems may be defined. The spaces are:</w:t>
      </w:r>
    </w:p>
    <w:p w14:paraId="37598431" w14:textId="77777777" w:rsidR="00EF70A2" w:rsidRDefault="0093256E">
      <w:pPr>
        <w:pStyle w:val="pre"/>
        <w:widowControl/>
        <w:numPr>
          <w:ilvl w:val="0"/>
          <w:numId w:val="9"/>
        </w:numPr>
      </w:pPr>
      <w:r>
        <w:t>The raster space (Image space) R, used to reference the pixel values in an image,</w:t>
      </w:r>
    </w:p>
    <w:p w14:paraId="0031238C" w14:textId="77777777" w:rsidR="00EF70A2" w:rsidRDefault="0093256E">
      <w:pPr>
        <w:pStyle w:val="pre"/>
        <w:widowControl/>
        <w:numPr>
          <w:ilvl w:val="0"/>
          <w:numId w:val="9"/>
        </w:numPr>
      </w:pPr>
      <w:r>
        <w:t>The Device space D, and</w:t>
      </w:r>
    </w:p>
    <w:p w14:paraId="782D59DE" w14:textId="77777777" w:rsidR="00EF70A2" w:rsidRDefault="0093256E">
      <w:pPr>
        <w:pStyle w:val="pre"/>
        <w:widowControl/>
        <w:numPr>
          <w:ilvl w:val="0"/>
          <w:numId w:val="9"/>
        </w:numPr>
      </w:pPr>
      <w:r>
        <w:t>The Model space, M, used to reference points on the earth.</w:t>
      </w:r>
    </w:p>
    <w:p w14:paraId="7EDD99B3" w14:textId="77777777" w:rsidR="00EF70A2" w:rsidRDefault="00EF70A2">
      <w:pPr>
        <w:pStyle w:val="pre"/>
        <w:widowControl/>
      </w:pPr>
    </w:p>
    <w:p w14:paraId="165E6097" w14:textId="77777777" w:rsidR="00EF70A2" w:rsidRDefault="0093256E">
      <w:r>
        <w:t>In the sections that follow we shall discuss the relevance and use of each of these spaces, and their corresponding coordinate systems, from the standpoint of GeoTIFF.</w:t>
      </w:r>
      <w:commentRangeEnd w:id="1114"/>
      <w:r>
        <w:commentReference w:id="1114"/>
      </w:r>
    </w:p>
    <w:p w14:paraId="3DAC3E5F" w14:textId="77777777" w:rsidR="00EF70A2" w:rsidRDefault="0093256E">
      <w:pPr>
        <w:pStyle w:val="AnnexLevel2"/>
        <w:numPr>
          <w:ilvl w:val="2"/>
          <w:numId w:val="11"/>
        </w:numPr>
      </w:pPr>
      <w:bookmarkStart w:id="1115" w:name="_Toc337382295"/>
      <w:bookmarkEnd w:id="1115"/>
      <w:r>
        <w:lastRenderedPageBreak/>
        <w:t>Device Space and GeoTIFF</w:t>
      </w:r>
    </w:p>
    <w:p w14:paraId="13E1A139" w14:textId="77777777" w:rsidR="00EF70A2" w:rsidRDefault="0093256E">
      <w:commentRangeStart w:id="1116"/>
      <w:r>
        <w:t>In standard TIFF 6.0 there are tags that relate raster space R with device space D, such as monitor, scanner or printer. The list of such tags consists of the following:</w:t>
      </w:r>
    </w:p>
    <w:p w14:paraId="51F2D1F6" w14:textId="77777777" w:rsidR="00EF70A2" w:rsidRDefault="0093256E">
      <w:pPr>
        <w:pStyle w:val="pre"/>
        <w:widowControl/>
      </w:pPr>
      <w:r>
        <w:t xml:space="preserve">    </w:t>
      </w:r>
      <w:proofErr w:type="spellStart"/>
      <w:r>
        <w:t>ResolutionUnit</w:t>
      </w:r>
      <w:proofErr w:type="spellEnd"/>
      <w:r>
        <w:t xml:space="preserve"> (296)</w:t>
      </w:r>
    </w:p>
    <w:p w14:paraId="6B6DA46E" w14:textId="77777777" w:rsidR="00EF70A2" w:rsidRDefault="0093256E">
      <w:pPr>
        <w:pStyle w:val="pre"/>
        <w:widowControl/>
      </w:pPr>
      <w:r>
        <w:t xml:space="preserve">    </w:t>
      </w:r>
      <w:proofErr w:type="spellStart"/>
      <w:r>
        <w:t>XResolution</w:t>
      </w:r>
      <w:proofErr w:type="spellEnd"/>
      <w:r>
        <w:t xml:space="preserve">    (282)</w:t>
      </w:r>
    </w:p>
    <w:p w14:paraId="6849F689" w14:textId="77777777" w:rsidR="00EF70A2" w:rsidRDefault="0093256E">
      <w:pPr>
        <w:pStyle w:val="pre"/>
        <w:widowControl/>
      </w:pPr>
      <w:r>
        <w:t xml:space="preserve">    </w:t>
      </w:r>
      <w:proofErr w:type="spellStart"/>
      <w:r>
        <w:t>YResolution</w:t>
      </w:r>
      <w:proofErr w:type="spellEnd"/>
      <w:r>
        <w:t xml:space="preserve">    (283)</w:t>
      </w:r>
    </w:p>
    <w:p w14:paraId="7883D93B" w14:textId="77777777" w:rsidR="00EF70A2" w:rsidRDefault="0093256E">
      <w:pPr>
        <w:pStyle w:val="pre"/>
        <w:widowControl/>
      </w:pPr>
      <w:r>
        <w:t xml:space="preserve">    Orientation    (274)</w:t>
      </w:r>
    </w:p>
    <w:p w14:paraId="7531A91D" w14:textId="77777777" w:rsidR="00EF70A2" w:rsidRDefault="0093256E">
      <w:pPr>
        <w:pStyle w:val="pre"/>
        <w:widowControl/>
      </w:pPr>
      <w:r>
        <w:t xml:space="preserve">    </w:t>
      </w:r>
      <w:proofErr w:type="spellStart"/>
      <w:r>
        <w:t>XPosition</w:t>
      </w:r>
      <w:proofErr w:type="spellEnd"/>
      <w:r>
        <w:t xml:space="preserve">      (286)</w:t>
      </w:r>
    </w:p>
    <w:p w14:paraId="0D31A0F8" w14:textId="77777777" w:rsidR="00EF70A2" w:rsidRDefault="0093256E">
      <w:pPr>
        <w:pStyle w:val="pre"/>
        <w:widowControl/>
      </w:pPr>
      <w:r>
        <w:t xml:space="preserve">    </w:t>
      </w:r>
      <w:proofErr w:type="spellStart"/>
      <w:r>
        <w:t>YPosition</w:t>
      </w:r>
      <w:proofErr w:type="spellEnd"/>
      <w:r>
        <w:t xml:space="preserve">      (287)</w:t>
      </w:r>
    </w:p>
    <w:p w14:paraId="43F8FF11" w14:textId="4C01BB8E" w:rsidR="00EF70A2" w:rsidRDefault="0093256E">
      <w:r>
        <w:t xml:space="preserve">In GeoTIFF, provision is made to identify earth-referenced coordinate systems (model space M) and to relate M space with R space. This provision is independent of and can co-exist with the relationship between raster and device spaces. To emphasize the distinction, this spec shall not refer to "X" and "Y" raster coordinates, but rather to raster space "J" (row) and "I" (column) coordinate variables instead, as defined in </w:t>
      </w:r>
      <w:del w:id="1117" w:author="Ted Habermann" w:date="2018-01-18T13:46:00Z">
        <w:r w:rsidRPr="00AB5EBD" w:rsidDel="00AB5EBD">
          <w:rPr>
            <w:rPrChange w:id="1118" w:author="Ted Habermann" w:date="2018-01-18T13:46:00Z">
              <w:rPr>
                <w:highlight w:val="red"/>
              </w:rPr>
            </w:rPrChange>
          </w:rPr>
          <w:delText xml:space="preserve">section </w:delText>
        </w:r>
      </w:del>
      <w:del w:id="1119" w:author="Ted Habermann" w:date="2018-01-18T13:39:00Z">
        <w:r w:rsidRPr="00AB5EBD" w:rsidDel="00213120">
          <w:rPr>
            <w:rPrChange w:id="1120" w:author="Ted Habermann" w:date="2018-01-18T13:46:00Z">
              <w:rPr>
                <w:highlight w:val="red"/>
              </w:rPr>
            </w:rPrChange>
          </w:rPr>
          <w:delText>2</w:delText>
        </w:r>
      </w:del>
      <w:ins w:id="1121" w:author="Ted Habermann" w:date="2018-01-18T13:39:00Z">
        <w:r w:rsidR="00213120" w:rsidRPr="00AB5EBD">
          <w:rPr>
            <w:rPrChange w:id="1122" w:author="Ted Habermann" w:date="2018-01-18T13:46:00Z">
              <w:rPr>
                <w:highlight w:val="red"/>
              </w:rPr>
            </w:rPrChange>
          </w:rPr>
          <w:t>D</w:t>
        </w:r>
      </w:ins>
      <w:r w:rsidRPr="00AB5EBD">
        <w:rPr>
          <w:rPrChange w:id="1123" w:author="Ted Habermann" w:date="2018-01-18T13:46:00Z">
            <w:rPr>
              <w:highlight w:val="red"/>
            </w:rPr>
          </w:rPrChange>
        </w:rPr>
        <w:t>.5.2.2.</w:t>
      </w:r>
    </w:p>
    <w:commentRangeEnd w:id="1116"/>
    <w:p w14:paraId="425E1920" w14:textId="77777777" w:rsidR="00EF70A2" w:rsidRDefault="0093256E">
      <w:pPr>
        <w:pStyle w:val="AnnexLevel2"/>
        <w:numPr>
          <w:ilvl w:val="2"/>
          <w:numId w:val="11"/>
        </w:numPr>
      </w:pPr>
      <w:r>
        <w:commentReference w:id="1116"/>
      </w:r>
      <w:r>
        <w:t>Raster Coordinate Systems</w:t>
      </w:r>
      <w:bookmarkStart w:id="1124" w:name="_Toc337382296"/>
      <w:bookmarkEnd w:id="1124"/>
    </w:p>
    <w:p w14:paraId="2EF6B452" w14:textId="77777777" w:rsidR="00EF70A2" w:rsidRDefault="0093256E">
      <w:pPr>
        <w:pStyle w:val="AnnexLevel3"/>
        <w:numPr>
          <w:ilvl w:val="3"/>
          <w:numId w:val="11"/>
        </w:numPr>
      </w:pPr>
      <w:bookmarkStart w:id="1125" w:name="_Toc337382297"/>
      <w:bookmarkEnd w:id="1125"/>
      <w:r>
        <w:t>Raster Data</w:t>
      </w:r>
    </w:p>
    <w:p w14:paraId="49708382" w14:textId="77777777" w:rsidR="00EF70A2" w:rsidRDefault="0093256E">
      <w:r>
        <w:t xml:space="preserve">Raster data consists of spatially coherent, digitally stored numerical data, collected from sensors, scanners, or in other ways numerically derived. The manner in which this storage is implemented in a TIFF file is described in the standard TIFF specification. </w:t>
      </w:r>
    </w:p>
    <w:p w14:paraId="7C71E445" w14:textId="77777777" w:rsidR="00EF70A2" w:rsidRDefault="0093256E">
      <w:r>
        <w:t>Raster data values, as read in from a file, are organized by software into two-dimensional arrays, the indices of the arrays being used as coordinates. There may also be additional indices for multispectral data, but these indices do not refer to spatial coordinates but spectral, and so are not of concern here.</w:t>
      </w:r>
    </w:p>
    <w:p w14:paraId="384F274C" w14:textId="77777777" w:rsidR="00EF70A2" w:rsidRDefault="0093256E">
      <w:r>
        <w:t xml:space="preserve">Many different types of raster data may be georeferenced, and there may be subtle ways in which the nature of the data itself influences how the coordinate system (Raster Space) is defined for raster data. For example, pixel data derived from imaging devices and sensors represent aggregate values collected over a small, finite, geographic area, and so it is natural to define coordinate systems in which the pixel value is thought of as filling an area. On the other hand, digital elevations models may consist of discrete "postings", which may best be considered as point measurements at the vertices of a grid, and not in the interior of a cell. </w:t>
      </w:r>
    </w:p>
    <w:p w14:paraId="4FA36EBE" w14:textId="77777777" w:rsidR="00EF70A2" w:rsidRDefault="0093256E">
      <w:pPr>
        <w:pStyle w:val="AnnexLevel3"/>
        <w:numPr>
          <w:ilvl w:val="3"/>
          <w:numId w:val="11"/>
        </w:numPr>
      </w:pPr>
      <w:bookmarkStart w:id="1126" w:name="_Toc337382298"/>
      <w:bookmarkEnd w:id="1126"/>
      <w:r>
        <w:t>Raster Space</w:t>
      </w:r>
    </w:p>
    <w:p w14:paraId="4BDC4A96" w14:textId="77777777" w:rsidR="00EF70A2" w:rsidRDefault="0093256E">
      <w:r>
        <w:t>The choice of origin for raster space is not entirely arbitrary, and depends upon the nature of the data collected. Raster space coordinates shall be referred to by their pixel types, i.e., as "</w:t>
      </w:r>
      <w:proofErr w:type="spellStart"/>
      <w:r>
        <w:t>PixelIsArea</w:t>
      </w:r>
      <w:proofErr w:type="spellEnd"/>
      <w:r>
        <w:t>" or "</w:t>
      </w:r>
      <w:proofErr w:type="spellStart"/>
      <w:r>
        <w:t>PixelIsPoint</w:t>
      </w:r>
      <w:proofErr w:type="spellEnd"/>
      <w:r>
        <w:t>".</w:t>
      </w:r>
    </w:p>
    <w:p w14:paraId="5D2634FB" w14:textId="77777777" w:rsidR="00EF70A2" w:rsidRDefault="0093256E">
      <w:r>
        <w:t>Note: For simplicity, both raster spaces documented below use a fixed pixel size and spacing of 1. Information regarding the visual representation of this data, such as pixels with non-unit aspect ratios, scales, orientations, etc., are best communicated with the TIFF 6.0 standard tags.</w:t>
      </w:r>
    </w:p>
    <w:p w14:paraId="1DCB6EE2" w14:textId="77777777" w:rsidR="00EF70A2" w:rsidRDefault="0093256E">
      <w:pPr>
        <w:pStyle w:val="AnnexLevel4"/>
        <w:numPr>
          <w:ilvl w:val="4"/>
          <w:numId w:val="11"/>
        </w:numPr>
      </w:pPr>
      <w:r>
        <w:lastRenderedPageBreak/>
        <w:t>"</w:t>
      </w:r>
      <w:proofErr w:type="spellStart"/>
      <w:r>
        <w:t>PixelIsArea</w:t>
      </w:r>
      <w:proofErr w:type="spellEnd"/>
      <w:r>
        <w:t>" Raster Space</w:t>
      </w:r>
    </w:p>
    <w:p w14:paraId="20698495" w14:textId="77777777" w:rsidR="00EF70A2" w:rsidRDefault="0093256E">
      <w:r>
        <w:t>The "</w:t>
      </w:r>
      <w:proofErr w:type="spellStart"/>
      <w:r>
        <w:t>PixelIsArea</w:t>
      </w:r>
      <w:proofErr w:type="spellEnd"/>
      <w:r>
        <w:t>" raster grid space R, which is the default, uses coordinates I and J, with (0,0) denoting the upper-left corner of the image, and increasing I to the right, increasing J down. The first pixel-value fills the square grid cell with the bounds:</w:t>
      </w:r>
    </w:p>
    <w:p w14:paraId="0B100F9D" w14:textId="77777777" w:rsidR="00EF70A2" w:rsidRDefault="0093256E">
      <w:pPr>
        <w:pStyle w:val="pre"/>
        <w:widowControl/>
      </w:pPr>
      <w:r>
        <w:t xml:space="preserve">   top-left = (0,0), bottom-right = (1,1)</w:t>
      </w:r>
    </w:p>
    <w:p w14:paraId="0233B874" w14:textId="77777777" w:rsidR="00EF70A2" w:rsidRDefault="00EF70A2">
      <w:pPr>
        <w:pStyle w:val="pre"/>
        <w:widowControl/>
      </w:pPr>
    </w:p>
    <w:p w14:paraId="1537F962" w14:textId="77777777" w:rsidR="00EF70A2" w:rsidRDefault="0093256E">
      <w:r>
        <w:t>and so on; by extension this one-by-one grid cell is also referred to as a pixel. An N by M pixel image covers an area with the mathematically defined bounds (0,0), (</w:t>
      </w:r>
      <w:proofErr w:type="gramStart"/>
      <w:r>
        <w:t>N,M</w:t>
      </w:r>
      <w:proofErr w:type="gramEnd"/>
      <w:r>
        <w:t>).</w:t>
      </w:r>
    </w:p>
    <w:p w14:paraId="1F66E3C5" w14:textId="77777777" w:rsidR="00EF70A2" w:rsidRDefault="0093256E">
      <w:pPr>
        <w:pStyle w:val="pre"/>
        <w:widowControl/>
      </w:pPr>
      <w:r>
        <w:t xml:space="preserve">     (0,0)</w:t>
      </w:r>
    </w:p>
    <w:p w14:paraId="493CCBC4" w14:textId="77777777" w:rsidR="00EF70A2" w:rsidRDefault="0093256E">
      <w:pPr>
        <w:pStyle w:val="pre"/>
        <w:widowControl/>
      </w:pPr>
      <w:r>
        <w:t xml:space="preserve">      +---+---+-&gt; I</w:t>
      </w:r>
    </w:p>
    <w:p w14:paraId="3C61F7D1" w14:textId="77777777" w:rsidR="00EF70A2" w:rsidRDefault="0093256E">
      <w:pPr>
        <w:pStyle w:val="pre"/>
        <w:widowControl/>
      </w:pPr>
      <w:r>
        <w:t xml:space="preserve">      | * | * |</w:t>
      </w:r>
    </w:p>
    <w:p w14:paraId="156CF00F" w14:textId="77777777" w:rsidR="00EF70A2" w:rsidRDefault="0093256E">
      <w:pPr>
        <w:pStyle w:val="pre"/>
        <w:widowControl/>
      </w:pPr>
      <w:r>
        <w:t xml:space="preserve">      +---+---+</w:t>
      </w:r>
      <w:r>
        <w:tab/>
        <w:t>Standard (</w:t>
      </w:r>
      <w:proofErr w:type="spellStart"/>
      <w:r>
        <w:t>PixelIsArea</w:t>
      </w:r>
      <w:proofErr w:type="spellEnd"/>
      <w:r>
        <w:t>) TIFF Raster space R,</w:t>
      </w:r>
    </w:p>
    <w:p w14:paraId="0F422ED8" w14:textId="77777777" w:rsidR="00EF70A2" w:rsidRDefault="0093256E">
      <w:pPr>
        <w:pStyle w:val="pre"/>
        <w:widowControl/>
      </w:pPr>
      <w:r>
        <w:t xml:space="preserve">      | (1,1</w:t>
      </w:r>
      <w:proofErr w:type="gramStart"/>
      <w:r>
        <w:t>)  (</w:t>
      </w:r>
      <w:proofErr w:type="gramEnd"/>
      <w:r>
        <w:t>2,1)</w:t>
      </w:r>
      <w:r>
        <w:tab/>
        <w:t>showing the areas (*) of several pixels.</w:t>
      </w:r>
    </w:p>
    <w:p w14:paraId="790BBB34" w14:textId="77777777" w:rsidR="00EF70A2" w:rsidRDefault="0093256E">
      <w:pPr>
        <w:pStyle w:val="pre"/>
        <w:widowControl/>
      </w:pPr>
      <w:r>
        <w:t xml:space="preserve">      |</w:t>
      </w:r>
    </w:p>
    <w:p w14:paraId="5219B692" w14:textId="77777777" w:rsidR="00EF70A2" w:rsidRDefault="0093256E">
      <w:pPr>
        <w:pStyle w:val="pre"/>
        <w:widowControl/>
      </w:pPr>
      <w:r>
        <w:t xml:space="preserve">      J</w:t>
      </w:r>
    </w:p>
    <w:p w14:paraId="3F7DE278" w14:textId="77777777" w:rsidR="00EF70A2" w:rsidRDefault="0093256E">
      <w:pPr>
        <w:pStyle w:val="AnnexLevel4"/>
        <w:numPr>
          <w:ilvl w:val="4"/>
          <w:numId w:val="11"/>
        </w:numPr>
      </w:pPr>
      <w:r>
        <w:t>"</w:t>
      </w:r>
      <w:proofErr w:type="spellStart"/>
      <w:r>
        <w:t>PixelIsPoint</w:t>
      </w:r>
      <w:proofErr w:type="spellEnd"/>
      <w:r>
        <w:t>" Raster Space</w:t>
      </w:r>
    </w:p>
    <w:p w14:paraId="5B65F0DB" w14:textId="77777777" w:rsidR="00EF70A2" w:rsidRDefault="0093256E">
      <w:r>
        <w:t xml:space="preserve">The </w:t>
      </w:r>
      <w:proofErr w:type="spellStart"/>
      <w:r>
        <w:t>PixelIsPoint</w:t>
      </w:r>
      <w:proofErr w:type="spellEnd"/>
      <w:r>
        <w:t xml:space="preserve"> raster grid space R uses the same coordinate axis names as used in </w:t>
      </w:r>
      <w:proofErr w:type="spellStart"/>
      <w:r>
        <w:t>PixelIsArea</w:t>
      </w:r>
      <w:proofErr w:type="spellEnd"/>
      <w:r>
        <w:t xml:space="preserve"> Raster space, with increasing I to the right, increasing J down. The first pixel-value however, is realized as a point value located at (0,0). An N by M pixel image consists of points which fill the mathematically defined bounds (0,0), (N-</w:t>
      </w:r>
      <w:proofErr w:type="gramStart"/>
      <w:r>
        <w:t>1,M</w:t>
      </w:r>
      <w:proofErr w:type="gramEnd"/>
      <w:r>
        <w:t>-1).</w:t>
      </w:r>
    </w:p>
    <w:p w14:paraId="70D5E489" w14:textId="77777777" w:rsidR="00EF70A2" w:rsidRDefault="0093256E">
      <w:pPr>
        <w:pStyle w:val="pre"/>
        <w:widowControl/>
      </w:pPr>
      <w:r>
        <w:t xml:space="preserve">     (0,0)</w:t>
      </w:r>
      <w:proofErr w:type="gramStart"/>
      <w:r>
        <w:t xml:space="preserve">   (</w:t>
      </w:r>
      <w:proofErr w:type="gramEnd"/>
      <w:r>
        <w:t>1,0)</w:t>
      </w:r>
    </w:p>
    <w:p w14:paraId="58AD59F3" w14:textId="77777777" w:rsidR="00EF70A2" w:rsidRDefault="0093256E">
      <w:pPr>
        <w:pStyle w:val="pre"/>
        <w:widowControl/>
      </w:pPr>
      <w:r>
        <w:t xml:space="preserve">      *-------*------&gt; I</w:t>
      </w:r>
    </w:p>
    <w:p w14:paraId="0D6094A0" w14:textId="77777777" w:rsidR="00EF70A2" w:rsidRDefault="0093256E">
      <w:pPr>
        <w:pStyle w:val="pre"/>
        <w:widowControl/>
      </w:pPr>
      <w:r>
        <w:t xml:space="preserve">      |       |</w:t>
      </w:r>
    </w:p>
    <w:p w14:paraId="4D326D54" w14:textId="77777777" w:rsidR="00EF70A2" w:rsidRDefault="0093256E">
      <w:pPr>
        <w:pStyle w:val="pre"/>
        <w:widowControl/>
      </w:pPr>
      <w:r>
        <w:t xml:space="preserve">      |       |</w:t>
      </w:r>
      <w:r>
        <w:tab/>
      </w:r>
      <w:proofErr w:type="spellStart"/>
      <w:r>
        <w:t>PixelIsPoint</w:t>
      </w:r>
      <w:proofErr w:type="spellEnd"/>
      <w:r>
        <w:t xml:space="preserve"> TIFF Raster space R,</w:t>
      </w:r>
    </w:p>
    <w:p w14:paraId="229919FE" w14:textId="77777777" w:rsidR="00EF70A2" w:rsidRDefault="0093256E">
      <w:pPr>
        <w:pStyle w:val="pre"/>
        <w:widowControl/>
      </w:pPr>
      <w:r>
        <w:t xml:space="preserve">      *-------*</w:t>
      </w:r>
      <w:r>
        <w:tab/>
        <w:t>showing the location (*) of several pixels.</w:t>
      </w:r>
    </w:p>
    <w:p w14:paraId="6686DD05" w14:textId="77777777" w:rsidR="00EF70A2" w:rsidRDefault="0093256E">
      <w:pPr>
        <w:pStyle w:val="pre"/>
        <w:widowControl/>
      </w:pPr>
      <w:r>
        <w:t xml:space="preserve">      |  </w:t>
      </w:r>
      <w:proofErr w:type="gramStart"/>
      <w:r>
        <w:t xml:space="preserve">   (</w:t>
      </w:r>
      <w:proofErr w:type="gramEnd"/>
      <w:r>
        <w:t>1,1)</w:t>
      </w:r>
    </w:p>
    <w:p w14:paraId="5ED9E80C" w14:textId="77777777" w:rsidR="00EF70A2" w:rsidRDefault="0093256E">
      <w:pPr>
        <w:pStyle w:val="pre"/>
        <w:widowControl/>
      </w:pPr>
      <w:r>
        <w:t xml:space="preserve">      J</w:t>
      </w:r>
    </w:p>
    <w:p w14:paraId="68A80F64" w14:textId="77777777" w:rsidR="00EF70A2" w:rsidRDefault="0093256E">
      <w:r>
        <w:t xml:space="preserve">If a point-pixel image were to be displayed on a display device with pixel cells having the same size as the raster spacing, then the upper-left corner of the displayed image would be located in raster space at (-0.5, -0.5). </w:t>
      </w:r>
    </w:p>
    <w:p w14:paraId="126352E9" w14:textId="77777777" w:rsidR="00EF70A2" w:rsidRDefault="0093256E">
      <w:pPr>
        <w:pStyle w:val="AnnexLevel2"/>
        <w:numPr>
          <w:ilvl w:val="2"/>
          <w:numId w:val="11"/>
        </w:numPr>
      </w:pPr>
      <w:bookmarkStart w:id="1127" w:name="_Toc337382299"/>
      <w:bookmarkEnd w:id="1127"/>
      <w:r>
        <w:t>Model Coordinate Systems</w:t>
      </w:r>
    </w:p>
    <w:p w14:paraId="0770777C" w14:textId="77777777" w:rsidR="00EF70A2" w:rsidRDefault="0093256E">
      <w:r>
        <w:t xml:space="preserve">The following methods of describing spatial model locations (as opposed to raster) are recognized in GeoTIFF: </w:t>
      </w:r>
    </w:p>
    <w:p w14:paraId="00A4846D" w14:textId="77777777" w:rsidR="00EF70A2" w:rsidRDefault="0093256E">
      <w:pPr>
        <w:pStyle w:val="pre"/>
        <w:widowControl/>
      </w:pPr>
      <w:r>
        <w:tab/>
        <w:t>Geographic coordinates</w:t>
      </w:r>
    </w:p>
    <w:p w14:paraId="4278FBCD" w14:textId="77777777" w:rsidR="00EF70A2" w:rsidRDefault="0093256E">
      <w:pPr>
        <w:pStyle w:val="pre"/>
        <w:widowControl/>
      </w:pPr>
      <w:r>
        <w:tab/>
        <w:t>Geocentric coordinates</w:t>
      </w:r>
    </w:p>
    <w:p w14:paraId="3660B5C6" w14:textId="77777777" w:rsidR="00EF70A2" w:rsidRDefault="0093256E">
      <w:pPr>
        <w:pStyle w:val="pre"/>
        <w:widowControl/>
      </w:pPr>
      <w:r>
        <w:tab/>
        <w:t>Projected coordinates</w:t>
      </w:r>
    </w:p>
    <w:p w14:paraId="372A4B1E" w14:textId="77777777" w:rsidR="00EF70A2" w:rsidRDefault="0093256E">
      <w:pPr>
        <w:pStyle w:val="pre"/>
        <w:widowControl/>
      </w:pPr>
      <w:r>
        <w:tab/>
        <w:t>Vertical coordinates</w:t>
      </w:r>
    </w:p>
    <w:p w14:paraId="6C907DBC" w14:textId="77777777" w:rsidR="00EF70A2" w:rsidRDefault="00EF70A2">
      <w:pPr>
        <w:pStyle w:val="pre"/>
        <w:widowControl/>
      </w:pPr>
    </w:p>
    <w:p w14:paraId="7E348C34" w14:textId="77777777" w:rsidR="00EF70A2" w:rsidRDefault="0093256E">
      <w:r>
        <w:t>Geographic, geocentric and projected coordinates are all imposed on models of the earth. To describe a location uniquely, a coordinate set must be referenced to an adequately defined coordinate system. If a coordinate system is from the GeoTIFF standard definitions, the only reference required is the standard coordinate system code/name. If the coordinate system is non-standard, it must be defined. The required definitions are described below.</w:t>
      </w:r>
    </w:p>
    <w:p w14:paraId="40F3B149" w14:textId="77777777" w:rsidR="00EF70A2" w:rsidRDefault="0093256E">
      <w:r>
        <w:lastRenderedPageBreak/>
        <w:t>Projected coordinates, local grid coordinates, and (usually) geographical coordinates, form two-dimensional horizontal coordinate systems (i.e., horizontal with respect to the earth's surface). Height is not part of these systems. To describe a position in three dimensions it is necessary to consider height as a second one-dimensional vertical coordinate system.</w:t>
      </w:r>
    </w:p>
    <w:p w14:paraId="5FE503E0" w14:textId="77777777" w:rsidR="00EF70A2" w:rsidRDefault="0093256E">
      <w:r>
        <w:t xml:space="preserve">To </w:t>
      </w:r>
      <w:proofErr w:type="spellStart"/>
      <w:r>
        <w:t>georeference</w:t>
      </w:r>
      <w:proofErr w:type="spellEnd"/>
      <w:r>
        <w:t xml:space="preserve"> an image in GeoTIFF, you must specify a Raster Space coordinate system, choose a horizontal model coordinate system, and a transformation between these two, as will be described in section D.6.</w:t>
      </w:r>
    </w:p>
    <w:p w14:paraId="6FD297B7" w14:textId="77777777" w:rsidR="00EF70A2" w:rsidRDefault="0093256E">
      <w:pPr>
        <w:pStyle w:val="AnnexLevel3"/>
        <w:numPr>
          <w:ilvl w:val="3"/>
          <w:numId w:val="11"/>
        </w:numPr>
      </w:pPr>
      <w:bookmarkStart w:id="1128" w:name="_Toc337382300"/>
      <w:bookmarkEnd w:id="1128"/>
      <w:r>
        <w:t>Geographic Coordinate Systems</w:t>
      </w:r>
    </w:p>
    <w:p w14:paraId="7D134488" w14:textId="77777777" w:rsidR="00EF70A2" w:rsidRDefault="0093256E">
      <w:r>
        <w:t>Geographic Coordinate Systems are those that relate angular latitude and longitude (and optionally geodetic height) to an actual point on the earth. The process by which this is accomplished is rather complex, and so we describe the components of the process in detail here.</w:t>
      </w:r>
    </w:p>
    <w:p w14:paraId="67391BC0" w14:textId="77777777" w:rsidR="00EF70A2" w:rsidRDefault="0093256E">
      <w:pPr>
        <w:pStyle w:val="AnnexLevel4"/>
        <w:numPr>
          <w:ilvl w:val="4"/>
          <w:numId w:val="11"/>
        </w:numPr>
      </w:pPr>
      <w:r>
        <w:t>Ellipsoidal Models of the Earth</w:t>
      </w:r>
    </w:p>
    <w:p w14:paraId="14EA88D1" w14:textId="77777777" w:rsidR="00EF70A2" w:rsidRDefault="0093256E">
      <w:r>
        <w:t>The geoid - the earth stripped of all topography - forms a reference surface for the earth. However, because it is related to the earth's gravity field, the geoid is a very complex surface; indeed, at a detailed level its description is not well known. The geoid is therefore not used in practical mapping.</w:t>
      </w:r>
    </w:p>
    <w:p w14:paraId="048F7B44" w14:textId="77777777" w:rsidR="00EF70A2" w:rsidRDefault="0093256E">
      <w:r>
        <w:t>It has been found that an oblate ellipsoid (an ellipse rotated about its minor axis) is a good approximation to the geoid and therefore a good model of the earth. Many approximations exist: several hundred ellipsoids have been defined for scientific purposes and about 30 are in day-to-day use for mapping. The size and shape of these ellipsoids can be defined through two parameters. GeoTIFF requires one of these to be</w:t>
      </w:r>
    </w:p>
    <w:p w14:paraId="0F78A22B" w14:textId="77777777" w:rsidR="00EF70A2" w:rsidRDefault="0093256E">
      <w:pPr>
        <w:pStyle w:val="pre"/>
        <w:widowControl/>
      </w:pPr>
      <w:r>
        <w:t xml:space="preserve">          the semi-major axis (a),</w:t>
      </w:r>
    </w:p>
    <w:p w14:paraId="21F20385" w14:textId="77777777" w:rsidR="00EF70A2" w:rsidRDefault="00EF70A2">
      <w:pPr>
        <w:pStyle w:val="pre"/>
        <w:widowControl/>
      </w:pPr>
    </w:p>
    <w:p w14:paraId="5C7DCC1F" w14:textId="77777777" w:rsidR="00EF70A2" w:rsidRDefault="0093256E">
      <w:r>
        <w:t xml:space="preserve">and the second to be either </w:t>
      </w:r>
    </w:p>
    <w:p w14:paraId="610CB40D" w14:textId="77777777" w:rsidR="00EF70A2" w:rsidRDefault="0093256E">
      <w:pPr>
        <w:pStyle w:val="pre"/>
        <w:widowControl/>
      </w:pPr>
      <w:r>
        <w:t xml:space="preserve">          the inverse flattening (1/f) </w:t>
      </w:r>
    </w:p>
    <w:p w14:paraId="3F643B0D" w14:textId="77777777" w:rsidR="00EF70A2" w:rsidRDefault="0093256E">
      <w:r>
        <w:t xml:space="preserve">or </w:t>
      </w:r>
    </w:p>
    <w:p w14:paraId="033A43E2" w14:textId="77777777" w:rsidR="00EF70A2" w:rsidRDefault="0093256E">
      <w:pPr>
        <w:pStyle w:val="pre"/>
        <w:widowControl/>
      </w:pPr>
      <w:r>
        <w:t xml:space="preserve">          the semi-minor axis (b).</w:t>
      </w:r>
    </w:p>
    <w:p w14:paraId="6D4AE6A0" w14:textId="77777777" w:rsidR="00EF70A2" w:rsidRDefault="00EF70A2">
      <w:pPr>
        <w:pStyle w:val="pre"/>
        <w:widowControl/>
      </w:pPr>
    </w:p>
    <w:p w14:paraId="6D7E8ACD" w14:textId="77777777" w:rsidR="00EF70A2" w:rsidRDefault="0093256E">
      <w:r>
        <w:t>Historical models exist which use a spherical approximation; such models are not recommended for modern applications, but if needed the size of a model sphere may be defined by specifying identical values for the semi-major and semi-minor axes; the inverse flattening cannot be used as it becomes infinite for perfect spheres.</w:t>
      </w:r>
    </w:p>
    <w:p w14:paraId="2A9FC300" w14:textId="77777777" w:rsidR="00EF70A2" w:rsidRDefault="0093256E">
      <w:r>
        <w:t>Other ellipsoid parameters needed for mapping applications, for example the square of the eccentricity, can easily be calculated by an application from the two defining parameters. Note that GeoTIFF uses the modern geodesy convention for the symbol (b) for the semi-minor axis. No provision is made for mapping other planets in which a tri-dimensional (</w:t>
      </w:r>
      <w:proofErr w:type="spellStart"/>
      <w:r>
        <w:t>triaxial</w:t>
      </w:r>
      <w:proofErr w:type="spellEnd"/>
      <w:r>
        <w:t>) ellipsoid might be required, where (b) would represent the semi-median axis and (c) the semi-minor axis.</w:t>
      </w:r>
    </w:p>
    <w:p w14:paraId="4E089976" w14:textId="77777777" w:rsidR="00EF70A2" w:rsidRDefault="0093256E">
      <w:r>
        <w:lastRenderedPageBreak/>
        <w:t>Numeric codes for ellipsoids regularly used for earth mapping are included in the GeoTIFF reference lists (see also section 7.2.10).</w:t>
      </w:r>
    </w:p>
    <w:p w14:paraId="3AF42221" w14:textId="77777777" w:rsidR="00EF70A2" w:rsidRDefault="0093256E">
      <w:pPr>
        <w:pStyle w:val="AnnexLevel4"/>
        <w:numPr>
          <w:ilvl w:val="4"/>
          <w:numId w:val="11"/>
        </w:numPr>
      </w:pPr>
      <w:r>
        <w:t>Latitude and Longitude</w:t>
      </w:r>
    </w:p>
    <w:p w14:paraId="42CE12CC" w14:textId="77777777" w:rsidR="00EF70A2" w:rsidRDefault="0093256E">
      <w:r>
        <w:t xml:space="preserve">The coordinate axes of the system referencing points on an ellipsoid are called latitude and longitude. More precisely, </w:t>
      </w:r>
      <w:r>
        <w:rPr>
          <w:b/>
          <w:bCs/>
        </w:rPr>
        <w:t>geodetic</w:t>
      </w:r>
      <w:r>
        <w:t xml:space="preserve"> latitude and longitude are required in this GeoTIFF standard. A discussion of the several other types of latitude and longitude is beyond the scope of this document as they are not required for conventional mapping. </w:t>
      </w:r>
    </w:p>
    <w:p w14:paraId="76B3E889" w14:textId="77777777" w:rsidR="00EF70A2" w:rsidRDefault="0093256E">
      <w:r>
        <w:t xml:space="preserve">Latitude is defined to be the angle subtended with the ellipsoid's equatorial plane by a perpendicular through the surface of the ellipsoid from a point. Latitude is positive if north of the equator, negative if south. </w:t>
      </w:r>
    </w:p>
    <w:p w14:paraId="6EECB419" w14:textId="77777777" w:rsidR="00EF70A2" w:rsidRDefault="0093256E">
      <w:r>
        <w:t>Longitude is defined to be the angle measured about the minor (polar) axis of the ellipsoid from a prime meridian (see below) to the meridian through a point, positive if east of the prime meridian and negative if west. Unlike latitude, which has a natural origin at the equator, there is no feature on the ellipsoid which forms a natural origin for the measurement of longitude. The zero longitude can be any defined meridian. Historically, nations have used the meridian through their national astronomical observatories, giving rise to several prime meridians. By international convention, the meridian through Greenwich, England is the standard prime meridian. Longitude is only unambiguous if the longitude of its prime meridian relative to Greenwich is given. Prime meridians other than Greenwich that are sometimes used for earth mapping are included in the GeoTIFF reference lists.</w:t>
      </w:r>
    </w:p>
    <w:p w14:paraId="09C60551" w14:textId="77777777" w:rsidR="00EF70A2" w:rsidRDefault="0093256E">
      <w:pPr>
        <w:pStyle w:val="AnnexLevel4"/>
        <w:numPr>
          <w:ilvl w:val="4"/>
          <w:numId w:val="11"/>
        </w:numPr>
      </w:pPr>
      <w:r>
        <w:t xml:space="preserve">Geodetic </w:t>
      </w:r>
      <w:proofErr w:type="spellStart"/>
      <w:r>
        <w:t>Datums</w:t>
      </w:r>
      <w:proofErr w:type="spellEnd"/>
    </w:p>
    <w:p w14:paraId="0CC6AD00" w14:textId="77777777" w:rsidR="00EF70A2" w:rsidRDefault="0093256E">
      <w:r>
        <w:t>As well as there being several ellipsoids in use to model the earth, any one particular ellipsoid can have its location and orientation relative to the earth defined in different ways. If the relationship between the ellipsoid and the earth is changed, then the geographical coordinates of a point will change.</w:t>
      </w:r>
    </w:p>
    <w:p w14:paraId="3CE791CC" w14:textId="77777777" w:rsidR="00EF70A2" w:rsidRDefault="0093256E">
      <w:r>
        <w:t xml:space="preserve">Conversely, for geographical coordinates to uniquely describe a location, the relationship between the earth and the ellipsoid must be defined.  This relationship is described by a geodetic datum. An exact geodetic definition of geodetic </w:t>
      </w:r>
      <w:proofErr w:type="spellStart"/>
      <w:r>
        <w:t>datums</w:t>
      </w:r>
      <w:proofErr w:type="spellEnd"/>
      <w:r>
        <w:t xml:space="preserve"> is beyond the current scope of GeoTIFF. However the GeoTIFF standard requires that the geodetic datum being utilized be identified by numerical code. If required, defining parameters for the geodetic datum can be included as a citation.</w:t>
      </w:r>
    </w:p>
    <w:p w14:paraId="1AD10CD0" w14:textId="77777777" w:rsidR="00EF70A2" w:rsidRDefault="0093256E">
      <w:pPr>
        <w:pStyle w:val="AnnexLevel4"/>
        <w:numPr>
          <w:ilvl w:val="4"/>
          <w:numId w:val="11"/>
        </w:numPr>
      </w:pPr>
      <w:r>
        <w:t>Defining Geographic Coordinate Systems</w:t>
      </w:r>
    </w:p>
    <w:p w14:paraId="60E548E6" w14:textId="77777777" w:rsidR="00EF70A2" w:rsidRDefault="0093256E">
      <w:r>
        <w:t xml:space="preserve">In summary, geographic coordinates are only unique if qualified by the code of the geographic coordinate system to which they belong. A geographic coordinate system has two axes, latitude and longitude, which are only unambiguous when both of the related prime meridian and geodetic datum are given, and in turn the geodetic datum definition includes the definition of an ellipsoid. The GeoTIFF standard includes a list of frequently used geographic coordinate systems and their component ellipsoids, geodetic </w:t>
      </w:r>
      <w:proofErr w:type="spellStart"/>
      <w:r>
        <w:t>datums</w:t>
      </w:r>
      <w:proofErr w:type="spellEnd"/>
      <w:r>
        <w:t xml:space="preserve"> and prime meridians. Within the GeoTIFF standard a geographic coordinate system can be identified either by </w:t>
      </w:r>
    </w:p>
    <w:p w14:paraId="572A8861" w14:textId="77777777" w:rsidR="00EF70A2" w:rsidRDefault="0093256E">
      <w:pPr>
        <w:pStyle w:val="pre"/>
        <w:widowControl/>
      </w:pPr>
      <w:r>
        <w:lastRenderedPageBreak/>
        <w:t xml:space="preserve">           the code of a standard geographic coordinate system</w:t>
      </w:r>
    </w:p>
    <w:p w14:paraId="15BECF80" w14:textId="77777777" w:rsidR="00EF70A2" w:rsidRDefault="0093256E">
      <w:r>
        <w:t>or by</w:t>
      </w:r>
    </w:p>
    <w:p w14:paraId="542B284E" w14:textId="77777777" w:rsidR="00EF70A2" w:rsidRDefault="0093256E">
      <w:pPr>
        <w:pStyle w:val="pre"/>
        <w:widowControl/>
      </w:pPr>
      <w:r>
        <w:t xml:space="preserve">            a user-defined system.</w:t>
      </w:r>
    </w:p>
    <w:p w14:paraId="16B62B21" w14:textId="77777777" w:rsidR="00EF70A2" w:rsidRDefault="00EF70A2">
      <w:pPr>
        <w:pStyle w:val="pre"/>
        <w:widowControl/>
      </w:pPr>
    </w:p>
    <w:p w14:paraId="65A14EF4" w14:textId="77777777" w:rsidR="00EF70A2" w:rsidRDefault="0093256E">
      <w:r>
        <w:t>The user is expected to provide geographic coordinate system code/name, geodetic datum code/name, ellipsoid code (if in standard) or ellipsoid name and two defining parameters (a) and either (1/f) or (b), and prime meridian code (if in standard) or name and longitude relative to Greenwich.</w:t>
      </w:r>
    </w:p>
    <w:p w14:paraId="785EC8CB" w14:textId="77777777" w:rsidR="00EF70A2" w:rsidRDefault="0093256E">
      <w:pPr>
        <w:pStyle w:val="AnnexLevel3"/>
        <w:numPr>
          <w:ilvl w:val="3"/>
          <w:numId w:val="11"/>
        </w:numPr>
      </w:pPr>
      <w:bookmarkStart w:id="1129" w:name="_Toc337382301"/>
      <w:bookmarkEnd w:id="1129"/>
      <w:r>
        <w:t>Geocentric Coordinate Systems</w:t>
      </w:r>
    </w:p>
    <w:p w14:paraId="674A1200" w14:textId="77777777" w:rsidR="00EF70A2" w:rsidRDefault="0093256E">
      <w:r>
        <w:t xml:space="preserve">A geocentric coordinate system is a 3-dimensional coordinate system with its origin at or near the center of the earth and with 3 orthogonal axes. The Z-axis is in or parallel to the earth's axis of rotation (or to the axis around which the rotational axis </w:t>
      </w:r>
      <w:proofErr w:type="spellStart"/>
      <w:r>
        <w:t>precesses</w:t>
      </w:r>
      <w:proofErr w:type="spellEnd"/>
      <w:r>
        <w:t>). The X-axis is in or parallel to the plane of the equator and passes through its intersection with the Greenwich meridian, and the Y-axis is in the plane of the equator forming a right-handed coordinate system with the X and Z axes.</w:t>
      </w:r>
    </w:p>
    <w:p w14:paraId="1FA16664" w14:textId="77777777" w:rsidR="00EF70A2" w:rsidRDefault="0093256E">
      <w:r>
        <w:t>Geocentric coordinate systems are not frequently used for describing locations, but they are often utilized as an intermediate step when transforming between geographic coordinate systems. (Coordinate system transformations are described in section D.6 below).</w:t>
      </w:r>
    </w:p>
    <w:p w14:paraId="0DE1BC62" w14:textId="77777777" w:rsidR="00EF70A2" w:rsidRDefault="0093256E">
      <w:r>
        <w:t>In the GeoTIFF standard, a geocentric coordinate system can be identified, either</w:t>
      </w:r>
    </w:p>
    <w:p w14:paraId="2804BBF7" w14:textId="77777777" w:rsidR="00EF70A2" w:rsidRDefault="0093256E">
      <w:pPr>
        <w:pStyle w:val="pre"/>
        <w:widowControl/>
      </w:pPr>
      <w:r>
        <w:tab/>
        <w:t>through the geographic code (which in turn implies a datum),</w:t>
      </w:r>
    </w:p>
    <w:p w14:paraId="58ABCDB1" w14:textId="77777777" w:rsidR="00EF70A2" w:rsidRDefault="0093256E">
      <w:r>
        <w:t xml:space="preserve"> or</w:t>
      </w:r>
    </w:p>
    <w:p w14:paraId="51FEECC5" w14:textId="77777777" w:rsidR="00EF70A2" w:rsidRDefault="0093256E">
      <w:pPr>
        <w:pStyle w:val="pre"/>
        <w:widowControl/>
      </w:pPr>
      <w:r>
        <w:tab/>
        <w:t>through a user-defined name.</w:t>
      </w:r>
    </w:p>
    <w:p w14:paraId="3BCE29DE" w14:textId="77777777" w:rsidR="00EF70A2" w:rsidRDefault="0093256E">
      <w:pPr>
        <w:pStyle w:val="AnnexLevel3"/>
        <w:numPr>
          <w:ilvl w:val="3"/>
          <w:numId w:val="11"/>
        </w:numPr>
      </w:pPr>
      <w:bookmarkStart w:id="1130" w:name="_Toc337382302"/>
      <w:bookmarkEnd w:id="1130"/>
      <w:r>
        <w:t>Projected Coordinate Systems</w:t>
      </w:r>
    </w:p>
    <w:p w14:paraId="6F28FD7E" w14:textId="77777777" w:rsidR="00EF70A2" w:rsidRDefault="0093256E">
      <w:r>
        <w:t xml:space="preserve">Although a geographical coordinate system is mathematically two-dimensional, it describes a three-dimensional object and cannot be represented on a plane surface without distortion. Map projections are transformations of geographical coordinates to plane coordinates in which the characteristics of the distortions are controlled. A map projection consists of a coordinate system transformation method and a set of defining parameters. A projected coordinate system (PCS) is a two dimensional (horizontal) coordinate set which, for a specific map projection, has a single and unambiguous transformation to a geographic coordinate system. </w:t>
      </w:r>
    </w:p>
    <w:p w14:paraId="1291AE6E" w14:textId="77777777" w:rsidR="00EF70A2" w:rsidRDefault="0093256E">
      <w:r>
        <w:t>In GeoTIFF PCS's are defined using the POSC/EPSG system, in which the PCS planar coordinate system, the Geographic coordinate system, and the transformation between them, are broken down into simpler logical components. Here are schematic formulas showing how the Projected Coordinate Systems and Geographic Coordinates Systems are encoded:</w:t>
      </w:r>
    </w:p>
    <w:p w14:paraId="79DD7BE9" w14:textId="77777777" w:rsidR="00EF70A2" w:rsidRDefault="0093256E">
      <w:pPr>
        <w:pStyle w:val="pre"/>
        <w:widowControl/>
      </w:pPr>
      <w:r>
        <w:t xml:space="preserve">     </w:t>
      </w:r>
      <w:proofErr w:type="spellStart"/>
      <w:r>
        <w:t>Projected_</w:t>
      </w:r>
      <w:proofErr w:type="gramStart"/>
      <w:r>
        <w:t>CS</w:t>
      </w:r>
      <w:proofErr w:type="spellEnd"/>
      <w:r>
        <w:t xml:space="preserve">  =</w:t>
      </w:r>
      <w:proofErr w:type="gramEnd"/>
      <w:r>
        <w:t xml:space="preserve">  </w:t>
      </w:r>
      <w:proofErr w:type="spellStart"/>
      <w:r>
        <w:t>Geographic_CS</w:t>
      </w:r>
      <w:proofErr w:type="spellEnd"/>
      <w:r>
        <w:t xml:space="preserve"> + Projection</w:t>
      </w:r>
    </w:p>
    <w:p w14:paraId="40E7A490" w14:textId="77777777" w:rsidR="00EF70A2" w:rsidRDefault="0093256E">
      <w:pPr>
        <w:pStyle w:val="pre"/>
        <w:widowControl/>
      </w:pPr>
      <w:r>
        <w:t xml:space="preserve">     </w:t>
      </w:r>
      <w:proofErr w:type="spellStart"/>
      <w:r>
        <w:t>Geographic_CS</w:t>
      </w:r>
      <w:proofErr w:type="spellEnd"/>
      <w:r>
        <w:t xml:space="preserve"> </w:t>
      </w:r>
      <w:proofErr w:type="gramStart"/>
      <w:r>
        <w:t xml:space="preserve">=  </w:t>
      </w:r>
      <w:proofErr w:type="spellStart"/>
      <w:r>
        <w:t>Angular</w:t>
      </w:r>
      <w:proofErr w:type="gramEnd"/>
      <w:r>
        <w:t>_Unit</w:t>
      </w:r>
      <w:proofErr w:type="spellEnd"/>
      <w:r>
        <w:t xml:space="preserve"> + </w:t>
      </w:r>
      <w:proofErr w:type="spellStart"/>
      <w:r>
        <w:t>Geodetic_Datum</w:t>
      </w:r>
      <w:proofErr w:type="spellEnd"/>
      <w:r>
        <w:t xml:space="preserve"> + </w:t>
      </w:r>
      <w:proofErr w:type="spellStart"/>
      <w:r>
        <w:t>Prime_Meridian</w:t>
      </w:r>
      <w:proofErr w:type="spellEnd"/>
    </w:p>
    <w:p w14:paraId="11A0F92A" w14:textId="77777777" w:rsidR="00EF70A2" w:rsidRDefault="0093256E">
      <w:pPr>
        <w:pStyle w:val="pre"/>
        <w:widowControl/>
      </w:pPr>
      <w:r>
        <w:t xml:space="preserve">     Projection    </w:t>
      </w:r>
      <w:proofErr w:type="gramStart"/>
      <w:r>
        <w:t>=  Linear</w:t>
      </w:r>
      <w:proofErr w:type="gramEnd"/>
      <w:r>
        <w:t xml:space="preserve"> Unit + </w:t>
      </w:r>
      <w:proofErr w:type="spellStart"/>
      <w:r>
        <w:t>Coord_Transf_Method</w:t>
      </w:r>
      <w:proofErr w:type="spellEnd"/>
      <w:r>
        <w:t xml:space="preserve"> + </w:t>
      </w:r>
      <w:proofErr w:type="spellStart"/>
      <w:r>
        <w:t>CT_Parameters</w:t>
      </w:r>
      <w:proofErr w:type="spellEnd"/>
      <w:r>
        <w:t xml:space="preserve"> </w:t>
      </w:r>
    </w:p>
    <w:p w14:paraId="6783735B" w14:textId="77777777" w:rsidR="00EF70A2" w:rsidRDefault="0093256E">
      <w:pPr>
        <w:pStyle w:val="pre"/>
        <w:widowControl/>
      </w:pPr>
      <w:r>
        <w:t xml:space="preserve">     </w:t>
      </w:r>
      <w:proofErr w:type="spellStart"/>
      <w:r>
        <w:t>Coord_Transf_Method</w:t>
      </w:r>
      <w:proofErr w:type="spellEnd"/>
      <w:r>
        <w:t xml:space="preserve">   = </w:t>
      </w:r>
      <w:proofErr w:type="gramStart"/>
      <w:r>
        <w:t xml:space="preserve">{ </w:t>
      </w:r>
      <w:proofErr w:type="spellStart"/>
      <w:r>
        <w:t>TransverseMercator</w:t>
      </w:r>
      <w:proofErr w:type="spellEnd"/>
      <w:proofErr w:type="gramEnd"/>
      <w:r>
        <w:t xml:space="preserve"> | </w:t>
      </w:r>
      <w:proofErr w:type="spellStart"/>
      <w:r>
        <w:t>LambertCC</w:t>
      </w:r>
      <w:proofErr w:type="spellEnd"/>
      <w:r>
        <w:t xml:space="preserve"> | ...}</w:t>
      </w:r>
    </w:p>
    <w:p w14:paraId="38ED659E" w14:textId="77777777" w:rsidR="00EF70A2" w:rsidRDefault="0093256E">
      <w:pPr>
        <w:pStyle w:val="pre"/>
        <w:widowControl/>
      </w:pPr>
      <w:r>
        <w:t xml:space="preserve">     </w:t>
      </w:r>
      <w:proofErr w:type="spellStart"/>
      <w:r>
        <w:t>CT_Parameters</w:t>
      </w:r>
      <w:proofErr w:type="spellEnd"/>
      <w:r>
        <w:t xml:space="preserve"> = {</w:t>
      </w:r>
      <w:proofErr w:type="spellStart"/>
      <w:r>
        <w:t>OriginLatitude</w:t>
      </w:r>
      <w:proofErr w:type="spellEnd"/>
      <w:r>
        <w:t xml:space="preserve"> + </w:t>
      </w:r>
      <w:proofErr w:type="spellStart"/>
      <w:r>
        <w:t>StandardParallel</w:t>
      </w:r>
      <w:proofErr w:type="spellEnd"/>
      <w:r>
        <w:t>+...}</w:t>
      </w:r>
    </w:p>
    <w:p w14:paraId="06602609" w14:textId="77777777" w:rsidR="00EF70A2" w:rsidRDefault="00EF70A2">
      <w:pPr>
        <w:pStyle w:val="pre"/>
        <w:widowControl/>
      </w:pPr>
    </w:p>
    <w:p w14:paraId="319FCD42" w14:textId="77777777" w:rsidR="00EF70A2" w:rsidRDefault="0093256E">
      <w:r>
        <w:t xml:space="preserve">(See also the Reference Parameters documentation in section D.5.4). </w:t>
      </w:r>
    </w:p>
    <w:p w14:paraId="5A923A56" w14:textId="77777777" w:rsidR="00EF70A2" w:rsidRDefault="0093256E">
      <w:r>
        <w:t xml:space="preserve">Notice that "Transverse Mercator" is not referred to as a "Projection", but rather as a "Coordinate Transformation Method"; in GeoTIFF, as in EPSG/POSC, the word "Projection" is reserved for particular, well-defined systems in which both the coordinate transformation method, its defining parameters, and their linear units are established. </w:t>
      </w:r>
    </w:p>
    <w:p w14:paraId="36D4DB85" w14:textId="77777777" w:rsidR="00EF70A2" w:rsidRDefault="0093256E">
      <w:r>
        <w:t>Several tens of coordinate transformation methods have been developed. Many are very similar and for practical purposes can be considered to give identical results. For example in the GeoTIFF standard Gauss-Kruger and Gauss-</w:t>
      </w:r>
      <w:proofErr w:type="spellStart"/>
      <w:r>
        <w:t>Boaga</w:t>
      </w:r>
      <w:proofErr w:type="spellEnd"/>
      <w:r>
        <w:t xml:space="preserve"> projection types are considered to be of the type Transverse Mercator.</w:t>
      </w:r>
      <w:commentRangeStart w:id="1131"/>
      <w:r>
        <w:t xml:space="preserve"> </w:t>
      </w:r>
      <w:r>
        <w:rPr>
          <w:highlight w:val="red"/>
        </w:rPr>
        <w:t>GeoTIFF includes a listing of commonly used projection defining parameters.</w:t>
      </w:r>
      <w:commentRangeEnd w:id="1131"/>
      <w:r>
        <w:commentReference w:id="1131"/>
      </w:r>
    </w:p>
    <w:p w14:paraId="1EF654D6" w14:textId="77777777" w:rsidR="00EF70A2" w:rsidRDefault="0093256E">
      <w:r>
        <w:t xml:space="preserve">Different algorithms require different defining parameters. </w:t>
      </w:r>
      <w:r>
        <w:rPr>
          <w:highlight w:val="red"/>
        </w:rPr>
        <w:t>A future version of GeoTIFF will include formulas for specific map projection algorithms recommended for use with listed projection parameters.</w:t>
      </w:r>
    </w:p>
    <w:p w14:paraId="6B214F36" w14:textId="77777777" w:rsidR="00EF70A2" w:rsidRDefault="0093256E">
      <w:r>
        <w:t xml:space="preserve">To limit the magnitude of distortions of projected coordinate systems, the boundaries of usage are sometimes restricted. To cover more extensive areas, two or more projected coordinate systems may be required. In some cases many of the defining parameters of a set of projected coordinate systems will be held constant. </w:t>
      </w:r>
    </w:p>
    <w:p w14:paraId="77E8B0AB" w14:textId="77777777" w:rsidR="00EF70A2" w:rsidRDefault="0093256E">
      <w:r>
        <w:t xml:space="preserve">The GeoTIFF standard does not impose a strict hierarchy onto such zoned systems such as US State Plane or UTM, but considers each zone to be a discrete projected coordinate system; the </w:t>
      </w:r>
      <w:proofErr w:type="spellStart"/>
      <w:r>
        <w:t>ProjectedCSTypeGeoKey</w:t>
      </w:r>
      <w:proofErr w:type="spellEnd"/>
      <w:r>
        <w:t xml:space="preserve"> code value alone is sufficient to identify the standard coordinate systems. </w:t>
      </w:r>
    </w:p>
    <w:p w14:paraId="34CE793F" w14:textId="77777777" w:rsidR="00EF70A2" w:rsidRDefault="0093256E">
      <w:r>
        <w:t xml:space="preserve">Within the GeoTIFF standard a projected coordinate system can be identified either by </w:t>
      </w:r>
    </w:p>
    <w:p w14:paraId="700E39BB" w14:textId="77777777" w:rsidR="00EF70A2" w:rsidRDefault="0093256E">
      <w:pPr>
        <w:pStyle w:val="pre"/>
        <w:widowControl/>
      </w:pPr>
      <w:r>
        <w:t xml:space="preserve">        the code of a standard projected coordinate system </w:t>
      </w:r>
    </w:p>
    <w:p w14:paraId="6CC99E96" w14:textId="77777777" w:rsidR="00EF70A2" w:rsidRDefault="0093256E">
      <w:r>
        <w:t>or by</w:t>
      </w:r>
    </w:p>
    <w:p w14:paraId="0DD5D0D0" w14:textId="77777777" w:rsidR="00EF70A2" w:rsidRDefault="0093256E">
      <w:pPr>
        <w:pStyle w:val="pre"/>
        <w:widowControl/>
      </w:pPr>
      <w:r>
        <w:t xml:space="preserve">        a user-defined system.</w:t>
      </w:r>
    </w:p>
    <w:p w14:paraId="5EB879D4" w14:textId="77777777" w:rsidR="00EF70A2" w:rsidRDefault="00EF70A2">
      <w:pPr>
        <w:pStyle w:val="pre"/>
        <w:widowControl/>
      </w:pPr>
    </w:p>
    <w:p w14:paraId="662691AE" w14:textId="77777777" w:rsidR="00EF70A2" w:rsidRDefault="0093256E">
      <w:r>
        <w:t>User-define projected coordinate systems may be defined by defining the Geographic Coordinate System, the coordinate transformation method and its associated parameters, as well as the planar system's linear units.</w:t>
      </w:r>
    </w:p>
    <w:p w14:paraId="70AFADFA" w14:textId="77777777" w:rsidR="00EF70A2" w:rsidRDefault="0093256E">
      <w:pPr>
        <w:pStyle w:val="AnnexLevel3"/>
        <w:numPr>
          <w:ilvl w:val="3"/>
          <w:numId w:val="11"/>
        </w:numPr>
      </w:pPr>
      <w:bookmarkStart w:id="1132" w:name="_Toc337382303"/>
      <w:bookmarkEnd w:id="1132"/>
      <w:r>
        <w:t>Vertical Coordinate Systems</w:t>
      </w:r>
    </w:p>
    <w:p w14:paraId="1EB253FF" w14:textId="77777777" w:rsidR="00EF70A2" w:rsidRDefault="0093256E">
      <w:r>
        <w:t>Many uses of GeoTIFF will be limited to a two-dimensional, horizontal, description of location for which geographic coordinate systems and projected coordinate systems are adequate. If a three-dimensional description of location is required, GeoTIFF allows this either through the use of a geocentric coordinate system or by defining a vertical coordinate system and using this together with a geographic or projected coordinate system.</w:t>
      </w:r>
    </w:p>
    <w:p w14:paraId="3A4D20FF" w14:textId="77777777" w:rsidR="00EF70A2" w:rsidRDefault="0093256E">
      <w:r>
        <w:t xml:space="preserve">In general usage, elevations and depths are referenced to a surface at or close to the geoid. Through increasing use of satellite positioning systems the ellipsoid is increasingly </w:t>
      </w:r>
      <w:r>
        <w:lastRenderedPageBreak/>
        <w:t>being used as a vertical reference surface. The relationship between the geoid and an ellipsoid is in general not well known, but is required when coordinate system transformations are to be executed.</w:t>
      </w:r>
    </w:p>
    <w:p w14:paraId="3BF7BBCA" w14:textId="77777777" w:rsidR="00EF70A2" w:rsidRDefault="0093256E">
      <w:pPr>
        <w:pStyle w:val="AnnexLevel2"/>
        <w:numPr>
          <w:ilvl w:val="2"/>
          <w:numId w:val="11"/>
        </w:numPr>
      </w:pPr>
      <w:bookmarkStart w:id="1133" w:name="_Toc337382304"/>
      <w:bookmarkEnd w:id="1133"/>
      <w:r>
        <w:t>Reference Parameters</w:t>
      </w:r>
    </w:p>
    <w:p w14:paraId="29EC1677" w14:textId="77777777" w:rsidR="00EF70A2" w:rsidRDefault="0093256E">
      <w:r>
        <w:t>Most of the numerical coding systems and coordinate system definitions are based on the hierarchical system developed by EPSG/POSC. The complete set of EPSG tables used in GeoTIFF is available at:</w:t>
      </w:r>
    </w:p>
    <w:p w14:paraId="6126A427" w14:textId="77777777" w:rsidR="00EF70A2" w:rsidRDefault="0093256E">
      <w:commentRangeStart w:id="1134"/>
      <w:r>
        <w:tab/>
      </w:r>
      <w:commentRangeStart w:id="1135"/>
      <w:r>
        <w:t>ftp://ftpmcmc.cr.usgs.gov/release/geotiff/jpl-mirror/tables</w:t>
      </w:r>
    </w:p>
    <w:p w14:paraId="22744C9A" w14:textId="77777777" w:rsidR="00EF70A2" w:rsidRDefault="0093256E">
      <w:r>
        <w:t>or:</w:t>
      </w:r>
    </w:p>
    <w:p w14:paraId="62AB8104" w14:textId="77777777" w:rsidR="00EF70A2" w:rsidRDefault="0093256E">
      <w:pPr>
        <w:pStyle w:val="pre"/>
        <w:widowControl/>
      </w:pPr>
      <w:r>
        <w:t xml:space="preserve">     </w:t>
      </w:r>
      <w:hyperlink r:id="rId13">
        <w:r>
          <w:rPr>
            <w:rStyle w:val="LienInternet"/>
            <w:rFonts w:cs="Courier"/>
          </w:rPr>
          <w:t>ftp://mtritter.jpl.nasa.gov/pub/tiff/geotiff/tables</w:t>
        </w:r>
      </w:hyperlink>
    </w:p>
    <w:commentRangeEnd w:id="1134"/>
    <w:p w14:paraId="688164D2" w14:textId="77777777" w:rsidR="00EF70A2" w:rsidRDefault="0093256E">
      <w:pPr>
        <w:pStyle w:val="pre"/>
        <w:widowControl/>
      </w:pPr>
      <w:r>
        <w:commentReference w:id="1134"/>
      </w:r>
      <w:commentRangeEnd w:id="1135"/>
      <w:r>
        <w:commentReference w:id="1135"/>
      </w:r>
    </w:p>
    <w:p w14:paraId="4705BB7C" w14:textId="77777777" w:rsidR="00EF70A2" w:rsidRDefault="0093256E">
      <w:r>
        <w:t>Appended below is the README.TXT file that accompanies the tables of defining parameters for those codes:</w:t>
      </w:r>
    </w:p>
    <w:p w14:paraId="41F64CCD" w14:textId="77777777" w:rsidR="00EF70A2" w:rsidRDefault="0093256E">
      <w:pPr>
        <w:pStyle w:val="pre"/>
        <w:widowControl/>
      </w:pPr>
      <w:r>
        <w:t xml:space="preserve">                    +-----------------------------------+</w:t>
      </w:r>
    </w:p>
    <w:p w14:paraId="20ED3CA0" w14:textId="77777777" w:rsidR="00EF70A2" w:rsidRDefault="0093256E">
      <w:pPr>
        <w:pStyle w:val="pre"/>
        <w:widowControl/>
      </w:pPr>
      <w:r>
        <w:t xml:space="preserve">                    |     EPSG Geodesy Parameters       |</w:t>
      </w:r>
    </w:p>
    <w:p w14:paraId="483B8C08" w14:textId="77777777" w:rsidR="00EF70A2" w:rsidRDefault="0093256E">
      <w:pPr>
        <w:pStyle w:val="pre"/>
        <w:widowControl/>
      </w:pPr>
      <w:r>
        <w:t xml:space="preserve">                    |    version 2.1, 2nd June 1995.    |</w:t>
      </w:r>
    </w:p>
    <w:p w14:paraId="2F77FACE" w14:textId="77777777" w:rsidR="00EF70A2" w:rsidRDefault="0093256E">
      <w:pPr>
        <w:pStyle w:val="pre"/>
        <w:widowControl/>
      </w:pPr>
      <w:r>
        <w:t xml:space="preserve">                    +-----------------------------------+       </w:t>
      </w:r>
    </w:p>
    <w:p w14:paraId="28DD79E5" w14:textId="77777777" w:rsidR="00EF70A2" w:rsidRDefault="0093256E">
      <w:pPr>
        <w:pStyle w:val="pre"/>
        <w:widowControl/>
      </w:pPr>
      <w:r>
        <w:t xml:space="preserve">                           </w:t>
      </w:r>
    </w:p>
    <w:p w14:paraId="5399FD7D" w14:textId="77777777" w:rsidR="00EF70A2" w:rsidRDefault="0093256E">
      <w:pPr>
        <w:pStyle w:val="pre"/>
        <w:widowControl/>
      </w:pPr>
      <w:r>
        <w:t xml:space="preserve"> </w:t>
      </w:r>
    </w:p>
    <w:p w14:paraId="559E8032" w14:textId="77777777" w:rsidR="00EF70A2" w:rsidRDefault="0093256E">
      <w:pPr>
        <w:pStyle w:val="pre"/>
        <w:widowControl/>
      </w:pPr>
      <w:r>
        <w:t xml:space="preserve"> The European Petroleum Survey Group (EPSG) has compiled and is</w:t>
      </w:r>
    </w:p>
    <w:p w14:paraId="3CA8EB8F" w14:textId="77777777" w:rsidR="00EF70A2" w:rsidRDefault="0093256E">
      <w:pPr>
        <w:pStyle w:val="pre"/>
        <w:widowControl/>
      </w:pPr>
      <w:r>
        <w:t xml:space="preserve"> distributing this set of parameters defining various geodetic</w:t>
      </w:r>
    </w:p>
    <w:p w14:paraId="3761AE48" w14:textId="77777777" w:rsidR="00EF70A2" w:rsidRDefault="0093256E">
      <w:pPr>
        <w:pStyle w:val="pre"/>
        <w:widowControl/>
      </w:pPr>
      <w:r>
        <w:t xml:space="preserve"> and cartographic coordinate systems to encourage</w:t>
      </w:r>
    </w:p>
    <w:p w14:paraId="3967D81F" w14:textId="77777777" w:rsidR="00EF70A2" w:rsidRDefault="0093256E">
      <w:pPr>
        <w:pStyle w:val="pre"/>
        <w:widowControl/>
      </w:pPr>
      <w:r>
        <w:t xml:space="preserve"> </w:t>
      </w:r>
      <w:proofErr w:type="spellStart"/>
      <w:r>
        <w:t>standardisation</w:t>
      </w:r>
      <w:proofErr w:type="spellEnd"/>
      <w:r>
        <w:t xml:space="preserve"> across the Exploration and Production segment</w:t>
      </w:r>
    </w:p>
    <w:p w14:paraId="5FDB008A" w14:textId="77777777" w:rsidR="00EF70A2" w:rsidRDefault="0093256E">
      <w:pPr>
        <w:pStyle w:val="pre"/>
        <w:widowControl/>
      </w:pPr>
      <w:r>
        <w:t xml:space="preserve"> of the oil industry.  The data is included as reference data</w:t>
      </w:r>
    </w:p>
    <w:p w14:paraId="6FB0A1D2" w14:textId="77777777" w:rsidR="00EF70A2" w:rsidRDefault="0093256E">
      <w:pPr>
        <w:pStyle w:val="pre"/>
        <w:widowControl/>
      </w:pPr>
      <w:r>
        <w:t xml:space="preserve"> in the GeoTIFF data exchange specification, in Iris21 the</w:t>
      </w:r>
    </w:p>
    <w:p w14:paraId="663CE082" w14:textId="77777777" w:rsidR="00EF70A2" w:rsidRDefault="0093256E">
      <w:pPr>
        <w:pStyle w:val="pre"/>
        <w:widowControl/>
      </w:pPr>
      <w:r>
        <w:t xml:space="preserve"> </w:t>
      </w:r>
      <w:proofErr w:type="spellStart"/>
      <w:r>
        <w:t>Petroconsultants</w:t>
      </w:r>
      <w:proofErr w:type="spellEnd"/>
      <w:r>
        <w:t xml:space="preserve"> data model, and in </w:t>
      </w:r>
      <w:proofErr w:type="spellStart"/>
      <w:r>
        <w:t>Epicentre</w:t>
      </w:r>
      <w:proofErr w:type="spellEnd"/>
      <w:r>
        <w:t>, the POSC data</w:t>
      </w:r>
    </w:p>
    <w:p w14:paraId="487DD8BB" w14:textId="77777777" w:rsidR="00EF70A2" w:rsidRDefault="0093256E">
      <w:pPr>
        <w:pStyle w:val="pre"/>
        <w:widowControl/>
      </w:pPr>
      <w:r>
        <w:t xml:space="preserve"> model.  Parameters map directly to the POSC </w:t>
      </w:r>
      <w:proofErr w:type="spellStart"/>
      <w:r>
        <w:t>Epicentre</w:t>
      </w:r>
      <w:proofErr w:type="spellEnd"/>
      <w:r>
        <w:t xml:space="preserve"> model</w:t>
      </w:r>
    </w:p>
    <w:p w14:paraId="1EF0614A" w14:textId="77777777" w:rsidR="00EF70A2" w:rsidRDefault="0093256E">
      <w:pPr>
        <w:pStyle w:val="pre"/>
        <w:widowControl/>
      </w:pPr>
      <w:r>
        <w:t xml:space="preserve"> v2.0, except for data item codes which are included in the</w:t>
      </w:r>
    </w:p>
    <w:p w14:paraId="06D1282E" w14:textId="77777777" w:rsidR="00EF70A2" w:rsidRDefault="0093256E">
      <w:pPr>
        <w:pStyle w:val="pre"/>
        <w:widowControl/>
      </w:pPr>
      <w:r>
        <w:t xml:space="preserve"> files for data management purposes.  Geodetic datum parameters</w:t>
      </w:r>
    </w:p>
    <w:p w14:paraId="20FF2D74" w14:textId="77777777" w:rsidR="00EF70A2" w:rsidRDefault="0093256E">
      <w:pPr>
        <w:pStyle w:val="pre"/>
        <w:widowControl/>
      </w:pPr>
      <w:r>
        <w:t xml:space="preserve"> are embedded within the geographic coordinate system file. </w:t>
      </w:r>
    </w:p>
    <w:p w14:paraId="787F6C37" w14:textId="77777777" w:rsidR="00EF70A2" w:rsidRDefault="0093256E">
      <w:pPr>
        <w:pStyle w:val="pre"/>
        <w:widowControl/>
      </w:pPr>
      <w:r>
        <w:t xml:space="preserve"> This has been done to ease parameter maintenance as there is a</w:t>
      </w:r>
    </w:p>
    <w:p w14:paraId="4B677935" w14:textId="77777777" w:rsidR="00EF70A2" w:rsidRDefault="0093256E">
      <w:pPr>
        <w:pStyle w:val="pre"/>
        <w:widowControl/>
      </w:pPr>
      <w:r>
        <w:t xml:space="preserve"> high correlation between geodetic datum names and geographic</w:t>
      </w:r>
    </w:p>
    <w:p w14:paraId="5BA1D093" w14:textId="77777777" w:rsidR="00EF70A2" w:rsidRDefault="0093256E">
      <w:pPr>
        <w:pStyle w:val="pre"/>
        <w:widowControl/>
      </w:pPr>
      <w:r>
        <w:t xml:space="preserve"> coordinate system names.  The Projected Coordinate System v2.0</w:t>
      </w:r>
    </w:p>
    <w:p w14:paraId="69CB8DF0" w14:textId="77777777" w:rsidR="00EF70A2" w:rsidRDefault="0093256E">
      <w:pPr>
        <w:pStyle w:val="pre"/>
        <w:widowControl/>
      </w:pPr>
      <w:r>
        <w:t xml:space="preserve"> tabulation consists of systems associated with locally used</w:t>
      </w:r>
    </w:p>
    <w:p w14:paraId="411117AA" w14:textId="77777777" w:rsidR="00EF70A2" w:rsidRDefault="0093256E">
      <w:pPr>
        <w:pStyle w:val="pre"/>
        <w:widowControl/>
      </w:pPr>
      <w:r>
        <w:t xml:space="preserve"> projections.  Systems </w:t>
      </w:r>
      <w:proofErr w:type="spellStart"/>
      <w:r>
        <w:t>utilising</w:t>
      </w:r>
      <w:proofErr w:type="spellEnd"/>
      <w:r>
        <w:t xml:space="preserve"> the popular UTM grid system</w:t>
      </w:r>
    </w:p>
    <w:p w14:paraId="47C5A8AD" w14:textId="77777777" w:rsidR="00EF70A2" w:rsidRDefault="0093256E">
      <w:pPr>
        <w:pStyle w:val="pre"/>
        <w:widowControl/>
      </w:pPr>
      <w:r>
        <w:t xml:space="preserve"> have also been included.</w:t>
      </w:r>
    </w:p>
    <w:p w14:paraId="04E4DF79" w14:textId="77777777" w:rsidR="00EF70A2" w:rsidRDefault="0093256E">
      <w:pPr>
        <w:pStyle w:val="pre"/>
        <w:widowControl/>
      </w:pPr>
      <w:r>
        <w:t xml:space="preserve"> </w:t>
      </w:r>
    </w:p>
    <w:p w14:paraId="5B5DEAA4" w14:textId="77777777" w:rsidR="00EF70A2" w:rsidRDefault="0093256E">
      <w:pPr>
        <w:pStyle w:val="pre"/>
        <w:widowControl/>
      </w:pPr>
      <w:r>
        <w:t xml:space="preserve"> Criteria used for material in these lists include:</w:t>
      </w:r>
    </w:p>
    <w:p w14:paraId="3CFF6C92" w14:textId="77777777" w:rsidR="00EF70A2" w:rsidRDefault="0093256E">
      <w:pPr>
        <w:pStyle w:val="pre"/>
        <w:widowControl/>
      </w:pPr>
      <w:r>
        <w:t xml:space="preserve">   - information must be in the public domain: "private" data   </w:t>
      </w:r>
    </w:p>
    <w:p w14:paraId="2DF4F275" w14:textId="77777777" w:rsidR="00EF70A2" w:rsidRDefault="0093256E">
      <w:pPr>
        <w:pStyle w:val="pre"/>
        <w:widowControl/>
      </w:pPr>
      <w:r>
        <w:t xml:space="preserve">     is not included.</w:t>
      </w:r>
    </w:p>
    <w:p w14:paraId="29064F0B" w14:textId="77777777" w:rsidR="00EF70A2" w:rsidRDefault="0093256E">
      <w:pPr>
        <w:pStyle w:val="pre"/>
        <w:widowControl/>
      </w:pPr>
      <w:r>
        <w:t xml:space="preserve">   - data must be in current use.</w:t>
      </w:r>
    </w:p>
    <w:p w14:paraId="721318FB" w14:textId="77777777" w:rsidR="00EF70A2" w:rsidRDefault="0093256E">
      <w:pPr>
        <w:pStyle w:val="pre"/>
        <w:widowControl/>
      </w:pPr>
      <w:r>
        <w:t xml:space="preserve">   - parameters are given to a precision consistent with</w:t>
      </w:r>
    </w:p>
    <w:p w14:paraId="61B25A08" w14:textId="77777777" w:rsidR="00EF70A2" w:rsidRDefault="0093256E">
      <w:pPr>
        <w:pStyle w:val="pre"/>
        <w:widowControl/>
      </w:pPr>
      <w:r>
        <w:t xml:space="preserve">     coordinates being to a precision of one </w:t>
      </w:r>
      <w:proofErr w:type="spellStart"/>
      <w:r>
        <w:t>centimetre</w:t>
      </w:r>
      <w:proofErr w:type="spellEnd"/>
      <w:r>
        <w:t>.</w:t>
      </w:r>
    </w:p>
    <w:p w14:paraId="1234C0B2" w14:textId="77777777" w:rsidR="00EF70A2" w:rsidRDefault="0093256E">
      <w:pPr>
        <w:pStyle w:val="pre"/>
        <w:widowControl/>
      </w:pPr>
      <w:r>
        <w:t xml:space="preserve"> </w:t>
      </w:r>
    </w:p>
    <w:p w14:paraId="0CD133B3" w14:textId="77777777" w:rsidR="00EF70A2" w:rsidRDefault="0093256E">
      <w:pPr>
        <w:pStyle w:val="pre"/>
        <w:widowControl/>
      </w:pPr>
      <w:r>
        <w:t xml:space="preserve"> The user assumes the entire risk as to the accuracy and the</w:t>
      </w:r>
    </w:p>
    <w:p w14:paraId="50B914FF" w14:textId="77777777" w:rsidR="00EF70A2" w:rsidRDefault="0093256E">
      <w:pPr>
        <w:pStyle w:val="pre"/>
        <w:widowControl/>
      </w:pPr>
      <w:r>
        <w:t xml:space="preserve"> use of this data.  The data may be copied and distributed</w:t>
      </w:r>
    </w:p>
    <w:p w14:paraId="6767529A" w14:textId="77777777" w:rsidR="00EF70A2" w:rsidRDefault="0093256E">
      <w:pPr>
        <w:pStyle w:val="pre"/>
        <w:widowControl/>
      </w:pPr>
      <w:r>
        <w:t xml:space="preserve"> subject to the following conditions:</w:t>
      </w:r>
    </w:p>
    <w:p w14:paraId="01D8C13B" w14:textId="77777777" w:rsidR="00EF70A2" w:rsidRDefault="0093256E">
      <w:pPr>
        <w:pStyle w:val="pre"/>
        <w:widowControl/>
      </w:pPr>
      <w:r>
        <w:t xml:space="preserve"> </w:t>
      </w:r>
    </w:p>
    <w:p w14:paraId="73799B65" w14:textId="77777777" w:rsidR="00EF70A2" w:rsidRDefault="0093256E">
      <w:pPr>
        <w:pStyle w:val="pre"/>
        <w:widowControl/>
      </w:pPr>
      <w:r>
        <w:lastRenderedPageBreak/>
        <w:t xml:space="preserve">      1)   All data must then be copied without modification</w:t>
      </w:r>
    </w:p>
    <w:p w14:paraId="1B4B5CEB" w14:textId="77777777" w:rsidR="00EF70A2" w:rsidRDefault="0093256E">
      <w:pPr>
        <w:pStyle w:val="pre"/>
        <w:widowControl/>
      </w:pPr>
      <w:r>
        <w:t xml:space="preserve"> and all pages must be included;</w:t>
      </w:r>
    </w:p>
    <w:p w14:paraId="35386B14" w14:textId="77777777" w:rsidR="00EF70A2" w:rsidRDefault="0093256E">
      <w:pPr>
        <w:pStyle w:val="pre"/>
        <w:widowControl/>
      </w:pPr>
      <w:r>
        <w:t xml:space="preserve">           </w:t>
      </w:r>
    </w:p>
    <w:p w14:paraId="5070B196" w14:textId="77777777" w:rsidR="00EF70A2" w:rsidRDefault="0093256E">
      <w:pPr>
        <w:pStyle w:val="pre"/>
        <w:widowControl/>
      </w:pPr>
      <w:r>
        <w:t xml:space="preserve">      2)   All components of this data set must be distributed</w:t>
      </w:r>
    </w:p>
    <w:p w14:paraId="0E59A0BC" w14:textId="77777777" w:rsidR="00EF70A2" w:rsidRDefault="0093256E">
      <w:pPr>
        <w:pStyle w:val="pre"/>
        <w:widowControl/>
      </w:pPr>
      <w:r>
        <w:t xml:space="preserve"> together;</w:t>
      </w:r>
    </w:p>
    <w:p w14:paraId="1F780C96" w14:textId="77777777" w:rsidR="00EF70A2" w:rsidRDefault="0093256E">
      <w:pPr>
        <w:pStyle w:val="pre"/>
        <w:widowControl/>
      </w:pPr>
      <w:r>
        <w:t xml:space="preserve">           </w:t>
      </w:r>
    </w:p>
    <w:p w14:paraId="5B87AA7C" w14:textId="77777777" w:rsidR="00EF70A2" w:rsidRDefault="0093256E">
      <w:pPr>
        <w:pStyle w:val="pre"/>
        <w:widowControl/>
      </w:pPr>
      <w:r>
        <w:t xml:space="preserve">      3)   The data may not be distributed for profit by any </w:t>
      </w:r>
    </w:p>
    <w:p w14:paraId="7EA448A2" w14:textId="77777777" w:rsidR="00EF70A2" w:rsidRDefault="0093256E">
      <w:pPr>
        <w:pStyle w:val="pre"/>
        <w:widowControl/>
      </w:pPr>
      <w:r>
        <w:t xml:space="preserve"> third party; and</w:t>
      </w:r>
    </w:p>
    <w:p w14:paraId="7F837D23" w14:textId="77777777" w:rsidR="00EF70A2" w:rsidRDefault="0093256E">
      <w:pPr>
        <w:pStyle w:val="pre"/>
        <w:widowControl/>
      </w:pPr>
      <w:r>
        <w:t xml:space="preserve"> </w:t>
      </w:r>
    </w:p>
    <w:p w14:paraId="7264A584" w14:textId="77777777" w:rsidR="00EF70A2" w:rsidRDefault="0093256E">
      <w:pPr>
        <w:pStyle w:val="pre"/>
        <w:widowControl/>
      </w:pPr>
      <w:r>
        <w:t xml:space="preserve">      4)   Acknowledgement to the original source must be</w:t>
      </w:r>
    </w:p>
    <w:p w14:paraId="1A2EB842" w14:textId="77777777" w:rsidR="00EF70A2" w:rsidRDefault="0093256E">
      <w:pPr>
        <w:pStyle w:val="pre"/>
        <w:widowControl/>
      </w:pPr>
      <w:r>
        <w:t xml:space="preserve"> given.</w:t>
      </w:r>
    </w:p>
    <w:p w14:paraId="0D5F86D5" w14:textId="77777777" w:rsidR="00EF70A2" w:rsidRDefault="0093256E">
      <w:pPr>
        <w:pStyle w:val="pre"/>
        <w:widowControl/>
      </w:pPr>
      <w:r>
        <w:t xml:space="preserve">           </w:t>
      </w:r>
    </w:p>
    <w:p w14:paraId="24C45E77" w14:textId="77777777" w:rsidR="00EF70A2" w:rsidRDefault="0093256E">
      <w:pPr>
        <w:pStyle w:val="pre"/>
        <w:widowControl/>
      </w:pPr>
      <w:r>
        <w:t xml:space="preserve"> </w:t>
      </w:r>
      <w:proofErr w:type="gramStart"/>
      <w:r>
        <w:t>INFORMATION  PROVIDED</w:t>
      </w:r>
      <w:proofErr w:type="gramEnd"/>
      <w:r>
        <w:t xml:space="preserve"> IN THIS DOCUMENT IS PROVIDED "AS IS"</w:t>
      </w:r>
    </w:p>
    <w:p w14:paraId="1C68C0D7" w14:textId="77777777" w:rsidR="00EF70A2" w:rsidRDefault="0093256E">
      <w:pPr>
        <w:pStyle w:val="pre"/>
        <w:widowControl/>
      </w:pPr>
      <w:r>
        <w:t xml:space="preserve"> WITHOUT </w:t>
      </w:r>
      <w:proofErr w:type="gramStart"/>
      <w:r>
        <w:t>WARRANTY  OF</w:t>
      </w:r>
      <w:proofErr w:type="gramEnd"/>
      <w:r>
        <w:t xml:space="preserve">  ANY  KIND,  EITHER  EXPRESSED OR </w:t>
      </w:r>
    </w:p>
    <w:p w14:paraId="79BAC820" w14:textId="77777777" w:rsidR="00EF70A2" w:rsidRDefault="0093256E">
      <w:pPr>
        <w:pStyle w:val="pre"/>
        <w:widowControl/>
      </w:pPr>
      <w:r>
        <w:t xml:space="preserve"> IMPLIED, </w:t>
      </w:r>
      <w:proofErr w:type="gramStart"/>
      <w:r>
        <w:t>INCLUDING  BUT</w:t>
      </w:r>
      <w:proofErr w:type="gramEnd"/>
      <w:r>
        <w:t xml:space="preserve">  NOT LIMITED TO THE IMPLIED WARRANTIES</w:t>
      </w:r>
    </w:p>
    <w:p w14:paraId="0D9C7388" w14:textId="77777777" w:rsidR="00EF70A2" w:rsidRDefault="0093256E">
      <w:pPr>
        <w:pStyle w:val="pre"/>
        <w:widowControl/>
      </w:pPr>
      <w:r>
        <w:t xml:space="preserve"> OF MERCHANTABILITY AND/OR FITNESS FOR A PARTICULAR PURPOSE.</w:t>
      </w:r>
    </w:p>
    <w:p w14:paraId="4608DE48" w14:textId="77777777" w:rsidR="00EF70A2" w:rsidRDefault="0093256E">
      <w:pPr>
        <w:pStyle w:val="pre"/>
        <w:widowControl/>
      </w:pPr>
      <w:r>
        <w:t xml:space="preserve"> </w:t>
      </w:r>
    </w:p>
    <w:p w14:paraId="5D443AA2" w14:textId="77777777" w:rsidR="00EF70A2" w:rsidRDefault="0093256E">
      <w:pPr>
        <w:pStyle w:val="pre"/>
        <w:widowControl/>
      </w:pPr>
      <w:r>
        <w:t xml:space="preserve"> Data is distributed on MS-DOS formatted diskette in comma-</w:t>
      </w:r>
    </w:p>
    <w:p w14:paraId="1D8A47D3" w14:textId="77777777" w:rsidR="00EF70A2" w:rsidRDefault="0093256E">
      <w:pPr>
        <w:pStyle w:val="pre"/>
        <w:widowControl/>
      </w:pPr>
      <w:r>
        <w:t xml:space="preserve"> separated record format.  Additional copies may be obtained</w:t>
      </w:r>
    </w:p>
    <w:p w14:paraId="5CF21D80" w14:textId="77777777" w:rsidR="00EF70A2" w:rsidRDefault="0093256E">
      <w:pPr>
        <w:pStyle w:val="pre"/>
        <w:widowControl/>
      </w:pPr>
      <w:r>
        <w:t xml:space="preserve"> from Jean-Patrick </w:t>
      </w:r>
      <w:proofErr w:type="spellStart"/>
      <w:r>
        <w:t>Girbig</w:t>
      </w:r>
      <w:proofErr w:type="spellEnd"/>
      <w:r>
        <w:t xml:space="preserve"> at the address below at a cost of</w:t>
      </w:r>
    </w:p>
    <w:p w14:paraId="4F62AC03" w14:textId="77777777" w:rsidR="00EF70A2" w:rsidRDefault="0093256E">
      <w:pPr>
        <w:pStyle w:val="pre"/>
        <w:widowControl/>
      </w:pPr>
      <w:r>
        <w:t xml:space="preserve"> US$100 to cover media and shipping, payment to be made in</w:t>
      </w:r>
    </w:p>
    <w:p w14:paraId="176DDA3D" w14:textId="77777777" w:rsidR="00EF70A2" w:rsidRDefault="0093256E">
      <w:pPr>
        <w:pStyle w:val="pre"/>
        <w:widowControl/>
      </w:pPr>
      <w:r>
        <w:t xml:space="preserve"> </w:t>
      </w:r>
      <w:proofErr w:type="spellStart"/>
      <w:r>
        <w:t>favour</w:t>
      </w:r>
      <w:proofErr w:type="spellEnd"/>
      <w:r>
        <w:t xml:space="preserve"> of </w:t>
      </w:r>
      <w:proofErr w:type="spellStart"/>
      <w:r>
        <w:t>Petroconsultants</w:t>
      </w:r>
      <w:proofErr w:type="spellEnd"/>
      <w:r>
        <w:t xml:space="preserve"> S.A at Union </w:t>
      </w:r>
      <w:proofErr w:type="spellStart"/>
      <w:r>
        <w:t>Banque</w:t>
      </w:r>
      <w:proofErr w:type="spellEnd"/>
      <w:r>
        <w:t xml:space="preserve"> </w:t>
      </w:r>
      <w:proofErr w:type="spellStart"/>
      <w:r>
        <w:t>Suisses</w:t>
      </w:r>
      <w:proofErr w:type="spellEnd"/>
      <w:r>
        <w:t>,</w:t>
      </w:r>
    </w:p>
    <w:p w14:paraId="6C5A2642" w14:textId="77777777" w:rsidR="00EF70A2" w:rsidRDefault="0093256E">
      <w:pPr>
        <w:pStyle w:val="pre"/>
        <w:widowControl/>
      </w:pPr>
      <w:r>
        <w:t xml:space="preserve"> 1211 </w:t>
      </w:r>
      <w:proofErr w:type="spellStart"/>
      <w:r>
        <w:t>Geneve</w:t>
      </w:r>
      <w:proofErr w:type="spellEnd"/>
      <w:r>
        <w:t xml:space="preserve"> 11, Switzerland (</w:t>
      </w:r>
      <w:proofErr w:type="spellStart"/>
      <w:r>
        <w:t>compte</w:t>
      </w:r>
      <w:proofErr w:type="spellEnd"/>
      <w:r>
        <w:t xml:space="preserve"> number 403 458 60 K).</w:t>
      </w:r>
    </w:p>
    <w:p w14:paraId="597A927C" w14:textId="77777777" w:rsidR="00EF70A2" w:rsidRDefault="0093256E">
      <w:pPr>
        <w:pStyle w:val="pre"/>
        <w:widowControl/>
      </w:pPr>
      <w:r>
        <w:t xml:space="preserve"> </w:t>
      </w:r>
    </w:p>
    <w:p w14:paraId="4E527716" w14:textId="77777777" w:rsidR="00EF70A2" w:rsidRDefault="0093256E">
      <w:pPr>
        <w:pStyle w:val="pre"/>
        <w:widowControl/>
      </w:pPr>
      <w:r>
        <w:t xml:space="preserve"> The data is to be made available on a bulletin board shortly.</w:t>
      </w:r>
    </w:p>
    <w:p w14:paraId="4CAF713D" w14:textId="77777777" w:rsidR="00EF70A2" w:rsidRDefault="0093256E">
      <w:pPr>
        <w:pStyle w:val="pre"/>
        <w:widowControl/>
      </w:pPr>
      <w:r>
        <w:t xml:space="preserve"> </w:t>
      </w:r>
    </w:p>
    <w:p w14:paraId="019820BC" w14:textId="77777777" w:rsidR="00EF70A2" w:rsidRDefault="0093256E">
      <w:pPr>
        <w:pStyle w:val="pre"/>
        <w:widowControl/>
      </w:pPr>
      <w:r>
        <w:t xml:space="preserve"> </w:t>
      </w:r>
    </w:p>
    <w:p w14:paraId="442C6B2B" w14:textId="77777777" w:rsidR="00EF70A2" w:rsidRDefault="0093256E">
      <w:pPr>
        <w:pStyle w:val="pre"/>
        <w:widowControl/>
      </w:pPr>
      <w:r>
        <w:t xml:space="preserve"> Shipping List</w:t>
      </w:r>
    </w:p>
    <w:p w14:paraId="7718242A" w14:textId="77777777" w:rsidR="00EF70A2" w:rsidRDefault="0093256E">
      <w:pPr>
        <w:pStyle w:val="pre"/>
        <w:widowControl/>
      </w:pPr>
      <w:r>
        <w:t xml:space="preserve"> -------------</w:t>
      </w:r>
    </w:p>
    <w:p w14:paraId="743058DD" w14:textId="77777777" w:rsidR="00EF70A2" w:rsidRDefault="0093256E">
      <w:pPr>
        <w:pStyle w:val="pre"/>
        <w:widowControl/>
      </w:pPr>
      <w:r>
        <w:t xml:space="preserve"> </w:t>
      </w:r>
    </w:p>
    <w:p w14:paraId="7DCE0EFE" w14:textId="77777777" w:rsidR="00EF70A2" w:rsidRDefault="0093256E">
      <w:pPr>
        <w:pStyle w:val="pre"/>
        <w:widowControl/>
      </w:pPr>
      <w:r>
        <w:t xml:space="preserve"> This data set consists of 8 files:</w:t>
      </w:r>
    </w:p>
    <w:p w14:paraId="65221816" w14:textId="77777777" w:rsidR="00EF70A2" w:rsidRDefault="0093256E">
      <w:pPr>
        <w:pStyle w:val="pre"/>
        <w:widowControl/>
      </w:pPr>
      <w:r>
        <w:t xml:space="preserve"> </w:t>
      </w:r>
    </w:p>
    <w:p w14:paraId="680300E5" w14:textId="77777777" w:rsidR="00EF70A2" w:rsidRDefault="0093256E">
      <w:pPr>
        <w:pStyle w:val="pre"/>
        <w:widowControl/>
      </w:pPr>
      <w:r>
        <w:t xml:space="preserve"> </w:t>
      </w:r>
      <w:proofErr w:type="gramStart"/>
      <w:r>
        <w:t>PROJCS.CSV  Tabulation</w:t>
      </w:r>
      <w:proofErr w:type="gramEnd"/>
      <w:r>
        <w:t xml:space="preserve"> of Projected Coordinate Systems to     </w:t>
      </w:r>
    </w:p>
    <w:p w14:paraId="56464986" w14:textId="77777777" w:rsidR="00EF70A2" w:rsidRDefault="0093256E">
      <w:pPr>
        <w:pStyle w:val="pre"/>
        <w:widowControl/>
      </w:pPr>
      <w:r>
        <w:t xml:space="preserve">             which map grid coordinates may be referenced.</w:t>
      </w:r>
    </w:p>
    <w:p w14:paraId="617F8EF1" w14:textId="77777777" w:rsidR="00EF70A2" w:rsidRDefault="0093256E">
      <w:pPr>
        <w:pStyle w:val="pre"/>
        <w:widowControl/>
      </w:pPr>
      <w:r>
        <w:t xml:space="preserve"> </w:t>
      </w:r>
    </w:p>
    <w:p w14:paraId="759B97A7" w14:textId="77777777" w:rsidR="00EF70A2" w:rsidRDefault="0093256E">
      <w:pPr>
        <w:pStyle w:val="pre"/>
        <w:widowControl/>
      </w:pPr>
      <w:r>
        <w:t xml:space="preserve"> </w:t>
      </w:r>
      <w:proofErr w:type="gramStart"/>
      <w:r>
        <w:t>GEOGCS.CSV  Tabulation</w:t>
      </w:r>
      <w:proofErr w:type="gramEnd"/>
      <w:r>
        <w:t xml:space="preserve"> of Geographic Coordinate Systems to    </w:t>
      </w:r>
    </w:p>
    <w:p w14:paraId="6D15D548" w14:textId="77777777" w:rsidR="00EF70A2" w:rsidRDefault="0093256E">
      <w:pPr>
        <w:pStyle w:val="pre"/>
        <w:widowControl/>
      </w:pPr>
      <w:r>
        <w:t xml:space="preserve">             which latitude and longitude coordinates may be   </w:t>
      </w:r>
    </w:p>
    <w:p w14:paraId="79A40F7B" w14:textId="77777777" w:rsidR="00EF70A2" w:rsidRDefault="0093256E">
      <w:pPr>
        <w:pStyle w:val="pre"/>
        <w:widowControl/>
      </w:pPr>
      <w:r>
        <w:t xml:space="preserve">             referenced.  This table includes the equivalent   </w:t>
      </w:r>
    </w:p>
    <w:p w14:paraId="25F2EA48" w14:textId="77777777" w:rsidR="00EF70A2" w:rsidRDefault="0093256E">
      <w:pPr>
        <w:pStyle w:val="pre"/>
        <w:widowControl/>
      </w:pPr>
      <w:r>
        <w:t xml:space="preserve">             geocentric coordinate systems and also the        </w:t>
      </w:r>
    </w:p>
    <w:p w14:paraId="731284B9" w14:textId="77777777" w:rsidR="00EF70A2" w:rsidRDefault="0093256E">
      <w:pPr>
        <w:pStyle w:val="pre"/>
        <w:widowControl/>
      </w:pPr>
      <w:r>
        <w:t xml:space="preserve">             geodetic datum, reference to which allows latitude</w:t>
      </w:r>
    </w:p>
    <w:p w14:paraId="287AB2BB" w14:textId="77777777" w:rsidR="00EF70A2" w:rsidRDefault="0093256E">
      <w:pPr>
        <w:pStyle w:val="pre"/>
        <w:widowControl/>
      </w:pPr>
      <w:r>
        <w:t xml:space="preserve">             and longitude or geocentric XYZ to uniquely       </w:t>
      </w:r>
    </w:p>
    <w:p w14:paraId="06277DCA" w14:textId="77777777" w:rsidR="00EF70A2" w:rsidRDefault="0093256E">
      <w:pPr>
        <w:pStyle w:val="pre"/>
        <w:widowControl/>
      </w:pPr>
      <w:r>
        <w:t xml:space="preserve">             describe a location on the earth.</w:t>
      </w:r>
    </w:p>
    <w:p w14:paraId="3411574B" w14:textId="77777777" w:rsidR="00EF70A2" w:rsidRDefault="0093256E">
      <w:pPr>
        <w:pStyle w:val="pre"/>
        <w:widowControl/>
      </w:pPr>
      <w:r>
        <w:t xml:space="preserve"> </w:t>
      </w:r>
    </w:p>
    <w:p w14:paraId="184EB8D5" w14:textId="77777777" w:rsidR="00EF70A2" w:rsidRDefault="0093256E">
      <w:pPr>
        <w:pStyle w:val="pre"/>
        <w:widowControl/>
      </w:pPr>
      <w:r>
        <w:t xml:space="preserve"> </w:t>
      </w:r>
      <w:proofErr w:type="gramStart"/>
      <w:r>
        <w:t>VERTCS.CSV  Tabulation</w:t>
      </w:r>
      <w:proofErr w:type="gramEnd"/>
      <w:r>
        <w:t xml:space="preserve"> of Vertical Coordinate Systems to     </w:t>
      </w:r>
    </w:p>
    <w:p w14:paraId="1F157C07" w14:textId="77777777" w:rsidR="00EF70A2" w:rsidRDefault="0093256E">
      <w:pPr>
        <w:pStyle w:val="pre"/>
        <w:widowControl/>
      </w:pPr>
      <w:r>
        <w:t xml:space="preserve">             which heights or depths may be referenced. This</w:t>
      </w:r>
    </w:p>
    <w:p w14:paraId="1643D84F" w14:textId="77777777" w:rsidR="00EF70A2" w:rsidRDefault="0093256E">
      <w:pPr>
        <w:pStyle w:val="pre"/>
        <w:widowControl/>
      </w:pPr>
      <w:r>
        <w:t xml:space="preserve">             table is currently in an early form.</w:t>
      </w:r>
    </w:p>
    <w:p w14:paraId="43CE1847" w14:textId="77777777" w:rsidR="00EF70A2" w:rsidRDefault="0093256E">
      <w:pPr>
        <w:pStyle w:val="pre"/>
        <w:widowControl/>
      </w:pPr>
      <w:r>
        <w:t xml:space="preserve"> </w:t>
      </w:r>
    </w:p>
    <w:p w14:paraId="548643DE" w14:textId="77777777" w:rsidR="00EF70A2" w:rsidRDefault="0093256E">
      <w:pPr>
        <w:pStyle w:val="pre"/>
        <w:widowControl/>
      </w:pPr>
      <w:r>
        <w:t xml:space="preserve"> PROJ.CSV    Tabulation of transformation methods and          </w:t>
      </w:r>
    </w:p>
    <w:p w14:paraId="3DE680F4" w14:textId="77777777" w:rsidR="00EF70A2" w:rsidRDefault="0093256E">
      <w:pPr>
        <w:pStyle w:val="pre"/>
        <w:widowControl/>
      </w:pPr>
      <w:r>
        <w:t xml:space="preserve">             parameters through which Projected Coordinate     </w:t>
      </w:r>
    </w:p>
    <w:p w14:paraId="4EEDDA4B" w14:textId="77777777" w:rsidR="00EF70A2" w:rsidRDefault="0093256E">
      <w:pPr>
        <w:pStyle w:val="pre"/>
        <w:widowControl/>
      </w:pPr>
      <w:r>
        <w:t xml:space="preserve">             Systems are defined and related to Geographic     </w:t>
      </w:r>
    </w:p>
    <w:p w14:paraId="15DC5E4B" w14:textId="77777777" w:rsidR="00EF70A2" w:rsidRDefault="0093256E">
      <w:pPr>
        <w:pStyle w:val="pre"/>
        <w:widowControl/>
      </w:pPr>
      <w:r>
        <w:t xml:space="preserve">             Coordinate Systems.</w:t>
      </w:r>
    </w:p>
    <w:p w14:paraId="421A1E11" w14:textId="77777777" w:rsidR="00EF70A2" w:rsidRDefault="0093256E">
      <w:pPr>
        <w:pStyle w:val="pre"/>
        <w:widowControl/>
      </w:pPr>
      <w:r>
        <w:t xml:space="preserve"> </w:t>
      </w:r>
    </w:p>
    <w:p w14:paraId="7F003C34" w14:textId="77777777" w:rsidR="00EF70A2" w:rsidRDefault="0093256E">
      <w:pPr>
        <w:pStyle w:val="pre"/>
        <w:widowControl/>
      </w:pPr>
      <w:r>
        <w:t xml:space="preserve"> </w:t>
      </w:r>
      <w:proofErr w:type="gramStart"/>
      <w:r>
        <w:t>ELLIPS.CSV  Tabulation</w:t>
      </w:r>
      <w:proofErr w:type="gramEnd"/>
      <w:r>
        <w:t xml:space="preserve"> of reference ellipsoids upon which     </w:t>
      </w:r>
    </w:p>
    <w:p w14:paraId="4712826A" w14:textId="77777777" w:rsidR="00EF70A2" w:rsidRDefault="0093256E">
      <w:pPr>
        <w:pStyle w:val="pre"/>
        <w:widowControl/>
      </w:pPr>
      <w:r>
        <w:t xml:space="preserve">             geodetic </w:t>
      </w:r>
      <w:proofErr w:type="spellStart"/>
      <w:r>
        <w:t>datums</w:t>
      </w:r>
      <w:proofErr w:type="spellEnd"/>
      <w:r>
        <w:t xml:space="preserve"> are based.</w:t>
      </w:r>
    </w:p>
    <w:p w14:paraId="2C21E929" w14:textId="77777777" w:rsidR="00EF70A2" w:rsidRDefault="0093256E">
      <w:pPr>
        <w:pStyle w:val="pre"/>
        <w:widowControl/>
      </w:pPr>
      <w:r>
        <w:t xml:space="preserve"> </w:t>
      </w:r>
    </w:p>
    <w:p w14:paraId="2BFA9CC4" w14:textId="77777777" w:rsidR="00EF70A2" w:rsidRDefault="0093256E">
      <w:pPr>
        <w:pStyle w:val="pre"/>
        <w:widowControl/>
      </w:pPr>
      <w:r>
        <w:t xml:space="preserve"> </w:t>
      </w:r>
      <w:proofErr w:type="gramStart"/>
      <w:r>
        <w:t>PMERID.CSV  Tabulation</w:t>
      </w:r>
      <w:proofErr w:type="gramEnd"/>
      <w:r>
        <w:t xml:space="preserve"> of prime meridians upon which geodetic </w:t>
      </w:r>
    </w:p>
    <w:p w14:paraId="485CE0FF" w14:textId="77777777" w:rsidR="00EF70A2" w:rsidRDefault="0093256E">
      <w:pPr>
        <w:pStyle w:val="pre"/>
        <w:widowControl/>
      </w:pPr>
      <w:r>
        <w:t xml:space="preserve">             </w:t>
      </w:r>
      <w:proofErr w:type="spellStart"/>
      <w:r>
        <w:t>datums</w:t>
      </w:r>
      <w:proofErr w:type="spellEnd"/>
      <w:r>
        <w:t xml:space="preserve"> are based.</w:t>
      </w:r>
    </w:p>
    <w:p w14:paraId="2E306FA7" w14:textId="77777777" w:rsidR="00EF70A2" w:rsidRDefault="0093256E">
      <w:pPr>
        <w:pStyle w:val="pre"/>
        <w:widowControl/>
      </w:pPr>
      <w:r>
        <w:lastRenderedPageBreak/>
        <w:t xml:space="preserve"> </w:t>
      </w:r>
    </w:p>
    <w:p w14:paraId="13382B6B" w14:textId="77777777" w:rsidR="00EF70A2" w:rsidRDefault="0093256E">
      <w:pPr>
        <w:pStyle w:val="pre"/>
        <w:widowControl/>
      </w:pPr>
      <w:r>
        <w:t xml:space="preserve"> UNITS.CSV   Tabulation of length units used in Projected and  </w:t>
      </w:r>
    </w:p>
    <w:p w14:paraId="6CE661DD" w14:textId="77777777" w:rsidR="00EF70A2" w:rsidRDefault="0093256E">
      <w:pPr>
        <w:pStyle w:val="pre"/>
        <w:widowControl/>
      </w:pPr>
      <w:r>
        <w:t xml:space="preserve">             Vertical Coordinate Systems and angle units used  </w:t>
      </w:r>
    </w:p>
    <w:p w14:paraId="5D454BC0" w14:textId="77777777" w:rsidR="00EF70A2" w:rsidRDefault="0093256E">
      <w:pPr>
        <w:pStyle w:val="pre"/>
        <w:widowControl/>
      </w:pPr>
      <w:r>
        <w:t xml:space="preserve">             in Geographic Coordinate Systems.</w:t>
      </w:r>
    </w:p>
    <w:p w14:paraId="4677F751" w14:textId="77777777" w:rsidR="00EF70A2" w:rsidRDefault="0093256E">
      <w:pPr>
        <w:pStyle w:val="pre"/>
        <w:widowControl/>
      </w:pPr>
      <w:r>
        <w:t xml:space="preserve"> </w:t>
      </w:r>
    </w:p>
    <w:p w14:paraId="0357ADDB" w14:textId="77777777" w:rsidR="00EF70A2" w:rsidRDefault="0093256E">
      <w:pPr>
        <w:pStyle w:val="pre"/>
        <w:widowControl/>
      </w:pPr>
      <w:r>
        <w:t xml:space="preserve"> </w:t>
      </w:r>
      <w:proofErr w:type="gramStart"/>
      <w:r>
        <w:t>README.TXT  This</w:t>
      </w:r>
      <w:proofErr w:type="gramEnd"/>
      <w:r>
        <w:t xml:space="preserve"> file.</w:t>
      </w:r>
    </w:p>
    <w:p w14:paraId="55B54C5A" w14:textId="77777777" w:rsidR="00EF70A2" w:rsidRDefault="0093256E">
      <w:pPr>
        <w:pStyle w:val="pre"/>
        <w:widowControl/>
      </w:pPr>
      <w:r>
        <w:t xml:space="preserve"> </w:t>
      </w:r>
    </w:p>
    <w:p w14:paraId="273EEF77" w14:textId="77777777" w:rsidR="00EF70A2" w:rsidRDefault="0093256E">
      <w:pPr>
        <w:pStyle w:val="AnnexLevel1"/>
        <w:numPr>
          <w:ilvl w:val="1"/>
          <w:numId w:val="11"/>
        </w:numPr>
      </w:pPr>
      <w:bookmarkStart w:id="1136" w:name="_Toc279162080"/>
      <w:commentRangeStart w:id="1137"/>
      <w:r>
        <w:t>Coordinate Transformations</w:t>
      </w:r>
      <w:bookmarkEnd w:id="1136"/>
      <w:commentRangeEnd w:id="1137"/>
      <w:r>
        <w:commentReference w:id="1137"/>
      </w:r>
    </w:p>
    <w:p w14:paraId="347568BF" w14:textId="77777777" w:rsidR="00EF70A2" w:rsidRDefault="0093256E">
      <w:r>
        <w:t>The purpose of GeoTIFF is to allow the definitive identification of georeferenced locations within a raster dataset. This is generally accomplished through tying raster space coordinates to a model space coordinate system, when no further information is required. In the GeoTIFF nomenclature, "</w:t>
      </w:r>
      <w:proofErr w:type="spellStart"/>
      <w:r>
        <w:t>georeferencing</w:t>
      </w:r>
      <w:proofErr w:type="spellEnd"/>
      <w:r>
        <w:t>" refers to tying raster space to a model space M, while "geocoding" refers to defining how the model space M assigns coordinates to points on the earth.</w:t>
      </w:r>
    </w:p>
    <w:p w14:paraId="174029ED" w14:textId="77777777" w:rsidR="00EF70A2" w:rsidRDefault="0093256E">
      <w:r>
        <w:t>The three tags defined below may be used for defining the relationship between R and M, and the relationship may be diagrammed as:</w:t>
      </w:r>
    </w:p>
    <w:p w14:paraId="139527F7" w14:textId="77777777" w:rsidR="00EF70A2" w:rsidRDefault="0093256E">
      <w:pPr>
        <w:pStyle w:val="pre"/>
        <w:widowControl/>
      </w:pPr>
      <w:r>
        <w:t xml:space="preserve">           ModelPixelScaleTag </w:t>
      </w:r>
    </w:p>
    <w:p w14:paraId="5C2AF16A" w14:textId="77777777" w:rsidR="00EF70A2" w:rsidRDefault="0093256E">
      <w:pPr>
        <w:pStyle w:val="pre"/>
        <w:widowControl/>
      </w:pPr>
      <w:r>
        <w:t xml:space="preserve">           ModelTiepointTag         </w:t>
      </w:r>
    </w:p>
    <w:p w14:paraId="767C62AB" w14:textId="77777777" w:rsidR="00EF70A2" w:rsidRDefault="0093256E">
      <w:pPr>
        <w:pStyle w:val="pre"/>
        <w:widowControl/>
      </w:pPr>
      <w:r>
        <w:t xml:space="preserve">    </w:t>
      </w:r>
      <w:proofErr w:type="gramStart"/>
      <w:r>
        <w:t>R  ------------</w:t>
      </w:r>
      <w:proofErr w:type="gramEnd"/>
      <w:r>
        <w:t xml:space="preserve"> OR --------------&gt; M</w:t>
      </w:r>
    </w:p>
    <w:p w14:paraId="1CE2414B" w14:textId="77777777" w:rsidR="00EF70A2" w:rsidRDefault="0093256E">
      <w:pPr>
        <w:pStyle w:val="pre"/>
        <w:widowControl/>
      </w:pPr>
      <w:r>
        <w:t xml:space="preserve">  (</w:t>
      </w:r>
      <w:proofErr w:type="gramStart"/>
      <w:r>
        <w:t>I,J</w:t>
      </w:r>
      <w:proofErr w:type="gramEnd"/>
      <w:r>
        <w:t xml:space="preserve">,K)  ModelTransformationTag   (X,Y,Z) </w:t>
      </w:r>
    </w:p>
    <w:p w14:paraId="2EEFA7CC" w14:textId="77777777" w:rsidR="00EF70A2" w:rsidRDefault="0093256E">
      <w:pPr>
        <w:pStyle w:val="pre"/>
        <w:widowControl/>
      </w:pPr>
      <w:r>
        <w:t xml:space="preserve">                  </w:t>
      </w:r>
    </w:p>
    <w:p w14:paraId="3B0516E0" w14:textId="77777777" w:rsidR="00EF70A2" w:rsidRDefault="0093256E">
      <w:r>
        <w:t xml:space="preserve">The next section describes these Baseline </w:t>
      </w:r>
      <w:proofErr w:type="spellStart"/>
      <w:r>
        <w:t>georeferencing</w:t>
      </w:r>
      <w:proofErr w:type="spellEnd"/>
      <w:r>
        <w:t xml:space="preserve"> tags in detail.</w:t>
      </w:r>
    </w:p>
    <w:p w14:paraId="4D4B5A14" w14:textId="77777777" w:rsidR="00EF70A2" w:rsidRDefault="0093256E">
      <w:pPr>
        <w:pStyle w:val="AnnexLevel2"/>
        <w:numPr>
          <w:ilvl w:val="2"/>
          <w:numId w:val="11"/>
        </w:numPr>
      </w:pPr>
      <w:bookmarkStart w:id="1138" w:name="_Toc337382305"/>
      <w:bookmarkEnd w:id="1138"/>
      <w:r>
        <w:t>GeoTIFF Tags for Coordinate Transformations</w:t>
      </w:r>
    </w:p>
    <w:p w14:paraId="5ECB8EC6" w14:textId="77777777" w:rsidR="00EF70A2" w:rsidRDefault="0093256E">
      <w:r>
        <w:t xml:space="preserve">For most common applications, the transformation between raster and model space may be defined with a set of raster-to-model </w:t>
      </w:r>
      <w:proofErr w:type="spellStart"/>
      <w:r>
        <w:t>tiepoints</w:t>
      </w:r>
      <w:proofErr w:type="spellEnd"/>
      <w:r>
        <w:t xml:space="preserve"> and scaling parameters. The following two tags may be used for this purpose:</w:t>
      </w:r>
    </w:p>
    <w:p w14:paraId="42313625" w14:textId="77777777" w:rsidR="00EF70A2" w:rsidRDefault="0093256E">
      <w:pPr>
        <w:pStyle w:val="pre"/>
        <w:widowControl/>
      </w:pPr>
      <w:r>
        <w:t>ModelTiepointTag:</w:t>
      </w:r>
    </w:p>
    <w:p w14:paraId="74F6F8B6" w14:textId="77777777" w:rsidR="00EF70A2" w:rsidRDefault="0093256E">
      <w:pPr>
        <w:pStyle w:val="pre"/>
        <w:widowControl/>
      </w:pPr>
      <w:r>
        <w:t xml:space="preserve">      Tag = 33922 (8482.H) </w:t>
      </w:r>
    </w:p>
    <w:p w14:paraId="41B06510" w14:textId="77777777" w:rsidR="00EF70A2" w:rsidRDefault="0093256E">
      <w:pPr>
        <w:pStyle w:val="pre"/>
        <w:widowControl/>
      </w:pPr>
      <w:r>
        <w:t xml:space="preserve">      Type = DOUBLE (IEEE Double precision)</w:t>
      </w:r>
    </w:p>
    <w:p w14:paraId="2721F5E6" w14:textId="77777777" w:rsidR="00EF70A2" w:rsidRDefault="0093256E">
      <w:pPr>
        <w:pStyle w:val="pre"/>
        <w:widowControl/>
      </w:pPr>
      <w:r>
        <w:t xml:space="preserve">      N = 6*</w:t>
      </w:r>
      <w:proofErr w:type="gramStart"/>
      <w:r>
        <w:t>K,  K</w:t>
      </w:r>
      <w:proofErr w:type="gramEnd"/>
      <w:r>
        <w:t xml:space="preserve"> = number of </w:t>
      </w:r>
      <w:proofErr w:type="spellStart"/>
      <w:r>
        <w:t>tiepoints</w:t>
      </w:r>
      <w:proofErr w:type="spellEnd"/>
    </w:p>
    <w:p w14:paraId="5CE33F49" w14:textId="77777777" w:rsidR="00EF70A2" w:rsidRDefault="0093256E">
      <w:pPr>
        <w:pStyle w:val="pre"/>
        <w:widowControl/>
      </w:pPr>
      <w:r>
        <w:t xml:space="preserve">      Alias: </w:t>
      </w:r>
      <w:proofErr w:type="spellStart"/>
      <w:r>
        <w:t>GeoreferenceTag</w:t>
      </w:r>
      <w:proofErr w:type="spellEnd"/>
    </w:p>
    <w:p w14:paraId="14FFBF58" w14:textId="77777777" w:rsidR="00EF70A2" w:rsidRDefault="0093256E">
      <w:pPr>
        <w:pStyle w:val="pre"/>
        <w:widowControl/>
      </w:pPr>
      <w:r>
        <w:t xml:space="preserve">      Owner: Intergraph</w:t>
      </w:r>
    </w:p>
    <w:p w14:paraId="325C550F" w14:textId="77777777" w:rsidR="00EF70A2" w:rsidRDefault="0093256E">
      <w:r>
        <w:t xml:space="preserve">This tag stores raster-&gt;model </w:t>
      </w:r>
      <w:proofErr w:type="spellStart"/>
      <w:r>
        <w:t>tiepoint</w:t>
      </w:r>
      <w:proofErr w:type="spellEnd"/>
      <w:r>
        <w:t xml:space="preserve"> pairs in the order</w:t>
      </w:r>
    </w:p>
    <w:p w14:paraId="1B37DBDF" w14:textId="77777777" w:rsidR="00EF70A2" w:rsidRDefault="0093256E">
      <w:pPr>
        <w:pStyle w:val="pre"/>
        <w:widowControl/>
      </w:pPr>
      <w:r>
        <w:t xml:space="preserve">        ModelTiepointTag = (</w:t>
      </w:r>
      <w:proofErr w:type="gramStart"/>
      <w:r>
        <w:t>...,I</w:t>
      </w:r>
      <w:proofErr w:type="gramEnd"/>
      <w:r>
        <w:t>,J,K, X,Y,Z...),</w:t>
      </w:r>
    </w:p>
    <w:p w14:paraId="48FAAF10" w14:textId="77777777" w:rsidR="00EF70A2" w:rsidRDefault="00EF70A2">
      <w:pPr>
        <w:pStyle w:val="pre"/>
        <w:widowControl/>
      </w:pPr>
    </w:p>
    <w:p w14:paraId="541AC35E" w14:textId="77777777" w:rsidR="00EF70A2" w:rsidRDefault="0093256E">
      <w:r>
        <w:t>where (</w:t>
      </w:r>
      <w:proofErr w:type="gramStart"/>
      <w:r>
        <w:t>I,J</w:t>
      </w:r>
      <w:proofErr w:type="gramEnd"/>
      <w:r>
        <w:t xml:space="preserve">,K) is the point at location (I,J) in raster space with pixel-value K, and (X,Y,Z) is a vector in model space. In most cases the model space is only two-dimensional, in which case both K and Z should be set to zero; this third dimension is provided in anticipation of future support for 3D digital elevation models and vertical coordinate systems. </w:t>
      </w:r>
    </w:p>
    <w:p w14:paraId="21C5BCB9" w14:textId="77777777" w:rsidR="00EF70A2" w:rsidRDefault="0093256E">
      <w:r>
        <w:t xml:space="preserve">A raster image may be georeferenced simply by specifying its location, size and orientation in the model coordinate space M. This may be done by specifying the location of three of the four bounding corner points. However, </w:t>
      </w:r>
      <w:proofErr w:type="spellStart"/>
      <w:r>
        <w:t>tiepoints</w:t>
      </w:r>
      <w:proofErr w:type="spellEnd"/>
      <w:r>
        <w:t xml:space="preserve"> are only to be considered </w:t>
      </w:r>
      <w:r>
        <w:lastRenderedPageBreak/>
        <w:t xml:space="preserve">exact at the points specified; thus defining such a set of bounding </w:t>
      </w:r>
      <w:proofErr w:type="spellStart"/>
      <w:r>
        <w:t>tiepoints</w:t>
      </w:r>
      <w:proofErr w:type="spellEnd"/>
      <w:r>
        <w:t xml:space="preserve"> does </w:t>
      </w:r>
      <w:r>
        <w:rPr>
          <w:b/>
          <w:bCs/>
        </w:rPr>
        <w:t>not</w:t>
      </w:r>
      <w:r>
        <w:t xml:space="preserve"> imply that the model space locations of the interior of the image may be exactly computed by a linear interpolation of these </w:t>
      </w:r>
      <w:proofErr w:type="spellStart"/>
      <w:r>
        <w:t>tiepoints</w:t>
      </w:r>
      <w:proofErr w:type="spellEnd"/>
      <w:r>
        <w:t>.</w:t>
      </w:r>
    </w:p>
    <w:p w14:paraId="39E5DB4D" w14:textId="77777777" w:rsidR="00EF70A2" w:rsidRDefault="0093256E">
      <w:r>
        <w:t xml:space="preserve">However, since the relationship between the Raster space and the model space will often be an exact, affine transformation, this relationship can be defined using one set of </w:t>
      </w:r>
      <w:proofErr w:type="spellStart"/>
      <w:r>
        <w:t>tiepoints</w:t>
      </w:r>
      <w:proofErr w:type="spellEnd"/>
      <w:r>
        <w:t xml:space="preserve"> and the "ModelPixelScaleTag", described below, which gives the vertical and horizontal raster grid cell size, specified in model units. </w:t>
      </w:r>
    </w:p>
    <w:p w14:paraId="421AE77F" w14:textId="77777777" w:rsidR="00EF70A2" w:rsidRDefault="0093256E">
      <w:r>
        <w:t xml:space="preserve">If possible, the first </w:t>
      </w:r>
      <w:proofErr w:type="spellStart"/>
      <w:r>
        <w:t>tiepoint</w:t>
      </w:r>
      <w:proofErr w:type="spellEnd"/>
      <w:r>
        <w:t xml:space="preserve"> placed in this tag shall be the one establishing the location of the point (0,0) in raster space. However, if this is not possible (for example, if (0,0) is goes to a part of model space in which the projection is ill-defined), then there is no particular order in which the </w:t>
      </w:r>
      <w:proofErr w:type="spellStart"/>
      <w:r>
        <w:t>tiepoints</w:t>
      </w:r>
      <w:proofErr w:type="spellEnd"/>
      <w:r>
        <w:t xml:space="preserve"> need be listed.</w:t>
      </w:r>
    </w:p>
    <w:p w14:paraId="1D2FDAC4" w14:textId="77777777" w:rsidR="00EF70A2" w:rsidRDefault="0093256E">
      <w:r>
        <w:t xml:space="preserve">For </w:t>
      </w:r>
      <w:proofErr w:type="spellStart"/>
      <w:r>
        <w:t>orthorectification</w:t>
      </w:r>
      <w:proofErr w:type="spellEnd"/>
      <w:r>
        <w:t xml:space="preserve"> or mosaicking applications a large number of </w:t>
      </w:r>
      <w:proofErr w:type="spellStart"/>
      <w:r>
        <w:t>tiepoints</w:t>
      </w:r>
      <w:proofErr w:type="spellEnd"/>
      <w:r>
        <w:t xml:space="preserve"> may be specified on a mesh over the raster image. However, the definition of associated grid interpolation methods is not in the scope of the current GeoTIFF spec.</w:t>
      </w:r>
    </w:p>
    <w:p w14:paraId="4FE84CB2" w14:textId="77777777" w:rsidR="00EF70A2" w:rsidRDefault="0093256E">
      <w:r>
        <w:t xml:space="preserve">Remark: As mentioned in section 2.5.1, all GeoTIFF information is independent of the </w:t>
      </w:r>
      <w:proofErr w:type="spellStart"/>
      <w:r>
        <w:t>XPosition</w:t>
      </w:r>
      <w:proofErr w:type="spellEnd"/>
      <w:r>
        <w:t xml:space="preserve">, </w:t>
      </w:r>
      <w:proofErr w:type="spellStart"/>
      <w:r>
        <w:t>YPosition</w:t>
      </w:r>
      <w:proofErr w:type="spellEnd"/>
      <w:r>
        <w:t>, and Orientation tags of the standard TIFF 6.0 spec.</w:t>
      </w:r>
    </w:p>
    <w:p w14:paraId="1DD32B0C" w14:textId="77777777" w:rsidR="00EF70A2" w:rsidRDefault="0093256E">
      <w:r>
        <w:t>The next two tags are optional tags provided for defining exact affine transformations between raster and model space; baseline GeoTIFF files may use either, but shall never use both within the same TIFF image directory.</w:t>
      </w:r>
    </w:p>
    <w:p w14:paraId="492731CB" w14:textId="77777777" w:rsidR="00EF70A2" w:rsidRDefault="0093256E">
      <w:pPr>
        <w:pStyle w:val="pre"/>
        <w:widowControl/>
      </w:pPr>
      <w:r>
        <w:t>ModelPixelScaleTag:</w:t>
      </w:r>
    </w:p>
    <w:p w14:paraId="7FAE08B1" w14:textId="77777777" w:rsidR="00EF70A2" w:rsidRDefault="0093256E">
      <w:pPr>
        <w:pStyle w:val="pre"/>
        <w:widowControl/>
      </w:pPr>
      <w:r>
        <w:t xml:space="preserve">      Tag =</w:t>
      </w:r>
      <w:r>
        <w:tab/>
        <w:t>33550</w:t>
      </w:r>
    </w:p>
    <w:p w14:paraId="5290673C" w14:textId="77777777" w:rsidR="00EF70A2" w:rsidRDefault="0093256E">
      <w:pPr>
        <w:pStyle w:val="pre"/>
        <w:widowControl/>
      </w:pPr>
      <w:r>
        <w:t xml:space="preserve">      Type =</w:t>
      </w:r>
      <w:r>
        <w:tab/>
        <w:t>DOUBLE (IEEE Double precision)</w:t>
      </w:r>
    </w:p>
    <w:p w14:paraId="08D5493C" w14:textId="77777777" w:rsidR="00EF70A2" w:rsidRDefault="0093256E">
      <w:pPr>
        <w:pStyle w:val="pre"/>
        <w:widowControl/>
      </w:pPr>
      <w:r>
        <w:t xml:space="preserve">      N =</w:t>
      </w:r>
      <w:r>
        <w:tab/>
        <w:t>3</w:t>
      </w:r>
    </w:p>
    <w:p w14:paraId="79672D81" w14:textId="77777777" w:rsidR="00EF70A2" w:rsidRDefault="0093256E">
      <w:pPr>
        <w:pStyle w:val="pre"/>
        <w:widowControl/>
      </w:pPr>
      <w:r>
        <w:t xml:space="preserve">      Owner:</w:t>
      </w:r>
      <w:r>
        <w:tab/>
      </w:r>
      <w:proofErr w:type="spellStart"/>
      <w:r>
        <w:t>SoftDesk</w:t>
      </w:r>
      <w:proofErr w:type="spellEnd"/>
    </w:p>
    <w:p w14:paraId="06499C3D" w14:textId="77777777" w:rsidR="00EF70A2" w:rsidRDefault="0093256E">
      <w:r>
        <w:t>This tag may be used to specify the size of raster pixel spacing in the model space units, when the raster space can be embedded in the model space coordinate system without rotation, and consists of the following 3 values:</w:t>
      </w:r>
    </w:p>
    <w:p w14:paraId="50FB72B4" w14:textId="77777777" w:rsidR="00EF70A2" w:rsidRDefault="0093256E">
      <w:pPr>
        <w:pStyle w:val="pre"/>
        <w:widowControl/>
      </w:pPr>
      <w:r>
        <w:t xml:space="preserve">    ModelPixelScaleTag = (</w:t>
      </w:r>
      <w:proofErr w:type="spellStart"/>
      <w:r>
        <w:t>ScaleX</w:t>
      </w:r>
      <w:proofErr w:type="spellEnd"/>
      <w:r>
        <w:t xml:space="preserve">, </w:t>
      </w:r>
      <w:proofErr w:type="spellStart"/>
      <w:r>
        <w:t>ScaleY</w:t>
      </w:r>
      <w:proofErr w:type="spellEnd"/>
      <w:r>
        <w:t xml:space="preserve">, </w:t>
      </w:r>
      <w:proofErr w:type="spellStart"/>
      <w:r>
        <w:t>ScaleZ</w:t>
      </w:r>
      <w:proofErr w:type="spellEnd"/>
      <w:r>
        <w:t>)</w:t>
      </w:r>
    </w:p>
    <w:p w14:paraId="596C331D" w14:textId="77777777" w:rsidR="00EF70A2" w:rsidRDefault="00EF70A2">
      <w:pPr>
        <w:pStyle w:val="pre"/>
        <w:widowControl/>
      </w:pPr>
    </w:p>
    <w:p w14:paraId="26F1C391" w14:textId="77777777" w:rsidR="00EF70A2" w:rsidRDefault="0093256E">
      <w:r>
        <w:t xml:space="preserve">where </w:t>
      </w:r>
      <w:proofErr w:type="spellStart"/>
      <w:r>
        <w:t>ScaleX</w:t>
      </w:r>
      <w:proofErr w:type="spellEnd"/>
      <w:r>
        <w:t xml:space="preserve"> and </w:t>
      </w:r>
      <w:proofErr w:type="spellStart"/>
      <w:r>
        <w:t>ScaleY</w:t>
      </w:r>
      <w:proofErr w:type="spellEnd"/>
      <w:r>
        <w:t xml:space="preserve"> give the horizontal and vertical spacing of raster pixels. The </w:t>
      </w:r>
      <w:proofErr w:type="spellStart"/>
      <w:r>
        <w:t>ScaleZ</w:t>
      </w:r>
      <w:proofErr w:type="spellEnd"/>
      <w:r>
        <w:t xml:space="preserve"> is primarily used to map the pixel value of a digital elevation model into the correct Z-scale, and so for most other purposes this value should be zero (since most model spaces are 2-D, with Z=0).</w:t>
      </w:r>
    </w:p>
    <w:p w14:paraId="23E857F6" w14:textId="77777777" w:rsidR="00EF70A2" w:rsidRDefault="0093256E">
      <w:r>
        <w:t xml:space="preserve">A single </w:t>
      </w:r>
      <w:proofErr w:type="spellStart"/>
      <w:r>
        <w:t>tiepoint</w:t>
      </w:r>
      <w:proofErr w:type="spellEnd"/>
      <w:r>
        <w:t xml:space="preserve"> in the ModelTiepointTag, together with this tag, completely determine the relationship between raster and model space; thus they comprise the two tags which Baseline GeoTIFF files most often will use to place a raster image into a "standard position" in model space.</w:t>
      </w:r>
    </w:p>
    <w:p w14:paraId="23833A62" w14:textId="77777777" w:rsidR="00EF70A2" w:rsidRDefault="0093256E">
      <w:r>
        <w:t xml:space="preserve">Like the </w:t>
      </w:r>
      <w:proofErr w:type="spellStart"/>
      <w:r>
        <w:t>Tiepoint</w:t>
      </w:r>
      <w:proofErr w:type="spellEnd"/>
      <w:r>
        <w:t xml:space="preserve"> tag, this tag information is independent of the </w:t>
      </w:r>
      <w:proofErr w:type="spellStart"/>
      <w:r>
        <w:t>XPosition</w:t>
      </w:r>
      <w:proofErr w:type="spellEnd"/>
      <w:r>
        <w:t xml:space="preserve">, </w:t>
      </w:r>
      <w:proofErr w:type="spellStart"/>
      <w:r>
        <w:t>YPosition</w:t>
      </w:r>
      <w:proofErr w:type="spellEnd"/>
      <w:r>
        <w:t xml:space="preserve">, Resolution and Orientation tags of the standard TIFF 6.0 spec. However, simple reversals </w:t>
      </w:r>
      <w:r>
        <w:lastRenderedPageBreak/>
        <w:t>of orientation between raster and model space (e.g. horizontal or vertical flips) may be indicated by reversal of sign in the corresponding component of the ModelPixelScaleTag. GeoTIFF compliant readers must honor this sign-reversal convention.</w:t>
      </w:r>
    </w:p>
    <w:p w14:paraId="7C63760C" w14:textId="77777777" w:rsidR="00EF70A2" w:rsidRDefault="0093256E">
      <w:r>
        <w:t xml:space="preserve">This tag must not be used if the raster image requires rotation or shearing to place it into the standard model space. In such cases the transformation shall be defined with the more general ModelTransformationTag, defined below. </w:t>
      </w:r>
    </w:p>
    <w:p w14:paraId="0EB4B042" w14:textId="77777777" w:rsidR="00EF70A2" w:rsidRPr="00C05784" w:rsidRDefault="0093256E">
      <w:pPr>
        <w:pStyle w:val="pre"/>
        <w:widowControl/>
        <w:rPr>
          <w:lang w:val="fr-FR"/>
          <w:rPrChange w:id="1139" w:author="Emmanuel Devys" w:date="2018-01-15T10:13:00Z">
            <w:rPr/>
          </w:rPrChange>
        </w:rPr>
      </w:pPr>
      <w:r w:rsidRPr="00C05784">
        <w:rPr>
          <w:lang w:val="fr-FR"/>
          <w:rPrChange w:id="1140" w:author="Emmanuel Devys" w:date="2018-01-15T10:13:00Z">
            <w:rPr/>
          </w:rPrChange>
        </w:rPr>
        <w:t>ModelTransformationTag</w:t>
      </w:r>
    </w:p>
    <w:p w14:paraId="44DA9E3B" w14:textId="77777777" w:rsidR="00EF70A2" w:rsidRPr="00C05784" w:rsidRDefault="0093256E">
      <w:pPr>
        <w:pStyle w:val="pre"/>
        <w:widowControl/>
        <w:rPr>
          <w:lang w:val="fr-FR"/>
          <w:rPrChange w:id="1141" w:author="Emmanuel Devys" w:date="2018-01-15T10:13:00Z">
            <w:rPr/>
          </w:rPrChange>
        </w:rPr>
      </w:pPr>
      <w:r w:rsidRPr="00C05784">
        <w:rPr>
          <w:lang w:val="fr-FR"/>
          <w:rPrChange w:id="1142" w:author="Emmanuel Devys" w:date="2018-01-15T10:13:00Z">
            <w:rPr/>
          </w:rPrChange>
        </w:rPr>
        <w:t xml:space="preserve">      Tag  =</w:t>
      </w:r>
      <w:r w:rsidRPr="00C05784">
        <w:rPr>
          <w:lang w:val="fr-FR"/>
          <w:rPrChange w:id="1143" w:author="Emmanuel Devys" w:date="2018-01-15T10:13:00Z">
            <w:rPr/>
          </w:rPrChange>
        </w:rPr>
        <w:tab/>
        <w:t xml:space="preserve">34264  (85D8.H) </w:t>
      </w:r>
    </w:p>
    <w:p w14:paraId="11F51780" w14:textId="77777777" w:rsidR="00EF70A2" w:rsidRPr="00C05784" w:rsidRDefault="0093256E">
      <w:pPr>
        <w:pStyle w:val="pre"/>
        <w:widowControl/>
        <w:rPr>
          <w:lang w:val="fr-FR"/>
          <w:rPrChange w:id="1144" w:author="Emmanuel Devys" w:date="2018-01-15T10:13:00Z">
            <w:rPr/>
          </w:rPrChange>
        </w:rPr>
      </w:pPr>
      <w:r w:rsidRPr="00C05784">
        <w:rPr>
          <w:lang w:val="fr-FR"/>
          <w:rPrChange w:id="1145" w:author="Emmanuel Devys" w:date="2018-01-15T10:13:00Z">
            <w:rPr/>
          </w:rPrChange>
        </w:rPr>
        <w:t xml:space="preserve">      Type =</w:t>
      </w:r>
      <w:r w:rsidRPr="00C05784">
        <w:rPr>
          <w:lang w:val="fr-FR"/>
          <w:rPrChange w:id="1146" w:author="Emmanuel Devys" w:date="2018-01-15T10:13:00Z">
            <w:rPr/>
          </w:rPrChange>
        </w:rPr>
        <w:tab/>
        <w:t xml:space="preserve">DOUBLE    </w:t>
      </w:r>
    </w:p>
    <w:p w14:paraId="029349B8" w14:textId="77777777" w:rsidR="00EF70A2" w:rsidRDefault="0093256E">
      <w:pPr>
        <w:pStyle w:val="pre"/>
        <w:widowControl/>
      </w:pPr>
      <w:r w:rsidRPr="00C05784">
        <w:rPr>
          <w:lang w:val="fr-FR"/>
          <w:rPrChange w:id="1147" w:author="Emmanuel Devys" w:date="2018-01-15T10:13:00Z">
            <w:rPr/>
          </w:rPrChange>
        </w:rPr>
        <w:t xml:space="preserve">      </w:t>
      </w:r>
      <w:r>
        <w:t>N    =</w:t>
      </w:r>
      <w:r>
        <w:tab/>
        <w:t>16</w:t>
      </w:r>
    </w:p>
    <w:p w14:paraId="677FBE81" w14:textId="77777777" w:rsidR="00EF70A2" w:rsidRDefault="0093256E">
      <w:pPr>
        <w:pStyle w:val="pre"/>
        <w:widowControl/>
      </w:pPr>
      <w:r>
        <w:t xml:space="preserve">      Owner: JPL Cartographic Applications Group</w:t>
      </w:r>
    </w:p>
    <w:p w14:paraId="2ABC5094" w14:textId="77777777" w:rsidR="00EF70A2" w:rsidRDefault="00EF70A2">
      <w:pPr>
        <w:pStyle w:val="pre"/>
        <w:widowControl/>
      </w:pPr>
    </w:p>
    <w:p w14:paraId="156C15F6" w14:textId="77777777" w:rsidR="00EF70A2" w:rsidRDefault="0093256E">
      <w:r>
        <w:t>This tag may be used to specify the transformation matrix between the raster space (and its dependent pixel-value space) and the (possibly 3D) model space. If specified, the tag shall have the following organization:</w:t>
      </w:r>
    </w:p>
    <w:p w14:paraId="6E9329D3" w14:textId="77777777" w:rsidR="00EF70A2" w:rsidRDefault="0093256E">
      <w:pPr>
        <w:pStyle w:val="pre"/>
        <w:widowControl/>
      </w:pPr>
      <w:r>
        <w:t xml:space="preserve">      ModelTransformationTag = (</w:t>
      </w:r>
      <w:proofErr w:type="spellStart"/>
      <w:proofErr w:type="gramStart"/>
      <w:r>
        <w:t>a,b</w:t>
      </w:r>
      <w:proofErr w:type="gramEnd"/>
      <w:r>
        <w:t>,c,d,e</w:t>
      </w:r>
      <w:proofErr w:type="spellEnd"/>
      <w:r>
        <w:t>....</w:t>
      </w:r>
      <w:proofErr w:type="spellStart"/>
      <w:r>
        <w:t>m,n,o,p</w:t>
      </w:r>
      <w:proofErr w:type="spellEnd"/>
      <w:r>
        <w:t>).</w:t>
      </w:r>
    </w:p>
    <w:p w14:paraId="1EB86AFB" w14:textId="77777777" w:rsidR="00EF70A2" w:rsidRDefault="0093256E">
      <w:r>
        <w:t>where</w:t>
      </w:r>
    </w:p>
    <w:p w14:paraId="23ECE53E" w14:textId="77777777" w:rsidR="00EF70A2" w:rsidRDefault="0093256E">
      <w:pPr>
        <w:pStyle w:val="pre"/>
        <w:widowControl/>
      </w:pPr>
      <w:r>
        <w:t xml:space="preserve">        model                              image</w:t>
      </w:r>
    </w:p>
    <w:p w14:paraId="52234EFE" w14:textId="77777777" w:rsidR="00EF70A2" w:rsidRDefault="0093256E">
      <w:pPr>
        <w:pStyle w:val="pre"/>
        <w:widowControl/>
      </w:pPr>
      <w:r>
        <w:t xml:space="preserve">        </w:t>
      </w:r>
      <w:proofErr w:type="spellStart"/>
      <w:r>
        <w:t>coords</w:t>
      </w:r>
      <w:proofErr w:type="spellEnd"/>
      <w:r>
        <w:t xml:space="preserve"> =          matrix     *     </w:t>
      </w:r>
      <w:proofErr w:type="spellStart"/>
      <w:r>
        <w:t>coords</w:t>
      </w:r>
      <w:proofErr w:type="spellEnd"/>
    </w:p>
    <w:p w14:paraId="2F9A4D73" w14:textId="77777777" w:rsidR="00EF70A2" w:rsidRDefault="0093256E">
      <w:r>
        <w:t xml:space="preserve">        </w:t>
      </w:r>
    </w:p>
    <w:p w14:paraId="4D9A1330" w14:textId="77777777" w:rsidR="00EF70A2" w:rsidRDefault="0093256E">
      <w:pPr>
        <w:pStyle w:val="pre"/>
        <w:widowControl/>
      </w:pPr>
      <w:r>
        <w:t xml:space="preserve">        |-   -|     |-                 -|  |-   -|</w:t>
      </w:r>
    </w:p>
    <w:p w14:paraId="2ADEED2F" w14:textId="77777777" w:rsidR="00EF70A2" w:rsidRDefault="0093256E">
      <w:pPr>
        <w:pStyle w:val="pre"/>
        <w:widowControl/>
      </w:pPr>
      <w:r>
        <w:t xml:space="preserve">        </w:t>
      </w:r>
      <w:proofErr w:type="gramStart"/>
      <w:r>
        <w:t>|  X</w:t>
      </w:r>
      <w:proofErr w:type="gramEnd"/>
      <w:r>
        <w:t xml:space="preserve">  |     |   a   b   c   d   |  |  I  |</w:t>
      </w:r>
    </w:p>
    <w:p w14:paraId="453DE842" w14:textId="77777777" w:rsidR="00EF70A2" w:rsidRDefault="0093256E">
      <w:pPr>
        <w:pStyle w:val="pre"/>
        <w:widowControl/>
      </w:pPr>
      <w:r>
        <w:t xml:space="preserve">        |     |     |                   |  |     |</w:t>
      </w:r>
    </w:p>
    <w:p w14:paraId="7304110D" w14:textId="77777777" w:rsidR="00EF70A2" w:rsidRDefault="0093256E">
      <w:pPr>
        <w:pStyle w:val="pre"/>
        <w:widowControl/>
      </w:pPr>
      <w:r>
        <w:t xml:space="preserve">        </w:t>
      </w:r>
      <w:proofErr w:type="gramStart"/>
      <w:r>
        <w:t>|  Y</w:t>
      </w:r>
      <w:proofErr w:type="gramEnd"/>
      <w:r>
        <w:t xml:space="preserve">  |     |   e   f   g   h   |  |  J  |</w:t>
      </w:r>
    </w:p>
    <w:p w14:paraId="7E0F2132" w14:textId="77777777" w:rsidR="00EF70A2" w:rsidRDefault="0093256E">
      <w:pPr>
        <w:pStyle w:val="pre"/>
        <w:widowControl/>
      </w:pPr>
      <w:r>
        <w:t xml:space="preserve">        |     |  =  |                   |  |     |</w:t>
      </w:r>
    </w:p>
    <w:p w14:paraId="25797693" w14:textId="77777777" w:rsidR="00EF70A2" w:rsidRDefault="0093256E">
      <w:pPr>
        <w:pStyle w:val="pre"/>
        <w:widowControl/>
      </w:pPr>
      <w:r>
        <w:t xml:space="preserve">        </w:t>
      </w:r>
      <w:proofErr w:type="gramStart"/>
      <w:r>
        <w:t>|  Z</w:t>
      </w:r>
      <w:proofErr w:type="gramEnd"/>
      <w:r>
        <w:t xml:space="preserve">  |     |   </w:t>
      </w:r>
      <w:proofErr w:type="spellStart"/>
      <w:r>
        <w:t>i</w:t>
      </w:r>
      <w:proofErr w:type="spellEnd"/>
      <w:r>
        <w:t xml:space="preserve">   j   k   l   |  |  K  |</w:t>
      </w:r>
    </w:p>
    <w:p w14:paraId="3FC69F2C" w14:textId="77777777" w:rsidR="00EF70A2" w:rsidRDefault="0093256E">
      <w:pPr>
        <w:pStyle w:val="pre"/>
        <w:widowControl/>
      </w:pPr>
      <w:r>
        <w:t xml:space="preserve">        |     |     |                   |  |     |</w:t>
      </w:r>
    </w:p>
    <w:p w14:paraId="41D5368C" w14:textId="77777777" w:rsidR="00EF70A2" w:rsidRDefault="0093256E">
      <w:pPr>
        <w:pStyle w:val="pre"/>
        <w:widowControl/>
      </w:pPr>
      <w:r>
        <w:t xml:space="preserve">        </w:t>
      </w:r>
      <w:proofErr w:type="gramStart"/>
      <w:r>
        <w:t>|  1</w:t>
      </w:r>
      <w:proofErr w:type="gramEnd"/>
      <w:r>
        <w:t xml:space="preserve">  |     |   m   n   o   p   |  |  1  |</w:t>
      </w:r>
    </w:p>
    <w:p w14:paraId="2B9A715A" w14:textId="77777777" w:rsidR="00EF70A2" w:rsidRDefault="0093256E">
      <w:pPr>
        <w:pStyle w:val="pre"/>
        <w:widowControl/>
      </w:pPr>
      <w:r>
        <w:t xml:space="preserve">        |-   -|     |-                 -|  |-   -|</w:t>
      </w:r>
    </w:p>
    <w:p w14:paraId="5EFB5107" w14:textId="77777777" w:rsidR="00EF70A2" w:rsidRDefault="00EF70A2"/>
    <w:p w14:paraId="6A605062" w14:textId="77777777" w:rsidR="00EF70A2" w:rsidRDefault="0093256E">
      <w:r>
        <w:t>By convention, and without loss of generality, the following parameters are currently hard-coded and will always be the same (but must be specified nonetheless):</w:t>
      </w:r>
    </w:p>
    <w:p w14:paraId="0BF8AD73" w14:textId="77777777" w:rsidR="00EF70A2" w:rsidRDefault="0093256E">
      <w:pPr>
        <w:pStyle w:val="pre"/>
        <w:widowControl/>
      </w:pPr>
      <w:r>
        <w:t xml:space="preserve">       m = n = o = </w:t>
      </w:r>
      <w:proofErr w:type="gramStart"/>
      <w:r>
        <w:t>0,  p</w:t>
      </w:r>
      <w:proofErr w:type="gramEnd"/>
      <w:r>
        <w:t xml:space="preserve"> = 1.</w:t>
      </w:r>
    </w:p>
    <w:p w14:paraId="5E22D331" w14:textId="77777777" w:rsidR="00EF70A2" w:rsidRDefault="00EF70A2">
      <w:pPr>
        <w:pStyle w:val="pre"/>
        <w:widowControl/>
      </w:pPr>
    </w:p>
    <w:p w14:paraId="790CE466" w14:textId="77777777" w:rsidR="00EF70A2" w:rsidRDefault="0093256E">
      <w:r>
        <w:t>For Baseline GeoTIFF, the model space is always 2-D, and so the matrix will have the more limited form:</w:t>
      </w:r>
    </w:p>
    <w:p w14:paraId="7EA328F1" w14:textId="77777777" w:rsidR="00EF70A2" w:rsidRDefault="0093256E">
      <w:pPr>
        <w:pStyle w:val="pre"/>
        <w:widowControl/>
      </w:pPr>
      <w:r>
        <w:t xml:space="preserve">        |-   -|     |-                 -|  |-   -|</w:t>
      </w:r>
    </w:p>
    <w:p w14:paraId="5466AA8C" w14:textId="77777777" w:rsidR="00EF70A2" w:rsidRDefault="0093256E">
      <w:pPr>
        <w:pStyle w:val="pre"/>
        <w:widowControl/>
      </w:pPr>
      <w:r>
        <w:t xml:space="preserve">        </w:t>
      </w:r>
      <w:proofErr w:type="gramStart"/>
      <w:r>
        <w:t>|  X</w:t>
      </w:r>
      <w:proofErr w:type="gramEnd"/>
      <w:r>
        <w:t xml:space="preserve">  |     |   a   b   0   d   |  |  I  |</w:t>
      </w:r>
    </w:p>
    <w:p w14:paraId="01A9A696" w14:textId="77777777" w:rsidR="00EF70A2" w:rsidRDefault="0093256E">
      <w:pPr>
        <w:pStyle w:val="pre"/>
        <w:widowControl/>
      </w:pPr>
      <w:r>
        <w:t xml:space="preserve">        |     |     |                   |  |     |</w:t>
      </w:r>
    </w:p>
    <w:p w14:paraId="64688748" w14:textId="77777777" w:rsidR="00EF70A2" w:rsidRDefault="0093256E">
      <w:pPr>
        <w:pStyle w:val="pre"/>
        <w:widowControl/>
      </w:pPr>
      <w:r>
        <w:t xml:space="preserve">        </w:t>
      </w:r>
      <w:proofErr w:type="gramStart"/>
      <w:r>
        <w:t>|  Y</w:t>
      </w:r>
      <w:proofErr w:type="gramEnd"/>
      <w:r>
        <w:t xml:space="preserve">  |     |   e   f   0   h   |  |  J  |</w:t>
      </w:r>
    </w:p>
    <w:p w14:paraId="191AB73E" w14:textId="77777777" w:rsidR="00EF70A2" w:rsidRDefault="0093256E">
      <w:pPr>
        <w:pStyle w:val="pre"/>
        <w:widowControl/>
      </w:pPr>
      <w:r>
        <w:t xml:space="preserve">        |     |  =  |                   |  |     |</w:t>
      </w:r>
    </w:p>
    <w:p w14:paraId="30F47B8C" w14:textId="77777777" w:rsidR="00EF70A2" w:rsidRDefault="0093256E">
      <w:pPr>
        <w:pStyle w:val="pre"/>
        <w:widowControl/>
      </w:pPr>
      <w:r>
        <w:t xml:space="preserve">        </w:t>
      </w:r>
      <w:proofErr w:type="gramStart"/>
      <w:r>
        <w:t>|  Z</w:t>
      </w:r>
      <w:proofErr w:type="gramEnd"/>
      <w:r>
        <w:t xml:space="preserve">  |     |   0   0   0   0   |  |  K  |</w:t>
      </w:r>
    </w:p>
    <w:p w14:paraId="2E348247" w14:textId="77777777" w:rsidR="00EF70A2" w:rsidRDefault="0093256E">
      <w:pPr>
        <w:pStyle w:val="pre"/>
        <w:widowControl/>
      </w:pPr>
      <w:r>
        <w:t xml:space="preserve">        |     |     |                   |  |     |</w:t>
      </w:r>
    </w:p>
    <w:p w14:paraId="2F769E28" w14:textId="77777777" w:rsidR="00EF70A2" w:rsidRDefault="0093256E">
      <w:pPr>
        <w:pStyle w:val="pre"/>
        <w:widowControl/>
      </w:pPr>
      <w:r>
        <w:t xml:space="preserve">        </w:t>
      </w:r>
      <w:proofErr w:type="gramStart"/>
      <w:r>
        <w:t>|  1</w:t>
      </w:r>
      <w:proofErr w:type="gramEnd"/>
      <w:r>
        <w:t xml:space="preserve">  |     |   0   0   0   1   |  |  1  |</w:t>
      </w:r>
    </w:p>
    <w:p w14:paraId="749E3F7E" w14:textId="77777777" w:rsidR="00EF70A2" w:rsidRDefault="0093256E">
      <w:pPr>
        <w:pStyle w:val="pre"/>
        <w:widowControl/>
      </w:pPr>
      <w:r>
        <w:lastRenderedPageBreak/>
        <w:t xml:space="preserve">        |-   -|     |-                 -|  |-   -|</w:t>
      </w:r>
    </w:p>
    <w:p w14:paraId="75F6B23E" w14:textId="77777777" w:rsidR="00EF70A2" w:rsidRDefault="0093256E">
      <w:r>
        <w:t xml:space="preserve"> </w:t>
      </w:r>
    </w:p>
    <w:p w14:paraId="1420DCE7" w14:textId="77777777" w:rsidR="00EF70A2" w:rsidRDefault="0093256E">
      <w:r>
        <w:t>Values "d" and "h" will often be used to represent translations in X and Y, and so will not necessarily be zero. All 16 values should be specified, in all cases. Only the raster-to-model transformation is defined; if the inverse transformation is required it must be computed by the client, to the desired accuracy.</w:t>
      </w:r>
    </w:p>
    <w:p w14:paraId="4BC73E71" w14:textId="77777777" w:rsidR="00EF70A2" w:rsidRDefault="0093256E">
      <w:r>
        <w:t xml:space="preserve">This matrix tag should not be used if the ModelTiepointTag and the ModelPixelScaleTag are already defined. If only a single </w:t>
      </w:r>
      <w:proofErr w:type="spellStart"/>
      <w:r>
        <w:t>tiepoint</w:t>
      </w:r>
      <w:proofErr w:type="spellEnd"/>
      <w:r>
        <w:t xml:space="preserve"> (</w:t>
      </w:r>
      <w:proofErr w:type="gramStart"/>
      <w:r>
        <w:t>I,J</w:t>
      </w:r>
      <w:proofErr w:type="gramEnd"/>
      <w:r>
        <w:t xml:space="preserve">,K,X,Y,Z) is specified, and the </w:t>
      </w:r>
      <w:proofErr w:type="spellStart"/>
      <w:r>
        <w:t>ModelPixelScale</w:t>
      </w:r>
      <w:proofErr w:type="spellEnd"/>
      <w:r>
        <w:t xml:space="preserve"> = (</w:t>
      </w:r>
      <w:proofErr w:type="spellStart"/>
      <w:r>
        <w:t>Sx</w:t>
      </w:r>
      <w:proofErr w:type="spellEnd"/>
      <w:r>
        <w:t xml:space="preserve">, </w:t>
      </w:r>
      <w:proofErr w:type="spellStart"/>
      <w:r>
        <w:t>Sy</w:t>
      </w:r>
      <w:proofErr w:type="spellEnd"/>
      <w:r>
        <w:t xml:space="preserve">, </w:t>
      </w:r>
      <w:proofErr w:type="spellStart"/>
      <w:r>
        <w:t>Sz</w:t>
      </w:r>
      <w:proofErr w:type="spellEnd"/>
      <w:r>
        <w:t>) is specified, then the corresponding transformation matrix may be computed from them as:</w:t>
      </w:r>
    </w:p>
    <w:p w14:paraId="35B35B8E" w14:textId="77777777" w:rsidR="00EF70A2" w:rsidRDefault="0093256E">
      <w:pPr>
        <w:pStyle w:val="pre"/>
        <w:widowControl/>
      </w:pPr>
      <w:r>
        <w:t xml:space="preserve">        |-                         -| </w:t>
      </w:r>
    </w:p>
    <w:p w14:paraId="3CCC1CA5" w14:textId="77777777" w:rsidR="00EF70A2" w:rsidRDefault="0093256E">
      <w:pPr>
        <w:pStyle w:val="pre"/>
        <w:widowControl/>
      </w:pPr>
      <w:r>
        <w:t xml:space="preserve">        |   </w:t>
      </w:r>
      <w:proofErr w:type="spellStart"/>
      <w:r>
        <w:t>Sx</w:t>
      </w:r>
      <w:proofErr w:type="spellEnd"/>
      <w:r>
        <w:t xml:space="preserve">    0.0   0.0   </w:t>
      </w:r>
      <w:proofErr w:type="spellStart"/>
      <w:r>
        <w:t>Tx</w:t>
      </w:r>
      <w:proofErr w:type="spellEnd"/>
      <w:r>
        <w:t xml:space="preserve">    | </w:t>
      </w:r>
    </w:p>
    <w:p w14:paraId="7D73B968" w14:textId="77777777" w:rsidR="00EF70A2" w:rsidRDefault="0093256E">
      <w:pPr>
        <w:pStyle w:val="pre"/>
        <w:widowControl/>
      </w:pPr>
      <w:r>
        <w:t xml:space="preserve">        |                           |      </w:t>
      </w:r>
      <w:proofErr w:type="spellStart"/>
      <w:r>
        <w:t>Tx</w:t>
      </w:r>
      <w:proofErr w:type="spellEnd"/>
      <w:r>
        <w:t xml:space="preserve"> = X - I/</w:t>
      </w:r>
      <w:proofErr w:type="spellStart"/>
      <w:r>
        <w:t>Sx</w:t>
      </w:r>
      <w:proofErr w:type="spellEnd"/>
    </w:p>
    <w:p w14:paraId="5B9CD852" w14:textId="77777777" w:rsidR="00EF70A2" w:rsidRDefault="0093256E">
      <w:pPr>
        <w:pStyle w:val="pre"/>
        <w:widowControl/>
      </w:pPr>
      <w:r>
        <w:t xml:space="preserve">        |   </w:t>
      </w:r>
      <w:proofErr w:type="gramStart"/>
      <w:r>
        <w:t>0.0  -</w:t>
      </w:r>
      <w:proofErr w:type="spellStart"/>
      <w:proofErr w:type="gramEnd"/>
      <w:r>
        <w:t>Sy</w:t>
      </w:r>
      <w:proofErr w:type="spellEnd"/>
      <w:r>
        <w:t xml:space="preserve">    0.0   Ty    |      </w:t>
      </w:r>
      <w:proofErr w:type="spellStart"/>
      <w:r>
        <w:t>Ty</w:t>
      </w:r>
      <w:proofErr w:type="spellEnd"/>
      <w:r>
        <w:t xml:space="preserve"> = Y + J/</w:t>
      </w:r>
      <w:proofErr w:type="spellStart"/>
      <w:r>
        <w:t>Sy</w:t>
      </w:r>
      <w:proofErr w:type="spellEnd"/>
    </w:p>
    <w:p w14:paraId="2B23A046" w14:textId="77777777" w:rsidR="00EF70A2" w:rsidRDefault="0093256E">
      <w:pPr>
        <w:pStyle w:val="pre"/>
        <w:widowControl/>
      </w:pPr>
      <w:r>
        <w:t xml:space="preserve">        |                           |      </w:t>
      </w:r>
      <w:proofErr w:type="spellStart"/>
      <w:r>
        <w:t>Tz</w:t>
      </w:r>
      <w:proofErr w:type="spellEnd"/>
      <w:r>
        <w:t xml:space="preserve"> = Z - K/</w:t>
      </w:r>
      <w:proofErr w:type="spellStart"/>
      <w:proofErr w:type="gramStart"/>
      <w:r>
        <w:t>Sz</w:t>
      </w:r>
      <w:proofErr w:type="spellEnd"/>
      <w:r>
        <w:t xml:space="preserve">  (</w:t>
      </w:r>
      <w:proofErr w:type="gramEnd"/>
      <w:r>
        <w:t>if not 0)</w:t>
      </w:r>
    </w:p>
    <w:p w14:paraId="10C87925" w14:textId="77777777" w:rsidR="00EF70A2" w:rsidRDefault="0093256E">
      <w:pPr>
        <w:pStyle w:val="pre"/>
        <w:widowControl/>
      </w:pPr>
      <w:r>
        <w:t xml:space="preserve">        |   0.0   0.0   </w:t>
      </w:r>
      <w:proofErr w:type="spellStart"/>
      <w:r>
        <w:t>Sz</w:t>
      </w:r>
      <w:proofErr w:type="spellEnd"/>
      <w:r>
        <w:t xml:space="preserve">    </w:t>
      </w:r>
      <w:proofErr w:type="spellStart"/>
      <w:r>
        <w:t>Tz</w:t>
      </w:r>
      <w:proofErr w:type="spellEnd"/>
      <w:r>
        <w:t xml:space="preserve">    | </w:t>
      </w:r>
    </w:p>
    <w:p w14:paraId="75DC4081" w14:textId="77777777" w:rsidR="00EF70A2" w:rsidRDefault="0093256E">
      <w:pPr>
        <w:pStyle w:val="pre"/>
        <w:widowControl/>
      </w:pPr>
      <w:r>
        <w:t xml:space="preserve">        |                           | </w:t>
      </w:r>
    </w:p>
    <w:p w14:paraId="1DA37A52" w14:textId="77777777" w:rsidR="00EF70A2" w:rsidRDefault="0093256E">
      <w:pPr>
        <w:pStyle w:val="pre"/>
        <w:widowControl/>
      </w:pPr>
      <w:r>
        <w:t xml:space="preserve">        |   0.0   0.0   0.0   1.0   | </w:t>
      </w:r>
    </w:p>
    <w:p w14:paraId="23984D2B" w14:textId="77777777" w:rsidR="00EF70A2" w:rsidRDefault="0093256E">
      <w:pPr>
        <w:pStyle w:val="pre"/>
        <w:widowControl/>
      </w:pPr>
      <w:r>
        <w:t xml:space="preserve">        |-                         -| </w:t>
      </w:r>
    </w:p>
    <w:p w14:paraId="24D53900" w14:textId="77777777" w:rsidR="00EF70A2" w:rsidRDefault="0093256E">
      <w:r>
        <w:t>where the -</w:t>
      </w:r>
      <w:proofErr w:type="spellStart"/>
      <w:r>
        <w:t>Sy</w:t>
      </w:r>
      <w:proofErr w:type="spellEnd"/>
      <w:r>
        <w:t xml:space="preserve"> is due the reversal of direction from J increasing- down in raster space to Y increasing-up in model space.</w:t>
      </w:r>
    </w:p>
    <w:p w14:paraId="22F86854" w14:textId="77777777" w:rsidR="00EF70A2" w:rsidRDefault="0093256E">
      <w:r>
        <w:t xml:space="preserve">Like the </w:t>
      </w:r>
      <w:proofErr w:type="spellStart"/>
      <w:r>
        <w:t>Tiepoint</w:t>
      </w:r>
      <w:proofErr w:type="spellEnd"/>
      <w:r>
        <w:t xml:space="preserve"> tag, this tag information is independent of the </w:t>
      </w:r>
      <w:proofErr w:type="spellStart"/>
      <w:r>
        <w:t>XPosition</w:t>
      </w:r>
      <w:proofErr w:type="spellEnd"/>
      <w:r>
        <w:t xml:space="preserve">, </w:t>
      </w:r>
      <w:proofErr w:type="spellStart"/>
      <w:r>
        <w:t>YPosition</w:t>
      </w:r>
      <w:proofErr w:type="spellEnd"/>
      <w:r>
        <w:t>, and Orientation tags of the standard TIFF 6.0 spec.</w:t>
      </w:r>
    </w:p>
    <w:p w14:paraId="2EC72241" w14:textId="77777777" w:rsidR="00EF70A2" w:rsidRDefault="0093256E">
      <w:r>
        <w:t>Note: In Revision 0.2 and earlier, another tag was used for this matrix, which has been renamed as follows:</w:t>
      </w:r>
    </w:p>
    <w:p w14:paraId="2879D2E2" w14:textId="77777777" w:rsidR="00EF70A2" w:rsidRDefault="0093256E">
      <w:pPr>
        <w:pStyle w:val="pre"/>
        <w:widowControl/>
      </w:pPr>
      <w:proofErr w:type="spellStart"/>
      <w:r>
        <w:t>IntergraphMatrixTag</w:t>
      </w:r>
      <w:proofErr w:type="spellEnd"/>
    </w:p>
    <w:p w14:paraId="649BF593" w14:textId="77777777" w:rsidR="00EF70A2" w:rsidRDefault="0093256E">
      <w:pPr>
        <w:pStyle w:val="pre"/>
        <w:widowControl/>
      </w:pPr>
      <w:r>
        <w:t xml:space="preserve">      </w:t>
      </w:r>
      <w:proofErr w:type="gramStart"/>
      <w:r>
        <w:t>Tag  =</w:t>
      </w:r>
      <w:proofErr w:type="gramEnd"/>
      <w:r>
        <w:t xml:space="preserve">  33920  (8480.H) </w:t>
      </w:r>
    </w:p>
    <w:p w14:paraId="4E290190" w14:textId="77777777" w:rsidR="00EF70A2" w:rsidRDefault="0093256E">
      <w:pPr>
        <w:pStyle w:val="pre"/>
        <w:widowControl/>
      </w:pPr>
      <w:r>
        <w:t xml:space="preserve">      Type </w:t>
      </w:r>
      <w:proofErr w:type="gramStart"/>
      <w:r>
        <w:t>=  DOUBLE</w:t>
      </w:r>
      <w:proofErr w:type="gramEnd"/>
      <w:r>
        <w:t xml:space="preserve">    </w:t>
      </w:r>
    </w:p>
    <w:p w14:paraId="162DC024" w14:textId="77777777" w:rsidR="00EF70A2" w:rsidRDefault="0093256E">
      <w:pPr>
        <w:pStyle w:val="pre"/>
        <w:widowControl/>
      </w:pPr>
      <w:r>
        <w:t xml:space="preserve">      N    </w:t>
      </w:r>
      <w:proofErr w:type="gramStart"/>
      <w:r>
        <w:t>=  17</w:t>
      </w:r>
      <w:proofErr w:type="gramEnd"/>
      <w:r>
        <w:t xml:space="preserve"> (Intergraph implementation) or 16 (GeoTIFF 0.2 </w:t>
      </w:r>
      <w:proofErr w:type="spellStart"/>
      <w:r>
        <w:t>impl</w:t>
      </w:r>
      <w:proofErr w:type="spellEnd"/>
      <w:r>
        <w:t>.)</w:t>
      </w:r>
    </w:p>
    <w:p w14:paraId="7430DBD9" w14:textId="77777777" w:rsidR="00EF70A2" w:rsidRDefault="0093256E">
      <w:pPr>
        <w:pStyle w:val="pre"/>
        <w:widowControl/>
      </w:pPr>
      <w:r>
        <w:t xml:space="preserve">      Owner: Intergraph</w:t>
      </w:r>
    </w:p>
    <w:p w14:paraId="116F0B92" w14:textId="77777777" w:rsidR="00EF70A2" w:rsidRDefault="0093256E">
      <w:r>
        <w:t>This tag conflicts with an internal software implementation at Intergraph, and so its use is no longer encouraged. A GeoTIFF reader should look first for the new tag, and only if it is not found should it check for this older tag. If found, it should only consider it to be contain valid GeoTIFF matrix information if the tag-count is 16; the Intergraph version uses 17 values.</w:t>
      </w:r>
    </w:p>
    <w:p w14:paraId="6C1B9DB4" w14:textId="77777777" w:rsidR="00EF70A2" w:rsidRDefault="0093256E">
      <w:pPr>
        <w:pStyle w:val="AnnexLevel2"/>
        <w:numPr>
          <w:ilvl w:val="2"/>
          <w:numId w:val="11"/>
        </w:numPr>
      </w:pPr>
      <w:bookmarkStart w:id="1148" w:name="_Toc337382306"/>
      <w:bookmarkEnd w:id="1148"/>
      <w:r>
        <w:t>Coordinate Transformation Data Flow</w:t>
      </w:r>
    </w:p>
    <w:p w14:paraId="7A7DEF09" w14:textId="77777777" w:rsidR="00EF70A2" w:rsidRDefault="0093256E">
      <w:pPr>
        <w:pStyle w:val="pre"/>
        <w:widowControl/>
      </w:pPr>
      <w:r>
        <w:t>The dataflow of the various GeoTIFF parameter datasets is based upon the EPSG/POSC configuration. Here is the text of the description accompanying the EPSG parameter tables:</w:t>
      </w:r>
    </w:p>
    <w:p w14:paraId="4C4814CB" w14:textId="77777777" w:rsidR="00EF70A2" w:rsidRDefault="0093256E">
      <w:pPr>
        <w:pStyle w:val="pre"/>
        <w:widowControl/>
      </w:pPr>
      <w:r>
        <w:t>The data files (.CSV) have a hierarchical structure:</w:t>
      </w:r>
    </w:p>
    <w:p w14:paraId="04529893" w14:textId="77777777" w:rsidR="00EF70A2" w:rsidRDefault="0093256E">
      <w:pPr>
        <w:pStyle w:val="pre"/>
        <w:widowControl/>
      </w:pPr>
      <w:r>
        <w:t xml:space="preserve"> </w:t>
      </w:r>
    </w:p>
    <w:p w14:paraId="6FB3F74C" w14:textId="77777777" w:rsidR="00EF70A2" w:rsidRDefault="0093256E">
      <w:pPr>
        <w:pStyle w:val="pre"/>
        <w:widowControl/>
      </w:pPr>
      <w:r>
        <w:t xml:space="preserve"> +---------------------------+   +----------------------------+</w:t>
      </w:r>
    </w:p>
    <w:p w14:paraId="66230BC7" w14:textId="77777777" w:rsidR="00EF70A2" w:rsidRDefault="0093256E">
      <w:pPr>
        <w:pStyle w:val="pre"/>
        <w:widowControl/>
      </w:pPr>
      <w:r>
        <w:t xml:space="preserve"> |           VERTCS          |   |           PROJCS           |</w:t>
      </w:r>
    </w:p>
    <w:p w14:paraId="6987C428" w14:textId="77777777" w:rsidR="00EF70A2" w:rsidRDefault="0093256E">
      <w:pPr>
        <w:pStyle w:val="pre"/>
        <w:widowControl/>
      </w:pPr>
      <w:r>
        <w:lastRenderedPageBreak/>
        <w:t xml:space="preserve"> +---------------------------+   +----------------------------+</w:t>
      </w:r>
    </w:p>
    <w:p w14:paraId="187D1DD5" w14:textId="77777777" w:rsidR="00EF70A2" w:rsidRDefault="0093256E">
      <w:pPr>
        <w:pStyle w:val="pre"/>
        <w:widowControl/>
      </w:pPr>
      <w:r>
        <w:t xml:space="preserve"> |Vertical Coordinate Systems|   |Projected Coordinate Systems|</w:t>
      </w:r>
    </w:p>
    <w:p w14:paraId="12EE2C0E" w14:textId="77777777" w:rsidR="00EF70A2" w:rsidRDefault="0093256E">
      <w:pPr>
        <w:pStyle w:val="pre"/>
        <w:widowControl/>
      </w:pPr>
      <w:r>
        <w:t xml:space="preserve"> +-------------+-------------+   +------------+---------------+</w:t>
      </w:r>
    </w:p>
    <w:p w14:paraId="561CC6FD" w14:textId="77777777" w:rsidR="00EF70A2" w:rsidRDefault="0093256E">
      <w:pPr>
        <w:pStyle w:val="pre"/>
        <w:widowControl/>
      </w:pPr>
      <w:r>
        <w:t xml:space="preserve">               |                              |</w:t>
      </w:r>
    </w:p>
    <w:p w14:paraId="290AB0B4" w14:textId="77777777" w:rsidR="00EF70A2" w:rsidRDefault="0093256E">
      <w:pPr>
        <w:pStyle w:val="pre"/>
        <w:widowControl/>
      </w:pPr>
      <w:r>
        <w:t xml:space="preserve">      +--------+                              |</w:t>
      </w:r>
    </w:p>
    <w:p w14:paraId="1A29A63C" w14:textId="77777777" w:rsidR="00EF70A2" w:rsidRDefault="0093256E">
      <w:pPr>
        <w:pStyle w:val="pre"/>
        <w:widowControl/>
      </w:pPr>
      <w:r>
        <w:t xml:space="preserve">      |                                       |</w:t>
      </w:r>
    </w:p>
    <w:p w14:paraId="4ADB1227" w14:textId="77777777" w:rsidR="00EF70A2" w:rsidRDefault="0093256E">
      <w:pPr>
        <w:pStyle w:val="pre"/>
        <w:widowControl/>
      </w:pPr>
      <w:r>
        <w:t xml:space="preserve">      |            +--------------------------+</w:t>
      </w:r>
    </w:p>
    <w:p w14:paraId="51545183" w14:textId="77777777" w:rsidR="00EF70A2" w:rsidRDefault="0093256E">
      <w:pPr>
        <w:pStyle w:val="pre"/>
        <w:widowControl/>
      </w:pPr>
      <w:r>
        <w:t xml:space="preserve">      |            |                          |</w:t>
      </w:r>
    </w:p>
    <w:p w14:paraId="2AC7E549" w14:textId="77777777" w:rsidR="00EF70A2" w:rsidRDefault="0093256E">
      <w:pPr>
        <w:pStyle w:val="pre"/>
        <w:widowControl/>
      </w:pPr>
      <w:r>
        <w:t xml:space="preserve">      |            |            +-------------+---------------+</w:t>
      </w:r>
    </w:p>
    <w:p w14:paraId="51B3DB10" w14:textId="77777777" w:rsidR="00EF70A2" w:rsidRDefault="0093256E">
      <w:pPr>
        <w:pStyle w:val="pre"/>
        <w:widowControl/>
      </w:pPr>
      <w:r>
        <w:t xml:space="preserve">      |            |            |            GEOGCS           |</w:t>
      </w:r>
    </w:p>
    <w:p w14:paraId="7BE7E1D4" w14:textId="77777777" w:rsidR="00EF70A2" w:rsidRDefault="0093256E">
      <w:pPr>
        <w:pStyle w:val="pre"/>
        <w:widowControl/>
      </w:pPr>
      <w:r>
        <w:t xml:space="preserve">      |            |            +-----------------------------+</w:t>
      </w:r>
    </w:p>
    <w:p w14:paraId="09CF8D3C" w14:textId="77777777" w:rsidR="00EF70A2" w:rsidRDefault="0093256E">
      <w:pPr>
        <w:pStyle w:val="pre"/>
        <w:widowControl/>
      </w:pPr>
      <w:r>
        <w:t xml:space="preserve">      |            |            |Geographic Coordinate Systems|</w:t>
      </w:r>
    </w:p>
    <w:p w14:paraId="7A69FD27" w14:textId="77777777" w:rsidR="00EF70A2" w:rsidRDefault="0093256E">
      <w:pPr>
        <w:pStyle w:val="pre"/>
        <w:widowControl/>
      </w:pPr>
      <w:r>
        <w:t xml:space="preserve">      |            |            |Geocentric Coordinate Systems|</w:t>
      </w:r>
    </w:p>
    <w:p w14:paraId="4F21B083" w14:textId="77777777" w:rsidR="00EF70A2" w:rsidRDefault="0093256E">
      <w:pPr>
        <w:pStyle w:val="pre"/>
        <w:widowControl/>
      </w:pPr>
      <w:r>
        <w:t xml:space="preserve">      |            |            +-----------------------------+</w:t>
      </w:r>
    </w:p>
    <w:p w14:paraId="5A7D686E" w14:textId="77777777" w:rsidR="00EF70A2" w:rsidRDefault="0093256E">
      <w:pPr>
        <w:pStyle w:val="pre"/>
        <w:widowControl/>
      </w:pPr>
      <w:r>
        <w:t xml:space="preserve">      |            |            |       Geodetic </w:t>
      </w:r>
      <w:proofErr w:type="spellStart"/>
      <w:r>
        <w:t>Datums</w:t>
      </w:r>
      <w:proofErr w:type="spellEnd"/>
      <w:r>
        <w:t xml:space="preserve">       |</w:t>
      </w:r>
    </w:p>
    <w:p w14:paraId="181C31CF" w14:textId="77777777" w:rsidR="00EF70A2" w:rsidRDefault="0093256E">
      <w:pPr>
        <w:pStyle w:val="pre"/>
        <w:widowControl/>
      </w:pPr>
      <w:r>
        <w:t xml:space="preserve">      |            |            +-------------+---------------+</w:t>
      </w:r>
    </w:p>
    <w:p w14:paraId="0CAF909E" w14:textId="77777777" w:rsidR="00EF70A2" w:rsidRDefault="0093256E">
      <w:pPr>
        <w:pStyle w:val="pre"/>
        <w:widowControl/>
      </w:pPr>
      <w:r>
        <w:t xml:space="preserve">      |            |                          |</w:t>
      </w:r>
    </w:p>
    <w:p w14:paraId="464BBCA3" w14:textId="77777777" w:rsidR="00EF70A2" w:rsidRDefault="0093256E">
      <w:pPr>
        <w:pStyle w:val="pre"/>
        <w:widowControl/>
      </w:pPr>
      <w:r>
        <w:t xml:space="preserve">      |            |                 +--------+-------+</w:t>
      </w:r>
    </w:p>
    <w:p w14:paraId="62909EBE" w14:textId="77777777" w:rsidR="00EF70A2" w:rsidRDefault="0093256E">
      <w:pPr>
        <w:pStyle w:val="pre"/>
        <w:widowControl/>
      </w:pPr>
      <w:r>
        <w:t xml:space="preserve">      |            |                 |                |    </w:t>
      </w:r>
    </w:p>
    <w:p w14:paraId="6126BD95" w14:textId="77777777" w:rsidR="00EF70A2" w:rsidRDefault="0093256E">
      <w:pPr>
        <w:pStyle w:val="pre"/>
        <w:widowControl/>
      </w:pPr>
      <w:r>
        <w:t xml:space="preserve">      |     +------+-----+    +------+-----+   +------+-------+</w:t>
      </w:r>
    </w:p>
    <w:p w14:paraId="2643DFD0" w14:textId="77777777" w:rsidR="00EF70A2" w:rsidRDefault="0093256E">
      <w:pPr>
        <w:pStyle w:val="pre"/>
        <w:widowControl/>
      </w:pPr>
      <w:r>
        <w:t xml:space="preserve">      |     |    PROJ    |    |   ELLIPS   |   |    PMERID    |</w:t>
      </w:r>
    </w:p>
    <w:p w14:paraId="14EDEA82" w14:textId="77777777" w:rsidR="00EF70A2" w:rsidRDefault="0093256E">
      <w:pPr>
        <w:pStyle w:val="pre"/>
        <w:widowControl/>
      </w:pPr>
      <w:r>
        <w:t xml:space="preserve">      |     +------------+    +------------+   +--------------+</w:t>
      </w:r>
    </w:p>
    <w:p w14:paraId="064A3CB2" w14:textId="77777777" w:rsidR="00EF70A2" w:rsidRDefault="0093256E">
      <w:pPr>
        <w:pStyle w:val="pre"/>
        <w:widowControl/>
      </w:pPr>
      <w:r>
        <w:t xml:space="preserve">      |     | Projection |    | </w:t>
      </w:r>
      <w:proofErr w:type="gramStart"/>
      <w:r>
        <w:t>Ellipsoid  |</w:t>
      </w:r>
      <w:proofErr w:type="gramEnd"/>
      <w:r>
        <w:t xml:space="preserve">   |Prime Meridian|</w:t>
      </w:r>
    </w:p>
    <w:p w14:paraId="6907265E" w14:textId="77777777" w:rsidR="00EF70A2" w:rsidRDefault="0093256E">
      <w:pPr>
        <w:pStyle w:val="pre"/>
        <w:widowControl/>
      </w:pPr>
      <w:r>
        <w:t xml:space="preserve">      |     | Parameters |    | </w:t>
      </w:r>
      <w:proofErr w:type="spellStart"/>
      <w:r>
        <w:t>Parameters</w:t>
      </w:r>
      <w:proofErr w:type="spellEnd"/>
      <w:r>
        <w:t xml:space="preserve"> |   </w:t>
      </w:r>
      <w:proofErr w:type="gramStart"/>
      <w:r>
        <w:t xml:space="preserve">|  </w:t>
      </w:r>
      <w:proofErr w:type="spellStart"/>
      <w:r>
        <w:t>Parameters</w:t>
      </w:r>
      <w:proofErr w:type="spellEnd"/>
      <w:proofErr w:type="gramEnd"/>
      <w:r>
        <w:t xml:space="preserve">  |</w:t>
      </w:r>
    </w:p>
    <w:p w14:paraId="5257DCB5" w14:textId="77777777" w:rsidR="00EF70A2" w:rsidRDefault="0093256E">
      <w:pPr>
        <w:pStyle w:val="pre"/>
        <w:widowControl/>
      </w:pPr>
      <w:r>
        <w:t xml:space="preserve">      |     +------+-----+    +------+-----+   +------+-------+</w:t>
      </w:r>
    </w:p>
    <w:p w14:paraId="0FBAEF90" w14:textId="77777777" w:rsidR="00EF70A2" w:rsidRDefault="0093256E">
      <w:pPr>
        <w:pStyle w:val="pre"/>
        <w:widowControl/>
      </w:pPr>
      <w:r>
        <w:t xml:space="preserve">      |            |                 |                |</w:t>
      </w:r>
    </w:p>
    <w:p w14:paraId="118518B2" w14:textId="77777777" w:rsidR="00EF70A2" w:rsidRDefault="0093256E">
      <w:pPr>
        <w:pStyle w:val="pre"/>
        <w:widowControl/>
      </w:pPr>
      <w:r>
        <w:t xml:space="preserve">      +------------+-----------+-----+----------------+         </w:t>
      </w:r>
    </w:p>
    <w:p w14:paraId="3A110CAD" w14:textId="77777777" w:rsidR="00EF70A2" w:rsidRDefault="0093256E">
      <w:pPr>
        <w:pStyle w:val="pre"/>
        <w:widowControl/>
      </w:pPr>
      <w:r>
        <w:t xml:space="preserve">                               |                          </w:t>
      </w:r>
    </w:p>
    <w:p w14:paraId="3B20228A" w14:textId="77777777" w:rsidR="00EF70A2" w:rsidRDefault="0093256E">
      <w:pPr>
        <w:pStyle w:val="pre"/>
        <w:widowControl/>
      </w:pPr>
      <w:r>
        <w:t xml:space="preserve">                 +-------------+------------+</w:t>
      </w:r>
    </w:p>
    <w:p w14:paraId="5AD9CBDE" w14:textId="77777777" w:rsidR="00EF70A2" w:rsidRDefault="0093256E">
      <w:pPr>
        <w:pStyle w:val="pre"/>
        <w:widowControl/>
      </w:pPr>
      <w:r>
        <w:t xml:space="preserve">                 |           UNITS          |</w:t>
      </w:r>
    </w:p>
    <w:p w14:paraId="706EE547" w14:textId="77777777" w:rsidR="00EF70A2" w:rsidRDefault="0093256E">
      <w:pPr>
        <w:pStyle w:val="pre"/>
        <w:widowControl/>
      </w:pPr>
      <w:r>
        <w:t xml:space="preserve">                 +--------------------------+</w:t>
      </w:r>
    </w:p>
    <w:p w14:paraId="695EC8A1" w14:textId="77777777" w:rsidR="00EF70A2" w:rsidRDefault="0093256E">
      <w:pPr>
        <w:pStyle w:val="pre"/>
        <w:widowControl/>
      </w:pPr>
      <w:r>
        <w:t xml:space="preserve">                 | Linear and Angular Units |</w:t>
      </w:r>
    </w:p>
    <w:p w14:paraId="7443C1CB" w14:textId="77777777" w:rsidR="00EF70A2" w:rsidRDefault="0093256E">
      <w:pPr>
        <w:pStyle w:val="pre"/>
        <w:widowControl/>
      </w:pPr>
      <w:r>
        <w:t xml:space="preserve">                 +--------------------------+</w:t>
      </w:r>
    </w:p>
    <w:p w14:paraId="666E8BDE" w14:textId="77777777" w:rsidR="00EF70A2" w:rsidRDefault="0093256E">
      <w:pPr>
        <w:pStyle w:val="pre"/>
        <w:widowControl/>
      </w:pPr>
      <w:r>
        <w:t xml:space="preserve"> </w:t>
      </w:r>
    </w:p>
    <w:p w14:paraId="39F8BF0E" w14:textId="77777777" w:rsidR="00EF70A2" w:rsidRDefault="0093256E">
      <w:pPr>
        <w:pStyle w:val="pre"/>
        <w:widowControl/>
      </w:pPr>
      <w:r>
        <w:t xml:space="preserve"> </w:t>
      </w:r>
    </w:p>
    <w:p w14:paraId="16C65C26" w14:textId="77777777" w:rsidR="00EF70A2" w:rsidRDefault="0093256E">
      <w:pPr>
        <w:pStyle w:val="pre"/>
        <w:widowControl/>
      </w:pPr>
      <w:r>
        <w:t xml:space="preserve"> The parameter listings are "living documents" and will be</w:t>
      </w:r>
    </w:p>
    <w:p w14:paraId="52C9CC09" w14:textId="77777777" w:rsidR="00EF70A2" w:rsidRDefault="0093256E">
      <w:pPr>
        <w:pStyle w:val="pre"/>
        <w:widowControl/>
      </w:pPr>
      <w:r>
        <w:t xml:space="preserve"> updated by the EPSG from time to time. Any comment or</w:t>
      </w:r>
    </w:p>
    <w:p w14:paraId="22A551E2" w14:textId="77777777" w:rsidR="00EF70A2" w:rsidRDefault="0093256E">
      <w:pPr>
        <w:pStyle w:val="pre"/>
        <w:widowControl/>
      </w:pPr>
      <w:r>
        <w:t xml:space="preserve"> suggestions for improvements should be directed to:</w:t>
      </w:r>
    </w:p>
    <w:p w14:paraId="3B43120F" w14:textId="77777777" w:rsidR="00EF70A2" w:rsidRDefault="0093256E">
      <w:pPr>
        <w:pStyle w:val="pre"/>
        <w:widowControl/>
      </w:pPr>
      <w:r>
        <w:t xml:space="preserve"> </w:t>
      </w:r>
    </w:p>
    <w:p w14:paraId="1718A3D1" w14:textId="77777777" w:rsidR="00EF70A2" w:rsidRDefault="0093256E">
      <w:pPr>
        <w:pStyle w:val="pre"/>
        <w:widowControl/>
      </w:pPr>
      <w:r>
        <w:t xml:space="preserve">   Jean-Patrick </w:t>
      </w:r>
      <w:proofErr w:type="spellStart"/>
      <w:r>
        <w:t>Girbig</w:t>
      </w:r>
      <w:proofErr w:type="spellEnd"/>
      <w:r>
        <w:t>,      or   Roger Lott,</w:t>
      </w:r>
    </w:p>
    <w:p w14:paraId="27513EA7" w14:textId="77777777" w:rsidR="00EF70A2" w:rsidRDefault="0093256E">
      <w:pPr>
        <w:pStyle w:val="pre"/>
        <w:widowControl/>
      </w:pPr>
      <w:r>
        <w:t xml:space="preserve">   Manager Cartography,           Head of Survey,</w:t>
      </w:r>
    </w:p>
    <w:p w14:paraId="72DD4935" w14:textId="77777777" w:rsidR="00EF70A2" w:rsidRPr="00C05784" w:rsidRDefault="0093256E">
      <w:pPr>
        <w:pStyle w:val="pre"/>
        <w:widowControl/>
        <w:rPr>
          <w:lang w:val="fr-FR"/>
          <w:rPrChange w:id="1149" w:author="Emmanuel Devys" w:date="2018-01-15T10:13:00Z">
            <w:rPr/>
          </w:rPrChange>
        </w:rPr>
      </w:pPr>
      <w:r>
        <w:t xml:space="preserve">   </w:t>
      </w:r>
      <w:proofErr w:type="spellStart"/>
      <w:r w:rsidRPr="00C05784">
        <w:rPr>
          <w:lang w:val="fr-FR"/>
          <w:rPrChange w:id="1150" w:author="Emmanuel Devys" w:date="2018-01-15T10:13:00Z">
            <w:rPr/>
          </w:rPrChange>
        </w:rPr>
        <w:t>Petroconsultants</w:t>
      </w:r>
      <w:proofErr w:type="spellEnd"/>
      <w:r w:rsidRPr="00C05784">
        <w:rPr>
          <w:lang w:val="fr-FR"/>
          <w:rPrChange w:id="1151" w:author="Emmanuel Devys" w:date="2018-01-15T10:13:00Z">
            <w:rPr/>
          </w:rPrChange>
        </w:rPr>
        <w:t xml:space="preserve"> S.A.,         BP Exploration,</w:t>
      </w:r>
    </w:p>
    <w:p w14:paraId="2E4E6D77" w14:textId="77777777" w:rsidR="00EF70A2" w:rsidRDefault="0093256E">
      <w:pPr>
        <w:pStyle w:val="pre"/>
        <w:widowControl/>
      </w:pPr>
      <w:r w:rsidRPr="00C05784">
        <w:rPr>
          <w:lang w:val="fr-FR"/>
          <w:rPrChange w:id="1152" w:author="Emmanuel Devys" w:date="2018-01-15T10:13:00Z">
            <w:rPr/>
          </w:rPrChange>
        </w:rPr>
        <w:t xml:space="preserve">   </w:t>
      </w:r>
      <w:r>
        <w:t>PO Box 152,                    Uxbridge One,</w:t>
      </w:r>
    </w:p>
    <w:p w14:paraId="11CA47C6" w14:textId="77777777" w:rsidR="00EF70A2" w:rsidRDefault="0093256E">
      <w:pPr>
        <w:pStyle w:val="pre"/>
        <w:widowControl/>
      </w:pPr>
      <w:r>
        <w:t xml:space="preserve">   24 </w:t>
      </w:r>
      <w:proofErr w:type="spellStart"/>
      <w:r>
        <w:t>Chemin</w:t>
      </w:r>
      <w:proofErr w:type="spellEnd"/>
      <w:r>
        <w:t xml:space="preserve"> de la Marie,         </w:t>
      </w:r>
      <w:proofErr w:type="spellStart"/>
      <w:r>
        <w:t>Harefield</w:t>
      </w:r>
      <w:proofErr w:type="spellEnd"/>
      <w:r>
        <w:t xml:space="preserve"> Road,</w:t>
      </w:r>
    </w:p>
    <w:p w14:paraId="18302CBB" w14:textId="77777777" w:rsidR="00EF70A2" w:rsidRDefault="0093256E">
      <w:pPr>
        <w:pStyle w:val="pre"/>
        <w:widowControl/>
      </w:pPr>
      <w:r>
        <w:t xml:space="preserve">   1258 </w:t>
      </w:r>
      <w:proofErr w:type="spellStart"/>
      <w:r>
        <w:t>Perly</w:t>
      </w:r>
      <w:proofErr w:type="spellEnd"/>
      <w:r>
        <w:t>-Geneva,             Uxbridge,</w:t>
      </w:r>
    </w:p>
    <w:p w14:paraId="0B30C573" w14:textId="77777777" w:rsidR="00EF70A2" w:rsidRDefault="0093256E">
      <w:pPr>
        <w:pStyle w:val="pre"/>
        <w:widowControl/>
      </w:pPr>
      <w:r>
        <w:t xml:space="preserve">   Switzerland.                   Middlesex UB8 1PD,</w:t>
      </w:r>
    </w:p>
    <w:p w14:paraId="69137323" w14:textId="77777777" w:rsidR="00EF70A2" w:rsidRDefault="0093256E">
      <w:pPr>
        <w:pStyle w:val="pre"/>
        <w:widowControl/>
      </w:pPr>
      <w:r>
        <w:t xml:space="preserve">                                  England.</w:t>
      </w:r>
    </w:p>
    <w:p w14:paraId="2A3505EB" w14:textId="77777777" w:rsidR="00EF70A2" w:rsidRDefault="0093256E">
      <w:pPr>
        <w:pStyle w:val="pre"/>
        <w:widowControl/>
      </w:pPr>
      <w:r>
        <w:t xml:space="preserve">                                 </w:t>
      </w:r>
    </w:p>
    <w:p w14:paraId="4F30DA0B" w14:textId="77777777" w:rsidR="00EF70A2" w:rsidRPr="00C05784" w:rsidRDefault="0093256E">
      <w:pPr>
        <w:pStyle w:val="pre"/>
        <w:widowControl/>
        <w:rPr>
          <w:lang w:val="fr-FR"/>
          <w:rPrChange w:id="1153" w:author="Emmanuel Devys" w:date="2018-01-15T10:13:00Z">
            <w:rPr/>
          </w:rPrChange>
        </w:rPr>
      </w:pPr>
      <w:r>
        <w:t xml:space="preserve">                                  </w:t>
      </w:r>
      <w:r w:rsidRPr="00C05784">
        <w:rPr>
          <w:lang w:val="fr-FR"/>
          <w:rPrChange w:id="1154" w:author="Emmanuel Devys" w:date="2018-01-15T10:13:00Z">
            <w:rPr/>
          </w:rPrChange>
        </w:rPr>
        <w:t>Internet:</w:t>
      </w:r>
    </w:p>
    <w:p w14:paraId="2029B163" w14:textId="77777777" w:rsidR="00EF70A2" w:rsidRPr="00C05784" w:rsidRDefault="0093256E">
      <w:pPr>
        <w:pStyle w:val="pre"/>
        <w:widowControl/>
        <w:rPr>
          <w:lang w:val="fr-FR"/>
          <w:rPrChange w:id="1155" w:author="Emmanuel Devys" w:date="2018-01-15T10:13:00Z">
            <w:rPr/>
          </w:rPrChange>
        </w:rPr>
      </w:pPr>
      <w:r w:rsidRPr="00C05784">
        <w:rPr>
          <w:lang w:val="fr-FR"/>
          <w:rPrChange w:id="1156" w:author="Emmanuel Devys" w:date="2018-01-15T10:13:00Z">
            <w:rPr/>
          </w:rPrChange>
        </w:rPr>
        <w:t xml:space="preserve">                                   lottrj@txpcap.hou.xwh.bp.com</w:t>
      </w:r>
    </w:p>
    <w:p w14:paraId="7A86F130" w14:textId="77777777" w:rsidR="00EF70A2" w:rsidRPr="00C05784" w:rsidRDefault="0093256E">
      <w:pPr>
        <w:pStyle w:val="pre"/>
        <w:widowControl/>
        <w:rPr>
          <w:lang w:val="fr-FR"/>
          <w:rPrChange w:id="1157" w:author="Emmanuel Devys" w:date="2018-01-15T10:13:00Z">
            <w:rPr/>
          </w:rPrChange>
        </w:rPr>
      </w:pPr>
      <w:r w:rsidRPr="00C05784">
        <w:rPr>
          <w:lang w:val="fr-FR"/>
          <w:rPrChange w:id="1158" w:author="Emmanuel Devys" w:date="2018-01-15T10:13:00Z">
            <w:rPr/>
          </w:rPrChange>
        </w:rPr>
        <w:t xml:space="preserve"> </w:t>
      </w:r>
    </w:p>
    <w:p w14:paraId="25DFB08E" w14:textId="77777777" w:rsidR="00EF70A2" w:rsidRDefault="0093256E">
      <w:pPr>
        <w:pStyle w:val="pre"/>
        <w:widowControl/>
      </w:pPr>
      <w:r w:rsidRPr="00C05784">
        <w:rPr>
          <w:lang w:val="fr-FR"/>
          <w:rPrChange w:id="1159" w:author="Emmanuel Devys" w:date="2018-01-15T10:13:00Z">
            <w:rPr/>
          </w:rPrChange>
        </w:rPr>
        <w:t xml:space="preserve"> </w:t>
      </w:r>
      <w:r>
        <w:t xml:space="preserve">Requests for the inclusion of new data should include supporting </w:t>
      </w:r>
    </w:p>
    <w:p w14:paraId="118503A4" w14:textId="77777777" w:rsidR="00EF70A2" w:rsidRDefault="0093256E">
      <w:pPr>
        <w:pStyle w:val="pre"/>
        <w:widowControl/>
      </w:pPr>
      <w:r>
        <w:t xml:space="preserve"> documentation.  Requests for changing existing data should include </w:t>
      </w:r>
    </w:p>
    <w:p w14:paraId="36E96C11" w14:textId="77777777" w:rsidR="00EF70A2" w:rsidRDefault="0093256E">
      <w:pPr>
        <w:pStyle w:val="pre"/>
        <w:widowControl/>
      </w:pPr>
      <w:r>
        <w:t xml:space="preserve"> reference to both the name and code of the item.</w:t>
      </w:r>
    </w:p>
    <w:p w14:paraId="33E39893" w14:textId="77777777" w:rsidR="00EF70A2" w:rsidRDefault="0093256E">
      <w:pPr>
        <w:pStyle w:val="pre"/>
        <w:widowControl/>
      </w:pPr>
      <w:r>
        <w:t xml:space="preserve"> </w:t>
      </w:r>
    </w:p>
    <w:p w14:paraId="3D61156C" w14:textId="57E7C123" w:rsidR="00EF70A2" w:rsidRDefault="0093256E">
      <w:pPr>
        <w:pStyle w:val="AnnexLevel2"/>
        <w:numPr>
          <w:ilvl w:val="2"/>
          <w:numId w:val="11"/>
        </w:numPr>
      </w:pPr>
      <w:commentRangeStart w:id="1160"/>
      <w:r>
        <w:t xml:space="preserve">Cookbook for </w:t>
      </w:r>
      <w:del w:id="1161" w:author="Ted Habermann" w:date="2018-01-18T10:50:00Z">
        <w:r w:rsidDel="00651EFF">
          <w:delText xml:space="preserve">Defining </w:delText>
        </w:r>
      </w:del>
      <w:ins w:id="1162" w:author="Emmanuel Devys" w:date="2018-01-15T10:20:00Z">
        <w:del w:id="1163" w:author="Ted Habermann" w:date="2018-01-18T10:50:00Z">
          <w:r w:rsidR="00C05784" w:rsidDel="00651EFF">
            <w:delText>Coordinate Transformations for</w:delText>
          </w:r>
        </w:del>
      </w:ins>
      <w:proofErr w:type="spellStart"/>
      <w:ins w:id="1164" w:author="Ted Habermann" w:date="2018-01-18T10:50:00Z">
        <w:r w:rsidR="00651EFF">
          <w:t>Georeferencing</w:t>
        </w:r>
      </w:ins>
      <w:proofErr w:type="spellEnd"/>
      <w:ins w:id="1165" w:author="Emmanuel Devys" w:date="2018-01-15T10:20:00Z">
        <w:r w:rsidR="00C05784">
          <w:t xml:space="preserve"> a raster dataset</w:t>
        </w:r>
        <w:r w:rsidR="00C05784">
          <w:commentReference w:id="1166"/>
        </w:r>
      </w:ins>
      <w:del w:id="1167" w:author="Emmanuel Devys" w:date="2018-01-15T10:20:00Z">
        <w:r w:rsidDel="00C05784">
          <w:delText>Transformations</w:delText>
        </w:r>
      </w:del>
      <w:bookmarkStart w:id="1168" w:name="_Toc337382307"/>
      <w:bookmarkEnd w:id="1168"/>
      <w:commentRangeEnd w:id="1160"/>
      <w:r w:rsidR="00C05784">
        <w:rPr>
          <w:rStyle w:val="CommentReference"/>
          <w:bCs w:val="0"/>
          <w:iCs w:val="0"/>
          <w:lang w:val="en-US" w:eastAsia="en-US"/>
        </w:rPr>
        <w:commentReference w:id="1160"/>
      </w:r>
    </w:p>
    <w:p w14:paraId="507F97CA" w14:textId="77777777" w:rsidR="00EF70A2" w:rsidRDefault="0093256E">
      <w:pPr>
        <w:pStyle w:val="pre"/>
        <w:widowControl/>
      </w:pPr>
      <w:r>
        <w:lastRenderedPageBreak/>
        <w:t xml:space="preserve">Here is a 4-step guide to producing a set of Baseline GeoTIFF tags for defining coordinate transformation information of a raster dataset. </w:t>
      </w:r>
    </w:p>
    <w:p w14:paraId="49EF0C21" w14:textId="77777777" w:rsidR="00EF70A2" w:rsidRDefault="0093256E">
      <w:pPr>
        <w:pStyle w:val="pre"/>
        <w:widowControl/>
      </w:pPr>
      <w:r>
        <w:t xml:space="preserve">  </w:t>
      </w:r>
    </w:p>
    <w:p w14:paraId="72B12F78" w14:textId="77777777" w:rsidR="00EF70A2" w:rsidRDefault="0093256E">
      <w:pPr>
        <w:pStyle w:val="pre"/>
        <w:widowControl/>
      </w:pPr>
      <w:r>
        <w:t xml:space="preserve">  Step 1: Establish the Raster Space coordinate system used: </w:t>
      </w:r>
    </w:p>
    <w:p w14:paraId="1276F480" w14:textId="77777777" w:rsidR="00EF70A2" w:rsidRDefault="0093256E">
      <w:pPr>
        <w:pStyle w:val="pre"/>
        <w:widowControl/>
      </w:pPr>
      <w:r>
        <w:t xml:space="preserve">          </w:t>
      </w:r>
      <w:proofErr w:type="spellStart"/>
      <w:r>
        <w:t>RasterPixelIsArea</w:t>
      </w:r>
      <w:proofErr w:type="spellEnd"/>
      <w:r>
        <w:t xml:space="preserve"> or </w:t>
      </w:r>
      <w:proofErr w:type="spellStart"/>
      <w:r>
        <w:t>RasterPixelIsPoint</w:t>
      </w:r>
      <w:proofErr w:type="spellEnd"/>
      <w:r>
        <w:t>.</w:t>
      </w:r>
    </w:p>
    <w:p w14:paraId="788E872C" w14:textId="77777777" w:rsidR="00EF70A2" w:rsidRDefault="0093256E">
      <w:pPr>
        <w:pStyle w:val="pre"/>
        <w:widowControl/>
      </w:pPr>
      <w:r>
        <w:t xml:space="preserve">  </w:t>
      </w:r>
    </w:p>
    <w:p w14:paraId="0EE4976D" w14:textId="77777777" w:rsidR="00EF70A2" w:rsidRDefault="0093256E">
      <w:pPr>
        <w:pStyle w:val="pre"/>
        <w:widowControl/>
      </w:pPr>
      <w:r>
        <w:t xml:space="preserve">  Step 2: Establish/define the model space Type in which the image is</w:t>
      </w:r>
    </w:p>
    <w:p w14:paraId="7291EE90" w14:textId="77777777" w:rsidR="00EF70A2" w:rsidRDefault="0093256E">
      <w:pPr>
        <w:pStyle w:val="pre"/>
        <w:widowControl/>
      </w:pPr>
      <w:r>
        <w:t xml:space="preserve">          to be georeferenced. Usually this will be a Projected </w:t>
      </w:r>
    </w:p>
    <w:p w14:paraId="6379EC77" w14:textId="77777777" w:rsidR="00EF70A2" w:rsidRDefault="0093256E">
      <w:pPr>
        <w:pStyle w:val="pre"/>
        <w:widowControl/>
      </w:pPr>
      <w:r>
        <w:t xml:space="preserve">          Coordinate system (PCS). If you are geocoding this data</w:t>
      </w:r>
    </w:p>
    <w:p w14:paraId="57718FA2" w14:textId="77777777" w:rsidR="00EF70A2" w:rsidRDefault="0093256E">
      <w:pPr>
        <w:pStyle w:val="pre"/>
        <w:widowControl/>
      </w:pPr>
      <w:r>
        <w:t xml:space="preserve">          set, then the model space is defined to be the corresponding</w:t>
      </w:r>
    </w:p>
    <w:p w14:paraId="3AA0241A" w14:textId="77777777" w:rsidR="00EF70A2" w:rsidRDefault="0093256E">
      <w:pPr>
        <w:pStyle w:val="pre"/>
        <w:widowControl/>
      </w:pPr>
      <w:r>
        <w:t xml:space="preserve">          geographic, geocentric or Projected coordinate system (skip </w:t>
      </w:r>
    </w:p>
    <w:p w14:paraId="2C95C2A7" w14:textId="49E95CA3" w:rsidR="00EF70A2" w:rsidRDefault="0093256E">
      <w:pPr>
        <w:pStyle w:val="pre"/>
        <w:widowControl/>
      </w:pPr>
      <w:r>
        <w:t xml:space="preserve">          to the "Cookbook" section </w:t>
      </w:r>
      <w:ins w:id="1169" w:author="Ted Habermann" w:date="2018-01-18T13:54:00Z">
        <w:r w:rsidR="00EC06A4">
          <w:t>(</w:t>
        </w:r>
      </w:ins>
      <w:del w:id="1170" w:author="Ted Habermann" w:date="2018-01-18T13:54:00Z">
        <w:r w:rsidDel="00EC06A4">
          <w:rPr>
            <w:highlight w:val="red"/>
          </w:rPr>
          <w:delText>2.7.3</w:delText>
        </w:r>
      </w:del>
      <w:ins w:id="1171" w:author="Ted Habermann" w:date="2018-01-18T13:54:00Z">
        <w:r w:rsidR="00EC06A4">
          <w:t>D.7.2)</w:t>
        </w:r>
      </w:ins>
      <w:r>
        <w:t xml:space="preserve"> first to do determine this).</w:t>
      </w:r>
    </w:p>
    <w:p w14:paraId="085945E8" w14:textId="77777777" w:rsidR="00EF70A2" w:rsidRDefault="0093256E">
      <w:pPr>
        <w:pStyle w:val="pre"/>
        <w:widowControl/>
      </w:pPr>
      <w:r>
        <w:t xml:space="preserve">          </w:t>
      </w:r>
    </w:p>
    <w:p w14:paraId="63DB8276" w14:textId="77777777" w:rsidR="00EF70A2" w:rsidRDefault="0093256E">
      <w:pPr>
        <w:pStyle w:val="pre"/>
        <w:widowControl/>
      </w:pPr>
      <w:r>
        <w:t xml:space="preserve">  Step 3: Identify the nature of the transformations needed to tie</w:t>
      </w:r>
    </w:p>
    <w:p w14:paraId="7728D702" w14:textId="77777777" w:rsidR="00EF70A2" w:rsidRDefault="0093256E">
      <w:pPr>
        <w:pStyle w:val="pre"/>
        <w:widowControl/>
      </w:pPr>
      <w:r>
        <w:t xml:space="preserve">          the raster data down to the model space coordinate system:</w:t>
      </w:r>
    </w:p>
    <w:p w14:paraId="74CD6860" w14:textId="77777777" w:rsidR="00EF70A2" w:rsidRDefault="0093256E">
      <w:pPr>
        <w:pStyle w:val="pre"/>
        <w:widowControl/>
      </w:pPr>
      <w:r>
        <w:t xml:space="preserve">          </w:t>
      </w:r>
    </w:p>
    <w:p w14:paraId="072A2670" w14:textId="77777777" w:rsidR="00EF70A2" w:rsidRDefault="0093256E">
      <w:pPr>
        <w:pStyle w:val="pre"/>
        <w:widowControl/>
      </w:pPr>
      <w:r>
        <w:t xml:space="preserve">     Case 1: The model-location of a raster point (</w:t>
      </w:r>
      <w:proofErr w:type="spellStart"/>
      <w:proofErr w:type="gramStart"/>
      <w:r>
        <w:t>x,y</w:t>
      </w:r>
      <w:proofErr w:type="spellEnd"/>
      <w:proofErr w:type="gramEnd"/>
      <w:r>
        <w:t>) is known, but not</w:t>
      </w:r>
    </w:p>
    <w:p w14:paraId="77113807" w14:textId="77777777" w:rsidR="00EF70A2" w:rsidRDefault="0093256E">
      <w:pPr>
        <w:pStyle w:val="pre"/>
        <w:widowControl/>
      </w:pPr>
      <w:r>
        <w:t xml:space="preserve">          the scale or orientations:</w:t>
      </w:r>
    </w:p>
    <w:p w14:paraId="6A9F5E39" w14:textId="77777777" w:rsidR="00EF70A2" w:rsidRDefault="0093256E">
      <w:pPr>
        <w:pStyle w:val="pre"/>
        <w:widowControl/>
      </w:pPr>
      <w:r>
        <w:t xml:space="preserve">     </w:t>
      </w:r>
    </w:p>
    <w:p w14:paraId="7EEEB04E" w14:textId="77777777" w:rsidR="00EF70A2" w:rsidRDefault="0093256E">
      <w:pPr>
        <w:pStyle w:val="pre"/>
        <w:widowControl/>
      </w:pPr>
      <w:r>
        <w:t xml:space="preserve">            Use the ModelTiepointTag to define the (</w:t>
      </w:r>
      <w:proofErr w:type="gramStart"/>
      <w:r>
        <w:t>X,Y</w:t>
      </w:r>
      <w:proofErr w:type="gramEnd"/>
      <w:r>
        <w:t>,Z) coordinates</w:t>
      </w:r>
    </w:p>
    <w:p w14:paraId="25EEAD5A" w14:textId="77777777" w:rsidR="00EF70A2" w:rsidRDefault="0093256E">
      <w:pPr>
        <w:pStyle w:val="pre"/>
        <w:widowControl/>
      </w:pPr>
      <w:r>
        <w:t xml:space="preserve">            of the known raster point.</w:t>
      </w:r>
    </w:p>
    <w:p w14:paraId="507D29D7" w14:textId="77777777" w:rsidR="00EF70A2" w:rsidRDefault="0093256E">
      <w:pPr>
        <w:pStyle w:val="pre"/>
        <w:widowControl/>
      </w:pPr>
      <w:r>
        <w:t xml:space="preserve">     </w:t>
      </w:r>
    </w:p>
    <w:p w14:paraId="6CBAF645" w14:textId="77777777" w:rsidR="00EF70A2" w:rsidRDefault="0093256E">
      <w:pPr>
        <w:pStyle w:val="pre"/>
        <w:widowControl/>
      </w:pPr>
      <w:r>
        <w:t xml:space="preserve">     </w:t>
      </w:r>
    </w:p>
    <w:p w14:paraId="5B8694C0" w14:textId="77777777" w:rsidR="00EF70A2" w:rsidRDefault="0093256E">
      <w:pPr>
        <w:pStyle w:val="pre"/>
        <w:widowControl/>
      </w:pPr>
      <w:r>
        <w:t xml:space="preserve">     Case 2: The location of three non-collinear raster points are known</w:t>
      </w:r>
    </w:p>
    <w:p w14:paraId="550561F1" w14:textId="77777777" w:rsidR="00EF70A2" w:rsidRDefault="0093256E">
      <w:pPr>
        <w:pStyle w:val="pre"/>
        <w:widowControl/>
      </w:pPr>
      <w:r>
        <w:t xml:space="preserve">          exactly, but the linearity of the transformation is not known.</w:t>
      </w:r>
    </w:p>
    <w:p w14:paraId="4A8B2C5F" w14:textId="77777777" w:rsidR="00EF70A2" w:rsidRDefault="0093256E">
      <w:pPr>
        <w:pStyle w:val="pre"/>
        <w:widowControl/>
      </w:pPr>
      <w:r>
        <w:t xml:space="preserve">         </w:t>
      </w:r>
    </w:p>
    <w:p w14:paraId="58321FD6" w14:textId="77777777" w:rsidR="00EF70A2" w:rsidRDefault="0093256E">
      <w:pPr>
        <w:pStyle w:val="pre"/>
        <w:widowControl/>
      </w:pPr>
      <w:r>
        <w:t xml:space="preserve">          Use the ModelTiepointTag to define the (</w:t>
      </w:r>
      <w:proofErr w:type="gramStart"/>
      <w:r>
        <w:t>X,Y</w:t>
      </w:r>
      <w:proofErr w:type="gramEnd"/>
      <w:r>
        <w:t>,Z) coordinates</w:t>
      </w:r>
    </w:p>
    <w:p w14:paraId="15FC4117" w14:textId="77777777" w:rsidR="00EF70A2" w:rsidRDefault="0093256E">
      <w:pPr>
        <w:pStyle w:val="pre"/>
        <w:widowControl/>
      </w:pPr>
      <w:r>
        <w:t xml:space="preserve">          of all three known raster points. Do not compute or define the </w:t>
      </w:r>
    </w:p>
    <w:p w14:paraId="0959DBDC" w14:textId="77777777" w:rsidR="00EF70A2" w:rsidRDefault="0093256E">
      <w:pPr>
        <w:pStyle w:val="pre"/>
        <w:widowControl/>
      </w:pPr>
      <w:r>
        <w:t xml:space="preserve">          </w:t>
      </w:r>
      <w:proofErr w:type="spellStart"/>
      <w:r>
        <w:t>ModelPixelScale</w:t>
      </w:r>
      <w:proofErr w:type="spellEnd"/>
      <w:r>
        <w:t xml:space="preserve"> or </w:t>
      </w:r>
      <w:proofErr w:type="spellStart"/>
      <w:r>
        <w:t>ModelTransformation</w:t>
      </w:r>
      <w:proofErr w:type="spellEnd"/>
      <w:r>
        <w:t xml:space="preserve"> tag.</w:t>
      </w:r>
    </w:p>
    <w:p w14:paraId="57544BDB" w14:textId="77777777" w:rsidR="00EF70A2" w:rsidRDefault="0093256E">
      <w:pPr>
        <w:pStyle w:val="pre"/>
        <w:widowControl/>
      </w:pPr>
      <w:r>
        <w:t xml:space="preserve">         </w:t>
      </w:r>
    </w:p>
    <w:p w14:paraId="57EEEE98" w14:textId="77777777" w:rsidR="00EF70A2" w:rsidRDefault="0093256E">
      <w:pPr>
        <w:pStyle w:val="pre"/>
        <w:widowControl/>
      </w:pPr>
      <w:r>
        <w:t xml:space="preserve">     Case 3: The position and scale of the data is known exactly, and</w:t>
      </w:r>
    </w:p>
    <w:p w14:paraId="0444157D" w14:textId="77777777" w:rsidR="00EF70A2" w:rsidRDefault="0093256E">
      <w:pPr>
        <w:pStyle w:val="pre"/>
        <w:widowControl/>
      </w:pPr>
      <w:r>
        <w:t xml:space="preserve">          no rotation or shearing is needed to fit into the model space.</w:t>
      </w:r>
    </w:p>
    <w:p w14:paraId="42F90ED6" w14:textId="77777777" w:rsidR="00EF70A2" w:rsidRDefault="0093256E">
      <w:pPr>
        <w:pStyle w:val="pre"/>
        <w:widowControl/>
      </w:pPr>
      <w:r>
        <w:t xml:space="preserve">          </w:t>
      </w:r>
    </w:p>
    <w:p w14:paraId="67BB0AF2" w14:textId="77777777" w:rsidR="00EF70A2" w:rsidRDefault="0093256E">
      <w:pPr>
        <w:pStyle w:val="pre"/>
        <w:widowControl/>
      </w:pPr>
      <w:r>
        <w:t xml:space="preserve">          Use the ModelTiepointTag to define the (</w:t>
      </w:r>
      <w:proofErr w:type="gramStart"/>
      <w:r>
        <w:t>X,Y</w:t>
      </w:r>
      <w:proofErr w:type="gramEnd"/>
      <w:r>
        <w:t>,Z) coordinates</w:t>
      </w:r>
    </w:p>
    <w:p w14:paraId="0D9FD2A3" w14:textId="77777777" w:rsidR="00EF70A2" w:rsidRDefault="0093256E">
      <w:pPr>
        <w:pStyle w:val="pre"/>
        <w:widowControl/>
      </w:pPr>
      <w:r>
        <w:t xml:space="preserve">          of the known raster point, and the ModelPixelScaleTag to</w:t>
      </w:r>
    </w:p>
    <w:p w14:paraId="47608032" w14:textId="77777777" w:rsidR="00EF70A2" w:rsidRDefault="0093256E">
      <w:pPr>
        <w:pStyle w:val="pre"/>
        <w:widowControl/>
      </w:pPr>
      <w:r>
        <w:t xml:space="preserve">          specify the scale.</w:t>
      </w:r>
    </w:p>
    <w:p w14:paraId="5C22D4DB" w14:textId="77777777" w:rsidR="00EF70A2" w:rsidRDefault="0093256E">
      <w:pPr>
        <w:pStyle w:val="pre"/>
        <w:widowControl/>
      </w:pPr>
      <w:r>
        <w:t xml:space="preserve">          </w:t>
      </w:r>
    </w:p>
    <w:p w14:paraId="3F4CB578" w14:textId="77777777" w:rsidR="00EF70A2" w:rsidRDefault="0093256E">
      <w:pPr>
        <w:pStyle w:val="pre"/>
        <w:widowControl/>
      </w:pPr>
      <w:r>
        <w:t xml:space="preserve">     Case 4: The raster data requires rotation and/or lateral shearing to</w:t>
      </w:r>
    </w:p>
    <w:p w14:paraId="7CDA833F" w14:textId="77777777" w:rsidR="00EF70A2" w:rsidRDefault="0093256E">
      <w:pPr>
        <w:pStyle w:val="pre"/>
        <w:widowControl/>
      </w:pPr>
      <w:r>
        <w:t xml:space="preserve">          fit into the defined model space:</w:t>
      </w:r>
    </w:p>
    <w:p w14:paraId="65EA131A" w14:textId="77777777" w:rsidR="00EF70A2" w:rsidRDefault="0093256E">
      <w:pPr>
        <w:pStyle w:val="pre"/>
        <w:widowControl/>
      </w:pPr>
      <w:r>
        <w:t xml:space="preserve">          </w:t>
      </w:r>
    </w:p>
    <w:p w14:paraId="5FEBB92A" w14:textId="77777777" w:rsidR="00EF70A2" w:rsidRDefault="0093256E">
      <w:pPr>
        <w:pStyle w:val="pre"/>
        <w:widowControl/>
      </w:pPr>
      <w:r>
        <w:t xml:space="preserve">          Use the </w:t>
      </w:r>
      <w:proofErr w:type="spellStart"/>
      <w:r>
        <w:t>ModelTransformation</w:t>
      </w:r>
      <w:proofErr w:type="spellEnd"/>
      <w:r>
        <w:t xml:space="preserve"> matrix to define the transformation.</w:t>
      </w:r>
    </w:p>
    <w:p w14:paraId="712B6F99" w14:textId="77777777" w:rsidR="00EF70A2" w:rsidRDefault="0093256E">
      <w:pPr>
        <w:pStyle w:val="pre"/>
        <w:widowControl/>
      </w:pPr>
      <w:r>
        <w:t xml:space="preserve">          </w:t>
      </w:r>
    </w:p>
    <w:p w14:paraId="2A653DA4" w14:textId="77777777" w:rsidR="00EF70A2" w:rsidRDefault="0093256E">
      <w:pPr>
        <w:pStyle w:val="pre"/>
        <w:widowControl/>
      </w:pPr>
      <w:r>
        <w:t xml:space="preserve">     Case 5: The raster data cannot be fit into the model space with a</w:t>
      </w:r>
    </w:p>
    <w:p w14:paraId="08FA7634" w14:textId="77777777" w:rsidR="00EF70A2" w:rsidRDefault="0093256E">
      <w:pPr>
        <w:pStyle w:val="pre"/>
        <w:widowControl/>
      </w:pPr>
      <w:r>
        <w:t xml:space="preserve">          simple affine transformation (rubber-sheeting required).</w:t>
      </w:r>
    </w:p>
    <w:p w14:paraId="0B955028" w14:textId="77777777" w:rsidR="00EF70A2" w:rsidRDefault="0093256E">
      <w:pPr>
        <w:pStyle w:val="pre"/>
        <w:widowControl/>
      </w:pPr>
      <w:r>
        <w:t xml:space="preserve">          </w:t>
      </w:r>
    </w:p>
    <w:p w14:paraId="7A30C8E6" w14:textId="77777777" w:rsidR="00EF70A2" w:rsidRDefault="0093256E">
      <w:pPr>
        <w:pStyle w:val="pre"/>
        <w:widowControl/>
      </w:pPr>
      <w:r>
        <w:t xml:space="preserve">          Use only the </w:t>
      </w:r>
      <w:proofErr w:type="spellStart"/>
      <w:r>
        <w:t>ModelTiepoint</w:t>
      </w:r>
      <w:proofErr w:type="spellEnd"/>
      <w:r>
        <w:t xml:space="preserve"> tag, and specify as many</w:t>
      </w:r>
    </w:p>
    <w:p w14:paraId="3C980C80" w14:textId="77777777" w:rsidR="00EF70A2" w:rsidRDefault="0093256E">
      <w:pPr>
        <w:pStyle w:val="pre"/>
        <w:widowControl/>
      </w:pPr>
      <w:r>
        <w:t xml:space="preserve">          </w:t>
      </w:r>
      <w:proofErr w:type="spellStart"/>
      <w:r>
        <w:t>tiepoints</w:t>
      </w:r>
      <w:proofErr w:type="spellEnd"/>
      <w:r>
        <w:t xml:space="preserve"> as your application requires. Note, however, that</w:t>
      </w:r>
    </w:p>
    <w:p w14:paraId="30246889" w14:textId="77777777" w:rsidR="00EF70A2" w:rsidRDefault="0093256E">
      <w:pPr>
        <w:pStyle w:val="pre"/>
        <w:widowControl/>
      </w:pPr>
      <w:r>
        <w:t xml:space="preserve">          this is not a Baseline GeoTIFF implementation, and should</w:t>
      </w:r>
    </w:p>
    <w:p w14:paraId="7FCB2808" w14:textId="77777777" w:rsidR="00EF70A2" w:rsidRDefault="0093256E">
      <w:pPr>
        <w:pStyle w:val="pre"/>
        <w:widowControl/>
      </w:pPr>
      <w:r>
        <w:t xml:space="preserve">          not be used for interchange; it is recommended that the image be</w:t>
      </w:r>
    </w:p>
    <w:p w14:paraId="2FCBBA10" w14:textId="77777777" w:rsidR="00EF70A2" w:rsidRDefault="0093256E">
      <w:pPr>
        <w:pStyle w:val="pre"/>
        <w:widowControl/>
      </w:pPr>
      <w:r>
        <w:t xml:space="preserve">          geometrically rectified first, and put into a standard projected</w:t>
      </w:r>
    </w:p>
    <w:p w14:paraId="35ADB4BB" w14:textId="77777777" w:rsidR="00EF70A2" w:rsidRDefault="0093256E">
      <w:pPr>
        <w:pStyle w:val="pre"/>
        <w:widowControl/>
      </w:pPr>
      <w:r>
        <w:t xml:space="preserve">          coordinate system.</w:t>
      </w:r>
    </w:p>
    <w:p w14:paraId="63FB3742" w14:textId="77777777" w:rsidR="00EF70A2" w:rsidRDefault="0093256E">
      <w:pPr>
        <w:pStyle w:val="pre"/>
        <w:widowControl/>
      </w:pPr>
      <w:r>
        <w:t xml:space="preserve">   Step 4: Install the defined tag values in the TIFF file and close it.</w:t>
      </w:r>
    </w:p>
    <w:p w14:paraId="3783CA33" w14:textId="77777777" w:rsidR="00EF70A2" w:rsidRDefault="00EF70A2">
      <w:pPr>
        <w:pStyle w:val="pre"/>
        <w:widowControl/>
      </w:pPr>
    </w:p>
    <w:p w14:paraId="55F0DD98" w14:textId="77777777" w:rsidR="00EF70A2" w:rsidRDefault="0093256E">
      <w:pPr>
        <w:pStyle w:val="AnnexLevel1"/>
        <w:numPr>
          <w:ilvl w:val="1"/>
          <w:numId w:val="11"/>
        </w:numPr>
      </w:pPr>
      <w:bookmarkStart w:id="1172" w:name="_Toc279162081"/>
      <w:commentRangeStart w:id="1173"/>
      <w:r>
        <w:t>Geocoding Raster Data</w:t>
      </w:r>
      <w:bookmarkEnd w:id="1172"/>
      <w:commentRangeEnd w:id="1173"/>
      <w:r>
        <w:commentReference w:id="1173"/>
      </w:r>
    </w:p>
    <w:p w14:paraId="1471EC9C" w14:textId="77777777" w:rsidR="00EF70A2" w:rsidRDefault="0093256E">
      <w:pPr>
        <w:pStyle w:val="AnnexLevel2"/>
        <w:numPr>
          <w:ilvl w:val="2"/>
          <w:numId w:val="11"/>
        </w:numPr>
      </w:pPr>
      <w:bookmarkStart w:id="1174" w:name="_Toc337382308"/>
      <w:bookmarkEnd w:id="1174"/>
      <w:r>
        <w:t>General Approach</w:t>
      </w:r>
    </w:p>
    <w:p w14:paraId="718ECEB9" w14:textId="77777777" w:rsidR="00EF70A2" w:rsidRDefault="0093256E">
      <w:r>
        <w:lastRenderedPageBreak/>
        <w:t>A geocoded image is a georeferenced image as described in section D.6, which also specifies a model space coordinate system (CS) between the model space M (to which the raster space has been tied) and the earth. The relationship can be diagrammed, including the associated TIFF tags, as follows:</w:t>
      </w:r>
    </w:p>
    <w:p w14:paraId="0E9D75F0" w14:textId="77777777" w:rsidR="00EF70A2" w:rsidRDefault="0093256E">
      <w:pPr>
        <w:pStyle w:val="pre"/>
        <w:widowControl/>
      </w:pPr>
      <w:r>
        <w:t xml:space="preserve">        ModelPixelScaleTag </w:t>
      </w:r>
    </w:p>
    <w:p w14:paraId="49C22CDD" w14:textId="77777777" w:rsidR="00EF70A2" w:rsidRDefault="0093256E">
      <w:pPr>
        <w:pStyle w:val="pre"/>
        <w:widowControl/>
      </w:pPr>
      <w:r>
        <w:t xml:space="preserve">        ModelTiepointTag                  </w:t>
      </w:r>
      <w:proofErr w:type="spellStart"/>
      <w:r>
        <w:t>GeoKeyDirectoryTag</w:t>
      </w:r>
      <w:proofErr w:type="spellEnd"/>
      <w:r>
        <w:t xml:space="preserve"> CS </w:t>
      </w:r>
    </w:p>
    <w:p w14:paraId="393FE85C" w14:textId="77777777" w:rsidR="00EF70A2" w:rsidRDefault="0093256E">
      <w:pPr>
        <w:pStyle w:val="pre"/>
        <w:widowControl/>
      </w:pPr>
      <w:r>
        <w:t xml:space="preserve">    </w:t>
      </w:r>
      <w:proofErr w:type="gramStart"/>
      <w:r>
        <w:t>R  --------</w:t>
      </w:r>
      <w:proofErr w:type="gramEnd"/>
      <w:r>
        <w:t xml:space="preserve"> OR ---------------&gt; M  --------- AND  -----------&gt; Earth</w:t>
      </w:r>
    </w:p>
    <w:p w14:paraId="63C1F599" w14:textId="77777777" w:rsidR="00EF70A2" w:rsidRDefault="0093256E">
      <w:pPr>
        <w:pStyle w:val="pre"/>
        <w:widowControl/>
      </w:pPr>
      <w:r>
        <w:t xml:space="preserve">        ModelTransformationTag            </w:t>
      </w:r>
      <w:proofErr w:type="spellStart"/>
      <w:r>
        <w:t>GeoDoubleParamsTag</w:t>
      </w:r>
      <w:proofErr w:type="spellEnd"/>
      <w:r>
        <w:t xml:space="preserve">  </w:t>
      </w:r>
    </w:p>
    <w:p w14:paraId="22F7E92B" w14:textId="77777777" w:rsidR="00EF70A2" w:rsidRDefault="0093256E">
      <w:pPr>
        <w:pStyle w:val="pre"/>
        <w:widowControl/>
      </w:pPr>
      <w:r>
        <w:t xml:space="preserve">                                          </w:t>
      </w:r>
      <w:proofErr w:type="spellStart"/>
      <w:r>
        <w:t>GeoAsciiParamsTag</w:t>
      </w:r>
      <w:proofErr w:type="spellEnd"/>
      <w:r>
        <w:t xml:space="preserve">  </w:t>
      </w:r>
    </w:p>
    <w:p w14:paraId="1893B12F" w14:textId="77777777" w:rsidR="00EC06A4" w:rsidRDefault="00EC06A4">
      <w:pPr>
        <w:rPr>
          <w:ins w:id="1175" w:author="Ted Habermann" w:date="2018-01-18T13:54:00Z"/>
        </w:rPr>
      </w:pPr>
    </w:p>
    <w:p w14:paraId="1BB8D065" w14:textId="77777777" w:rsidR="00EF70A2" w:rsidRDefault="0093256E">
      <w:r>
        <w:t xml:space="preserve">The geocoding coordinate system is defined by the </w:t>
      </w:r>
      <w:proofErr w:type="spellStart"/>
      <w:r>
        <w:t>GeoKeyDirectoryTag</w:t>
      </w:r>
      <w:proofErr w:type="spellEnd"/>
      <w:r>
        <w:t xml:space="preserve">, while the </w:t>
      </w:r>
      <w:proofErr w:type="spellStart"/>
      <w:r>
        <w:t>Georeferencing</w:t>
      </w:r>
      <w:proofErr w:type="spellEnd"/>
      <w:r>
        <w:t xml:space="preserve"> information (T) is defined by the ModelTiepointTag and the </w:t>
      </w:r>
      <w:proofErr w:type="spellStart"/>
      <w:r>
        <w:t>ModelPixelScale</w:t>
      </w:r>
      <w:proofErr w:type="spellEnd"/>
      <w:r>
        <w:t>, or ModelTransformationTag. Since these two systems are independent of each other, the tags used to store the parameters are separated from each other in the GeoTIFF file to emphasize the orthogonality.</w:t>
      </w:r>
    </w:p>
    <w:p w14:paraId="1C1F67E5" w14:textId="77777777" w:rsidR="00EF70A2" w:rsidRDefault="0093256E">
      <w:pPr>
        <w:pStyle w:val="AnnexLevel2"/>
        <w:numPr>
          <w:ilvl w:val="2"/>
          <w:numId w:val="11"/>
        </w:numPr>
      </w:pPr>
      <w:bookmarkStart w:id="1176" w:name="_Toc337382309"/>
      <w:bookmarkStart w:id="1177" w:name="_Toc279227991"/>
      <w:bookmarkEnd w:id="1176"/>
      <w:bookmarkEnd w:id="1177"/>
      <w:r>
        <w:t>Cookbook for Geocoding Data</w:t>
      </w:r>
    </w:p>
    <w:p w14:paraId="7BE16E51" w14:textId="77777777" w:rsidR="00EF70A2" w:rsidRDefault="0093256E">
      <w:r>
        <w:t xml:space="preserve">Step 1: Determine the Coordinate system type of the raster data, based on the nature of the data: pixels derived from scanners or other optical devices represent areas, and most commonly will use the </w:t>
      </w:r>
      <w:proofErr w:type="spellStart"/>
      <w:r>
        <w:t>RasterPixelIsArea</w:t>
      </w:r>
      <w:proofErr w:type="spellEnd"/>
      <w:r>
        <w:t xml:space="preserve"> coordinate system. Pixel data such as digital elevation models represent points, and will probably use </w:t>
      </w:r>
      <w:proofErr w:type="spellStart"/>
      <w:r>
        <w:t>RasterPixelIsPoint</w:t>
      </w:r>
      <w:proofErr w:type="spellEnd"/>
      <w:r>
        <w:t xml:space="preserve"> coordinates.</w:t>
      </w:r>
    </w:p>
    <w:p w14:paraId="12520720" w14:textId="77777777" w:rsidR="00EF70A2" w:rsidRDefault="0093256E">
      <w:r>
        <w:t xml:space="preserve">Store in: </w:t>
      </w:r>
      <w:proofErr w:type="spellStart"/>
      <w:r>
        <w:t>GTRasterTypeGeoKey</w:t>
      </w:r>
      <w:proofErr w:type="spellEnd"/>
    </w:p>
    <w:p w14:paraId="6FE8071A" w14:textId="77777777" w:rsidR="00EF70A2" w:rsidRDefault="00EF70A2">
      <w:pPr>
        <w:pStyle w:val="pre"/>
        <w:widowControl/>
        <w:rPr>
          <w:rFonts w:ascii="Times New Roman" w:hAnsi="Times New Roman" w:cs="Times New Roman"/>
        </w:rPr>
      </w:pPr>
    </w:p>
    <w:p w14:paraId="33655E4B" w14:textId="77777777" w:rsidR="00EF70A2" w:rsidRDefault="0093256E">
      <w:r>
        <w:t xml:space="preserve">Step 2: Determine which class of model space coordinates are most natural for this </w:t>
      </w:r>
      <w:proofErr w:type="spellStart"/>
      <w:proofErr w:type="gramStart"/>
      <w:r>
        <w:t>dataset:Geographic</w:t>
      </w:r>
      <w:proofErr w:type="spellEnd"/>
      <w:proofErr w:type="gramEnd"/>
      <w:r>
        <w:t>, Geocentric, or Projected Coordinate System. Usually this will be PCS.</w:t>
      </w:r>
    </w:p>
    <w:p w14:paraId="52DF21CF" w14:textId="77777777" w:rsidR="00EF70A2" w:rsidRDefault="0093256E">
      <w:r>
        <w:t>Store in: GTModelTypeGeoKey</w:t>
      </w:r>
    </w:p>
    <w:p w14:paraId="5520F5BD" w14:textId="77777777" w:rsidR="00EF70A2" w:rsidRDefault="0093256E">
      <w:pPr>
        <w:pStyle w:val="pre"/>
        <w:widowControl/>
        <w:rPr>
          <w:rFonts w:ascii="Times New Roman" w:hAnsi="Times New Roman" w:cs="Times New Roman"/>
          <w:sz w:val="24"/>
          <w:szCs w:val="24"/>
        </w:rPr>
      </w:pPr>
      <w:r>
        <w:rPr>
          <w:rFonts w:ascii="Times New Roman" w:hAnsi="Times New Roman" w:cs="Times New Roman"/>
          <w:sz w:val="24"/>
          <w:szCs w:val="24"/>
        </w:rPr>
        <w:t xml:space="preserve">Step 3: This step depends on the </w:t>
      </w:r>
      <w:proofErr w:type="spellStart"/>
      <w:r>
        <w:rPr>
          <w:rFonts w:ascii="Times New Roman" w:hAnsi="Times New Roman" w:cs="Times New Roman"/>
          <w:sz w:val="24"/>
          <w:szCs w:val="24"/>
        </w:rPr>
        <w:t>GTModelType</w:t>
      </w:r>
      <w:proofErr w:type="spellEnd"/>
      <w:r>
        <w:rPr>
          <w:rFonts w:ascii="Times New Roman" w:hAnsi="Times New Roman" w:cs="Times New Roman"/>
          <w:sz w:val="24"/>
          <w:szCs w:val="24"/>
        </w:rPr>
        <w:t>:</w:t>
      </w:r>
    </w:p>
    <w:p w14:paraId="6C8030F2" w14:textId="77777777" w:rsidR="00EF70A2" w:rsidRDefault="00EF70A2">
      <w:pPr>
        <w:pStyle w:val="pre"/>
        <w:widowControl/>
        <w:rPr>
          <w:rFonts w:ascii="Times New Roman" w:hAnsi="Times New Roman" w:cs="Times New Roman"/>
        </w:rPr>
      </w:pPr>
    </w:p>
    <w:p w14:paraId="0CE2933A" w14:textId="77777777" w:rsidR="00EF70A2" w:rsidRDefault="0093256E">
      <w:r>
        <w:t>case PCS:  Determine the PCS projection system. Most of the PCS's used in standard State Plane and national grid systems are defined, so check this list first; the EPSG index in section 6.4 may be useful for this purpose.</w:t>
      </w:r>
    </w:p>
    <w:p w14:paraId="6B36CD58" w14:textId="77777777" w:rsidR="00EF70A2" w:rsidRDefault="0093256E">
      <w:r>
        <w:t xml:space="preserve">Store in: </w:t>
      </w:r>
      <w:proofErr w:type="spellStart"/>
      <w:r>
        <w:t>ProjectedCSTypeGeoKey</w:t>
      </w:r>
      <w:proofErr w:type="spellEnd"/>
      <w:r>
        <w:t xml:space="preserve">, </w:t>
      </w:r>
      <w:proofErr w:type="spellStart"/>
      <w:r>
        <w:t>ProjectedCSTypeGeoKey</w:t>
      </w:r>
      <w:proofErr w:type="spellEnd"/>
    </w:p>
    <w:p w14:paraId="3070886E" w14:textId="77777777" w:rsidR="00EF70A2" w:rsidRDefault="0093256E">
      <w:r>
        <w:t xml:space="preserve">If coded, it will not be necessary to specify the Projection datum, </w:t>
      </w:r>
      <w:proofErr w:type="spellStart"/>
      <w:r>
        <w:t>etc</w:t>
      </w:r>
      <w:proofErr w:type="spellEnd"/>
      <w:r>
        <w:t xml:space="preserve"> for this case, since all of those parameters are determined by the </w:t>
      </w:r>
      <w:proofErr w:type="spellStart"/>
      <w:r>
        <w:t>ProjectedCSTypeGeoKey</w:t>
      </w:r>
      <w:proofErr w:type="spellEnd"/>
      <w:r>
        <w:t xml:space="preserve"> code. Skip to step 4 from here.</w:t>
      </w:r>
    </w:p>
    <w:p w14:paraId="682EA752" w14:textId="77777777" w:rsidR="00EF70A2" w:rsidRDefault="0093256E">
      <w:r>
        <w:t>If none of the coded PCS's match your system, then this is a user-defined PCS. Use the Projection code list to check for standard projection systems.</w:t>
      </w:r>
    </w:p>
    <w:p w14:paraId="60D5D9F1" w14:textId="77777777" w:rsidR="00EF70A2" w:rsidRDefault="0093256E">
      <w:r>
        <w:lastRenderedPageBreak/>
        <w:t xml:space="preserve">Store in: </w:t>
      </w:r>
      <w:proofErr w:type="spellStart"/>
      <w:r>
        <w:t>ProjectionGeoKey</w:t>
      </w:r>
      <w:proofErr w:type="spellEnd"/>
      <w:r>
        <w:t xml:space="preserve"> and skip to Geographic CS case.</w:t>
      </w:r>
    </w:p>
    <w:p w14:paraId="0716D4A3" w14:textId="77777777" w:rsidR="00EF70A2" w:rsidRDefault="0093256E">
      <w:r>
        <w:t xml:space="preserve">If none of the Projection codes match your system, then this is a user-defined projection. Use the </w:t>
      </w:r>
      <w:proofErr w:type="spellStart"/>
      <w:r>
        <w:t>ProjCoordTransGeoKey</w:t>
      </w:r>
      <w:proofErr w:type="spellEnd"/>
      <w:r>
        <w:t xml:space="preserve"> to specify the coordinate transformation method (e.g. Transverse Mercator), and all of the associated parameters of that method. Also define the linear units used in the planar coordinate system.</w:t>
      </w:r>
    </w:p>
    <w:p w14:paraId="11E81BC7" w14:textId="77777777" w:rsidR="00EF70A2" w:rsidRDefault="0093256E">
      <w:r>
        <w:t xml:space="preserve">Store in: </w:t>
      </w:r>
      <w:proofErr w:type="spellStart"/>
      <w:r>
        <w:t>ProjCoordTransGeoKey</w:t>
      </w:r>
      <w:proofErr w:type="spellEnd"/>
      <w:r>
        <w:t xml:space="preserve">, </w:t>
      </w:r>
      <w:proofErr w:type="spellStart"/>
      <w:proofErr w:type="gramStart"/>
      <w:r>
        <w:t>ProjLinearUnitsGeoKey</w:t>
      </w:r>
      <w:proofErr w:type="spellEnd"/>
      <w:r>
        <w:t xml:space="preserve">  &lt;</w:t>
      </w:r>
      <w:proofErr w:type="gramEnd"/>
      <w:r>
        <w:t>and other CT related parameter keys&gt;</w:t>
      </w:r>
    </w:p>
    <w:p w14:paraId="107E5B5E" w14:textId="77777777" w:rsidR="00EF70A2" w:rsidRDefault="0093256E">
      <w:r>
        <w:t>Now continue on to define the Geographic CS, below.</w:t>
      </w:r>
    </w:p>
    <w:p w14:paraId="5A83CFDB" w14:textId="77777777" w:rsidR="00EF70A2" w:rsidRDefault="0093256E">
      <w:r>
        <w:t>case GEOCENTRIC:</w:t>
      </w:r>
    </w:p>
    <w:p w14:paraId="0DC9F2EE" w14:textId="77777777" w:rsidR="00EF70A2" w:rsidRDefault="0093256E">
      <w:r>
        <w:t>case GEOGRAPHIC:  Check the list of standard GCS's and use the corresponding code. To use a code both the Datum, Prime Meridian, and angular units must match those of the code.</w:t>
      </w:r>
    </w:p>
    <w:p w14:paraId="17795D4B" w14:textId="77777777" w:rsidR="00EF70A2" w:rsidRDefault="0093256E">
      <w:r>
        <w:t xml:space="preserve">Store in:  </w:t>
      </w:r>
      <w:proofErr w:type="spellStart"/>
      <w:r>
        <w:t>GeographicTypeGeoKey</w:t>
      </w:r>
      <w:proofErr w:type="spellEnd"/>
      <w:r>
        <w:t xml:space="preserve"> and skip to Step 4.</w:t>
      </w:r>
    </w:p>
    <w:p w14:paraId="25FCCF01" w14:textId="77777777" w:rsidR="00EF70A2" w:rsidRDefault="0093256E">
      <w:r>
        <w:t xml:space="preserve">If none of the coded GCS's match exactly, then this is a user-defined GCS. Check the list of standard </w:t>
      </w:r>
      <w:proofErr w:type="spellStart"/>
      <w:r>
        <w:t>datums</w:t>
      </w:r>
      <w:proofErr w:type="spellEnd"/>
      <w:r>
        <w:t>, Prime Meridians, and angular units to define your system.</w:t>
      </w:r>
    </w:p>
    <w:p w14:paraId="6E9E1B26" w14:textId="77777777" w:rsidR="00EF70A2" w:rsidDel="00EC06A4" w:rsidRDefault="0093256E">
      <w:pPr>
        <w:rPr>
          <w:del w:id="1178" w:author="Ted Habermann" w:date="2018-01-18T13:53:00Z"/>
        </w:rPr>
      </w:pPr>
      <w:r>
        <w:t xml:space="preserve">Store in: </w:t>
      </w:r>
      <w:proofErr w:type="spellStart"/>
      <w:r>
        <w:t>GeogGeodeticDatumGeoKey</w:t>
      </w:r>
      <w:proofErr w:type="spellEnd"/>
      <w:r>
        <w:t xml:space="preserve">, </w:t>
      </w:r>
      <w:proofErr w:type="spellStart"/>
      <w:r>
        <w:t>GeogAngularUnitsGeoKey</w:t>
      </w:r>
      <w:proofErr w:type="spellEnd"/>
      <w:r>
        <w:t xml:space="preserve">, </w:t>
      </w:r>
      <w:proofErr w:type="spellStart"/>
      <w:r>
        <w:t>GeogPrimeMeridianGeoKey</w:t>
      </w:r>
      <w:proofErr w:type="spellEnd"/>
      <w:r>
        <w:t xml:space="preserve"> and skip to Step 4. </w:t>
      </w:r>
    </w:p>
    <w:p w14:paraId="42846D14" w14:textId="77777777" w:rsidR="00EF70A2" w:rsidRDefault="0093256E">
      <w:del w:id="1179" w:author="Ted Habermann" w:date="2018-01-18T13:53:00Z">
        <w:r w:rsidDel="00EC06A4">
          <w:delText xml:space="preserve"> </w:delText>
        </w:r>
      </w:del>
      <w:del w:id="1180" w:author="Ted Habermann" w:date="2018-01-18T13:52:00Z">
        <w:r w:rsidDel="00EC06A4">
          <w:delText xml:space="preserve"> </w:delText>
        </w:r>
      </w:del>
    </w:p>
    <w:p w14:paraId="6D595DDF" w14:textId="77777777" w:rsidR="00EF70A2" w:rsidRDefault="0093256E">
      <w:r>
        <w:t xml:space="preserve">If none of the </w:t>
      </w:r>
      <w:proofErr w:type="spellStart"/>
      <w:r>
        <w:t>datums</w:t>
      </w:r>
      <w:proofErr w:type="spellEnd"/>
      <w:r>
        <w:t xml:space="preserve"> match your system, you have a user-defined datum, which is an odd system, indeed. Use the </w:t>
      </w:r>
      <w:proofErr w:type="spellStart"/>
      <w:r>
        <w:t>GeogEllipsoidGeoKey</w:t>
      </w:r>
      <w:proofErr w:type="spellEnd"/>
      <w:r>
        <w:t xml:space="preserve"> to select the appropriate ellipsoid or use the </w:t>
      </w:r>
      <w:proofErr w:type="spellStart"/>
      <w:r>
        <w:t>GeogSemiMajorAxisGeoKey</w:t>
      </w:r>
      <w:proofErr w:type="spellEnd"/>
      <w:r>
        <w:t xml:space="preserve">, </w:t>
      </w:r>
      <w:proofErr w:type="spellStart"/>
      <w:r>
        <w:t>GeogInvFlatteningGeoKey</w:t>
      </w:r>
      <w:proofErr w:type="spellEnd"/>
      <w:r>
        <w:t xml:space="preserve"> to define, and give a reference using the </w:t>
      </w:r>
      <w:proofErr w:type="spellStart"/>
      <w:r>
        <w:t>GeogCitationGeoKey</w:t>
      </w:r>
      <w:proofErr w:type="spellEnd"/>
      <w:r>
        <w:t>.</w:t>
      </w:r>
    </w:p>
    <w:p w14:paraId="18732A67" w14:textId="77777777" w:rsidR="00EF70A2" w:rsidRDefault="0093256E">
      <w:r>
        <w:t xml:space="preserve">Store in: </w:t>
      </w:r>
      <w:proofErr w:type="spellStart"/>
      <w:r>
        <w:t>GeogEllipsoidGeoKey</w:t>
      </w:r>
      <w:proofErr w:type="spellEnd"/>
      <w:r>
        <w:t>, etc. and go to Step 4.</w:t>
      </w:r>
    </w:p>
    <w:p w14:paraId="152E6499" w14:textId="77777777" w:rsidR="00EF70A2" w:rsidRDefault="0093256E">
      <w:r>
        <w:t xml:space="preserve">Step 4: Install the </w:t>
      </w:r>
      <w:proofErr w:type="spellStart"/>
      <w:r>
        <w:t>GeoKeys</w:t>
      </w:r>
      <w:proofErr w:type="spellEnd"/>
      <w:r>
        <w:t xml:space="preserve">/codes into the </w:t>
      </w:r>
      <w:proofErr w:type="spellStart"/>
      <w:r>
        <w:t>GeoKeyDirectoryTag</w:t>
      </w:r>
      <w:proofErr w:type="spellEnd"/>
      <w:r>
        <w:t>, and the DOUBLE and ASCII key values into the corresponding value-tags.</w:t>
      </w:r>
    </w:p>
    <w:p w14:paraId="2FD5F762" w14:textId="77777777" w:rsidR="00EF70A2" w:rsidRDefault="0093256E">
      <w:r>
        <w:t xml:space="preserve">Step 5: Having completely defined the Raster &amp; Model coordinate system, go to Cookbook section 2.6.2 and use the </w:t>
      </w:r>
      <w:proofErr w:type="spellStart"/>
      <w:r>
        <w:t>Georeferencing</w:t>
      </w:r>
      <w:proofErr w:type="spellEnd"/>
      <w:r>
        <w:t xml:space="preserve"> Tags to tie the raster image down onto the Model space.</w:t>
      </w:r>
    </w:p>
    <w:p w14:paraId="3E802E1D" w14:textId="77777777" w:rsidR="00EF70A2" w:rsidRDefault="00EF70A2">
      <w:pPr>
        <w:pStyle w:val="pre"/>
        <w:widowControl/>
        <w:rPr>
          <w:rFonts w:ascii="Times New Roman" w:hAnsi="Times New Roman" w:cs="Times New Roman"/>
        </w:rPr>
      </w:pPr>
    </w:p>
    <w:p w14:paraId="5675DB43" w14:textId="77777777" w:rsidR="00EF70A2" w:rsidRDefault="0093256E">
      <w:pPr>
        <w:pStyle w:val="AnnexLevel1"/>
        <w:numPr>
          <w:ilvl w:val="1"/>
          <w:numId w:val="11"/>
        </w:numPr>
      </w:pPr>
      <w:r>
        <w:t>Examples</w:t>
      </w:r>
    </w:p>
    <w:p w14:paraId="0269732F" w14:textId="77777777" w:rsidR="00EF70A2" w:rsidRDefault="0093256E">
      <w:r>
        <w:t xml:space="preserve">Examples of how GeoTIFF may be implemented at the Tag and </w:t>
      </w:r>
      <w:proofErr w:type="spellStart"/>
      <w:r>
        <w:t>GeoKey</w:t>
      </w:r>
      <w:proofErr w:type="spellEnd"/>
      <w:r>
        <w:t xml:space="preserve"> level, following the general "Cookbook" approach above. </w:t>
      </w:r>
    </w:p>
    <w:p w14:paraId="22747D63" w14:textId="77777777" w:rsidR="00EF70A2" w:rsidRDefault="0093256E">
      <w:pPr>
        <w:pStyle w:val="AnnexLevel2"/>
        <w:numPr>
          <w:ilvl w:val="2"/>
          <w:numId w:val="11"/>
        </w:numPr>
      </w:pPr>
      <w:bookmarkStart w:id="1181" w:name="_Toc337382310"/>
      <w:bookmarkStart w:id="1182" w:name="_Toc279227993"/>
      <w:bookmarkEnd w:id="1181"/>
      <w:bookmarkEnd w:id="1182"/>
      <w:r>
        <w:t>Common Examples</w:t>
      </w:r>
    </w:p>
    <w:p w14:paraId="69FAF1FE" w14:textId="77777777" w:rsidR="00EF70A2" w:rsidRDefault="0093256E">
      <w:pPr>
        <w:pStyle w:val="AnnexLevel3"/>
        <w:numPr>
          <w:ilvl w:val="3"/>
          <w:numId w:val="11"/>
        </w:numPr>
      </w:pPr>
      <w:bookmarkStart w:id="1183" w:name="_Toc337382311"/>
      <w:bookmarkStart w:id="1184" w:name="_Toc279227994"/>
      <w:bookmarkEnd w:id="1183"/>
      <w:bookmarkEnd w:id="1184"/>
      <w:r>
        <w:lastRenderedPageBreak/>
        <w:t>UTM Projected Aerial Photo</w:t>
      </w:r>
    </w:p>
    <w:p w14:paraId="5B228280" w14:textId="77777777" w:rsidR="00EF70A2" w:rsidRDefault="0093256E">
      <w:pPr>
        <w:pStyle w:val="pre"/>
        <w:widowControl/>
      </w:pPr>
      <w:r>
        <w:t xml:space="preserve">   </w:t>
      </w:r>
    </w:p>
    <w:p w14:paraId="55F5518C" w14:textId="77777777" w:rsidR="00EF70A2" w:rsidRDefault="0093256E">
      <w:r>
        <w:t xml:space="preserve">We have an aerial photo which has been </w:t>
      </w:r>
      <w:proofErr w:type="spellStart"/>
      <w:r>
        <w:t>orthorectified</w:t>
      </w:r>
      <w:proofErr w:type="spellEnd"/>
      <w:r>
        <w:t xml:space="preserve"> and resampled to a UTM grid, zone 60, using WGS84 datum; the coordinates of the upper-left corner of the image is are given in easting/northing, as 350807.4m, 5316081.3m. The scanned map pixel scale is 100 meters/pixels (the actual dpi scanning ratio is irrelevant).</w:t>
      </w:r>
    </w:p>
    <w:p w14:paraId="3F465B06" w14:textId="77777777" w:rsidR="00EF70A2" w:rsidRDefault="0093256E">
      <w:pPr>
        <w:pStyle w:val="pre"/>
        <w:widowControl/>
      </w:pPr>
      <w:r>
        <w:t xml:space="preserve">      ModelTiepointTag       = (0, 0, </w:t>
      </w:r>
      <w:proofErr w:type="gramStart"/>
      <w:r>
        <w:t>0,  350807.4</w:t>
      </w:r>
      <w:proofErr w:type="gramEnd"/>
      <w:r>
        <w:t>, 5316081.3, 0.0)</w:t>
      </w:r>
    </w:p>
    <w:p w14:paraId="091ED5FE" w14:textId="77777777" w:rsidR="00EF70A2" w:rsidRDefault="0093256E">
      <w:pPr>
        <w:pStyle w:val="pre"/>
        <w:widowControl/>
      </w:pPr>
      <w:r>
        <w:t xml:space="preserve">      ModelPixelScaleTag      = (100.0, 100.0, 0.0)</w:t>
      </w:r>
    </w:p>
    <w:p w14:paraId="7F041875" w14:textId="77777777" w:rsidR="00EF70A2" w:rsidRDefault="0093256E">
      <w:pPr>
        <w:pStyle w:val="pre"/>
        <w:widowControl/>
      </w:pPr>
      <w:r>
        <w:t xml:space="preserve">      </w:t>
      </w:r>
      <w:proofErr w:type="spellStart"/>
      <w:r>
        <w:t>GeoKeyDirectoryTag</w:t>
      </w:r>
      <w:proofErr w:type="spellEnd"/>
      <w:r>
        <w:t>:</w:t>
      </w:r>
    </w:p>
    <w:p w14:paraId="5B2B40A1" w14:textId="77777777" w:rsidR="00EF70A2" w:rsidRDefault="0093256E">
      <w:pPr>
        <w:pStyle w:val="pre"/>
        <w:widowControl/>
      </w:pPr>
      <w:r>
        <w:t xml:space="preserve">            GTModelTypeGeoKey        </w:t>
      </w:r>
      <w:proofErr w:type="gramStart"/>
      <w:r>
        <w:t>=  1</w:t>
      </w:r>
      <w:proofErr w:type="gramEnd"/>
      <w:r>
        <w:t xml:space="preserve">      (</w:t>
      </w:r>
      <w:proofErr w:type="spellStart"/>
      <w:r>
        <w:t>ModelTypeProjected</w:t>
      </w:r>
      <w:proofErr w:type="spellEnd"/>
      <w:r>
        <w:t>)</w:t>
      </w:r>
    </w:p>
    <w:p w14:paraId="255B51B5" w14:textId="77777777" w:rsidR="00EF70A2" w:rsidRDefault="0093256E">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3B5A51D7" w14:textId="77777777" w:rsidR="00EF70A2" w:rsidRDefault="0093256E">
      <w:pPr>
        <w:pStyle w:val="pre"/>
        <w:widowControl/>
      </w:pPr>
      <w:r>
        <w:t xml:space="preserve">            </w:t>
      </w:r>
      <w:proofErr w:type="spellStart"/>
      <w:r>
        <w:t>ProjectedCSTypeGeoKey</w:t>
      </w:r>
      <w:proofErr w:type="spellEnd"/>
      <w:r>
        <w:t xml:space="preserve">    </w:t>
      </w:r>
      <w:proofErr w:type="gramStart"/>
      <w:r>
        <w:t>=  32660</w:t>
      </w:r>
      <w:proofErr w:type="gramEnd"/>
      <w:r>
        <w:t xml:space="preserve">  (PCS_WGS84_UTM_zone_60N)</w:t>
      </w:r>
    </w:p>
    <w:p w14:paraId="13026AB8" w14:textId="77777777" w:rsidR="00EF70A2" w:rsidRDefault="0093256E">
      <w:pPr>
        <w:pStyle w:val="pre"/>
        <w:widowControl/>
      </w:pPr>
      <w:r>
        <w:t xml:space="preserve">            </w:t>
      </w:r>
      <w:proofErr w:type="spellStart"/>
      <w:r>
        <w:t>PCSCitationGeoKey</w:t>
      </w:r>
      <w:proofErr w:type="spellEnd"/>
      <w:r>
        <w:t xml:space="preserve">        </w:t>
      </w:r>
      <w:proofErr w:type="gramStart"/>
      <w:r>
        <w:t>=  "</w:t>
      </w:r>
      <w:proofErr w:type="gramEnd"/>
      <w:r>
        <w:t>UTM Zone 60 N with WGS84"</w:t>
      </w:r>
    </w:p>
    <w:p w14:paraId="5EC4BE81" w14:textId="77777777" w:rsidR="00EF70A2" w:rsidRDefault="0093256E">
      <w:pPr>
        <w:pStyle w:val="pre"/>
        <w:widowControl/>
      </w:pPr>
      <w:r>
        <w:t xml:space="preserve">            </w:t>
      </w:r>
    </w:p>
    <w:p w14:paraId="3CCD3467" w14:textId="77777777" w:rsidR="00EF70A2" w:rsidRDefault="0093256E">
      <w:pPr>
        <w:pStyle w:val="pre"/>
        <w:widowControl/>
      </w:pPr>
      <w:r>
        <w:t xml:space="preserve">   </w:t>
      </w:r>
    </w:p>
    <w:p w14:paraId="27602F95" w14:textId="77777777" w:rsidR="00EF70A2" w:rsidRDefault="0093256E">
      <w:pPr>
        <w:pStyle w:val="pre"/>
        <w:widowControl/>
      </w:pPr>
      <w:r>
        <w:t xml:space="preserve">   Notes:</w:t>
      </w:r>
    </w:p>
    <w:p w14:paraId="300E2AA4" w14:textId="77777777" w:rsidR="00EF70A2" w:rsidRDefault="00EF70A2">
      <w:pPr>
        <w:pStyle w:val="pre"/>
        <w:widowControl/>
      </w:pPr>
    </w:p>
    <w:p w14:paraId="2A86A24E" w14:textId="77777777" w:rsidR="00EF70A2" w:rsidRDefault="0093256E">
      <w:pPr>
        <w:pStyle w:val="pre"/>
        <w:widowControl/>
      </w:pPr>
      <w:r>
        <w:t xml:space="preserve">   1) We did not need to specify the GCS </w:t>
      </w:r>
      <w:proofErr w:type="spellStart"/>
      <w:r>
        <w:t>lat</w:t>
      </w:r>
      <w:proofErr w:type="spellEnd"/>
      <w:r>
        <w:t xml:space="preserve">-long, since the </w:t>
      </w:r>
    </w:p>
    <w:p w14:paraId="0A0D642E" w14:textId="77777777" w:rsidR="00EF70A2" w:rsidRPr="00C05784" w:rsidRDefault="0093256E">
      <w:pPr>
        <w:pStyle w:val="pre"/>
        <w:widowControl/>
        <w:rPr>
          <w:lang w:val="fr-FR"/>
          <w:rPrChange w:id="1185" w:author="Emmanuel Devys" w:date="2018-01-15T10:13:00Z">
            <w:rPr/>
          </w:rPrChange>
        </w:rPr>
      </w:pPr>
      <w:r>
        <w:t xml:space="preserve">      </w:t>
      </w:r>
      <w:r w:rsidRPr="00C05784">
        <w:rPr>
          <w:lang w:val="fr-FR"/>
          <w:rPrChange w:id="1186" w:author="Emmanuel Devys" w:date="2018-01-15T10:13:00Z">
            <w:rPr/>
          </w:rPrChange>
        </w:rPr>
        <w:t xml:space="preserve">PCS_WGS84_UTM_zone_60N codes </w:t>
      </w:r>
      <w:proofErr w:type="spellStart"/>
      <w:r w:rsidRPr="00C05784">
        <w:rPr>
          <w:lang w:val="fr-FR"/>
          <w:rPrChange w:id="1187" w:author="Emmanuel Devys" w:date="2018-01-15T10:13:00Z">
            <w:rPr/>
          </w:rPrChange>
        </w:rPr>
        <w:t>implies</w:t>
      </w:r>
      <w:proofErr w:type="spellEnd"/>
      <w:r w:rsidRPr="00C05784">
        <w:rPr>
          <w:lang w:val="fr-FR"/>
          <w:rPrChange w:id="1188" w:author="Emmanuel Devys" w:date="2018-01-15T10:13:00Z">
            <w:rPr/>
          </w:rPrChange>
        </w:rPr>
        <w:t xml:space="preserve"> </w:t>
      </w:r>
      <w:proofErr w:type="spellStart"/>
      <w:r w:rsidRPr="00C05784">
        <w:rPr>
          <w:lang w:val="fr-FR"/>
          <w:rPrChange w:id="1189" w:author="Emmanuel Devys" w:date="2018-01-15T10:13:00Z">
            <w:rPr/>
          </w:rPrChange>
        </w:rPr>
        <w:t>particular</w:t>
      </w:r>
      <w:proofErr w:type="spellEnd"/>
      <w:r w:rsidRPr="00C05784">
        <w:rPr>
          <w:lang w:val="fr-FR"/>
          <w:rPrChange w:id="1190" w:author="Emmanuel Devys" w:date="2018-01-15T10:13:00Z">
            <w:rPr/>
          </w:rPrChange>
        </w:rPr>
        <w:t xml:space="preserve"> </w:t>
      </w:r>
    </w:p>
    <w:p w14:paraId="3EC8E405" w14:textId="77777777" w:rsidR="00EF70A2" w:rsidRDefault="0093256E">
      <w:pPr>
        <w:pStyle w:val="pre"/>
        <w:widowControl/>
      </w:pPr>
      <w:r w:rsidRPr="00C05784">
        <w:rPr>
          <w:lang w:val="fr-FR"/>
          <w:rPrChange w:id="1191" w:author="Emmanuel Devys" w:date="2018-01-15T10:13:00Z">
            <w:rPr/>
          </w:rPrChange>
        </w:rPr>
        <w:t xml:space="preserve">      </w:t>
      </w:r>
      <w:r>
        <w:t>GCS and units already (WGS_84 and meters). The citation</w:t>
      </w:r>
    </w:p>
    <w:p w14:paraId="3BE06D35" w14:textId="77777777" w:rsidR="00EF70A2" w:rsidRDefault="0093256E">
      <w:pPr>
        <w:pStyle w:val="pre"/>
        <w:widowControl/>
      </w:pPr>
      <w:r>
        <w:t xml:space="preserve">      was added just for documentation.</w:t>
      </w:r>
    </w:p>
    <w:p w14:paraId="2BCA587B" w14:textId="77777777" w:rsidR="00EF70A2" w:rsidRDefault="0093256E">
      <w:pPr>
        <w:pStyle w:val="pre"/>
        <w:widowControl/>
      </w:pPr>
      <w:r>
        <w:t xml:space="preserve"> </w:t>
      </w:r>
    </w:p>
    <w:p w14:paraId="0CB13271" w14:textId="77777777" w:rsidR="00EF70A2" w:rsidRDefault="0093256E">
      <w:pPr>
        <w:pStyle w:val="pre"/>
        <w:widowControl/>
      </w:pPr>
      <w:r>
        <w:t xml:space="preserve">   2)  The "</w:t>
      </w:r>
      <w:proofErr w:type="spellStart"/>
      <w:r>
        <w:t>GeoKeyDirectoryTag</w:t>
      </w:r>
      <w:proofErr w:type="spellEnd"/>
      <w:r>
        <w:t>" is expressed using the "</w:t>
      </w:r>
      <w:proofErr w:type="spellStart"/>
      <w:r>
        <w:t>GeoKey</w:t>
      </w:r>
      <w:proofErr w:type="spellEnd"/>
      <w:r>
        <w:t xml:space="preserve">" </w:t>
      </w:r>
    </w:p>
    <w:p w14:paraId="04E8BEAB" w14:textId="77777777" w:rsidR="00EF70A2" w:rsidRDefault="0093256E">
      <w:pPr>
        <w:pStyle w:val="pre"/>
        <w:widowControl/>
      </w:pPr>
      <w:r>
        <w:t xml:space="preserve">   structure defined above. At the TIFF level the tags look like</w:t>
      </w:r>
    </w:p>
    <w:p w14:paraId="6FE760A3" w14:textId="77777777" w:rsidR="00EF70A2" w:rsidRDefault="0093256E">
      <w:pPr>
        <w:pStyle w:val="pre"/>
        <w:widowControl/>
      </w:pPr>
      <w:r>
        <w:t xml:space="preserve">   this:</w:t>
      </w:r>
    </w:p>
    <w:p w14:paraId="1A73481A" w14:textId="77777777" w:rsidR="00EF70A2" w:rsidRDefault="00EF70A2">
      <w:pPr>
        <w:pStyle w:val="pre"/>
        <w:widowControl/>
      </w:pPr>
    </w:p>
    <w:p w14:paraId="53A1BCB9" w14:textId="77777777" w:rsidR="00EF70A2" w:rsidRDefault="0093256E">
      <w:pPr>
        <w:pStyle w:val="pre"/>
        <w:widowControl/>
      </w:pPr>
      <w:r>
        <w:t xml:space="preserve">      </w:t>
      </w:r>
      <w:proofErr w:type="spellStart"/>
      <w:r>
        <w:t>GeoKeyDirectoryTag</w:t>
      </w:r>
      <w:proofErr w:type="spellEnd"/>
      <w:proofErr w:type="gramStart"/>
      <w:r>
        <w:t xml:space="preserve">=(  </w:t>
      </w:r>
      <w:proofErr w:type="gramEnd"/>
      <w:r>
        <w:t>1,     0,     2,       4,</w:t>
      </w:r>
    </w:p>
    <w:p w14:paraId="7ED1F6A5" w14:textId="77777777" w:rsidR="00EF70A2" w:rsidRDefault="0093256E">
      <w:pPr>
        <w:pStyle w:val="pre"/>
        <w:widowControl/>
      </w:pPr>
      <w:r>
        <w:t xml:space="preserve">                         1024,     0,     1,       1,</w:t>
      </w:r>
    </w:p>
    <w:p w14:paraId="57F0184B" w14:textId="77777777" w:rsidR="00EF70A2" w:rsidRDefault="0093256E">
      <w:pPr>
        <w:pStyle w:val="pre"/>
        <w:widowControl/>
      </w:pPr>
      <w:r>
        <w:t xml:space="preserve">                         1025,     0,     1,       1,</w:t>
      </w:r>
    </w:p>
    <w:p w14:paraId="30E0D4EE" w14:textId="77777777" w:rsidR="00EF70A2" w:rsidRDefault="0093256E">
      <w:pPr>
        <w:pStyle w:val="pre"/>
        <w:widowControl/>
      </w:pPr>
      <w:r>
        <w:t xml:space="preserve">                         3072,     0,     1,       32660,</w:t>
      </w:r>
    </w:p>
    <w:p w14:paraId="3C558694" w14:textId="77777777" w:rsidR="00EF70A2" w:rsidRDefault="0093256E">
      <w:pPr>
        <w:pStyle w:val="pre"/>
        <w:widowControl/>
      </w:pPr>
      <w:r>
        <w:t xml:space="preserve">                         3073, </w:t>
      </w:r>
      <w:proofErr w:type="gramStart"/>
      <w:r>
        <w:t xml:space="preserve">34737,   </w:t>
      </w:r>
      <w:proofErr w:type="gramEnd"/>
      <w:r>
        <w:t xml:space="preserve"> 25,       0 ) </w:t>
      </w:r>
    </w:p>
    <w:p w14:paraId="3818A69F" w14:textId="77777777" w:rsidR="00EF70A2" w:rsidRDefault="0093256E">
      <w:pPr>
        <w:pStyle w:val="pre"/>
        <w:widowControl/>
      </w:pPr>
      <w:r>
        <w:t xml:space="preserve">      </w:t>
      </w:r>
      <w:proofErr w:type="spellStart"/>
      <w:proofErr w:type="gramStart"/>
      <w:r>
        <w:t>GeoAsciiParamsTag</w:t>
      </w:r>
      <w:proofErr w:type="spellEnd"/>
      <w:r>
        <w:t>(</w:t>
      </w:r>
      <w:proofErr w:type="gramEnd"/>
      <w:r>
        <w:t>34737)=("UTM Zone 60 N with WGS84|")</w:t>
      </w:r>
    </w:p>
    <w:p w14:paraId="24BCE6D9" w14:textId="77777777" w:rsidR="00EF70A2" w:rsidRDefault="0093256E">
      <w:pPr>
        <w:pStyle w:val="pre"/>
        <w:widowControl/>
      </w:pPr>
      <w:r>
        <w:t xml:space="preserve">      </w:t>
      </w:r>
    </w:p>
    <w:p w14:paraId="7DF0D870" w14:textId="77777777" w:rsidR="00EF70A2" w:rsidRDefault="0093256E">
      <w:pPr>
        <w:pStyle w:val="pre"/>
        <w:widowControl/>
      </w:pPr>
      <w:r>
        <w:t xml:space="preserve">   For the rest of these examples we will only show the </w:t>
      </w:r>
      <w:proofErr w:type="spellStart"/>
      <w:r>
        <w:t>GeoKey</w:t>
      </w:r>
      <w:proofErr w:type="spellEnd"/>
      <w:r>
        <w:t>-level</w:t>
      </w:r>
    </w:p>
    <w:p w14:paraId="1BAC3714" w14:textId="77777777" w:rsidR="00EF70A2" w:rsidRDefault="0093256E">
      <w:pPr>
        <w:pStyle w:val="pre"/>
        <w:widowControl/>
      </w:pPr>
      <w:r>
        <w:t xml:space="preserve">   dump, with the understanding that the actual TIFF-level tag</w:t>
      </w:r>
    </w:p>
    <w:p w14:paraId="38C9AD71" w14:textId="77777777" w:rsidR="00EF70A2" w:rsidRDefault="0093256E">
      <w:pPr>
        <w:pStyle w:val="pre"/>
        <w:widowControl/>
      </w:pPr>
      <w:r>
        <w:t xml:space="preserve">   representation can be determined from the documentation.</w:t>
      </w:r>
    </w:p>
    <w:p w14:paraId="2C0FA437" w14:textId="77777777" w:rsidR="00EF70A2" w:rsidRDefault="00EF70A2">
      <w:pPr>
        <w:pStyle w:val="pre"/>
        <w:widowControl/>
      </w:pPr>
    </w:p>
    <w:p w14:paraId="6F1B957D" w14:textId="77777777" w:rsidR="00EF70A2" w:rsidRDefault="0093256E">
      <w:pPr>
        <w:pStyle w:val="AnnexLevel3"/>
        <w:numPr>
          <w:ilvl w:val="3"/>
          <w:numId w:val="11"/>
        </w:numPr>
      </w:pPr>
      <w:bookmarkStart w:id="1192" w:name="_Toc337382312"/>
      <w:bookmarkStart w:id="1193" w:name="_Toc279227995"/>
      <w:r>
        <w:t>Standard State Plane</w:t>
      </w:r>
      <w:bookmarkEnd w:id="1192"/>
      <w:bookmarkEnd w:id="1193"/>
      <w:r>
        <w:t xml:space="preserve"> </w:t>
      </w:r>
    </w:p>
    <w:p w14:paraId="1042CF81" w14:textId="77777777" w:rsidR="00EF70A2" w:rsidRDefault="0093256E">
      <w:r>
        <w:t>We have a USGS State Plane Map of Texas, Central Zone, using NAD83, correctly oriented. The map resolution is 1000 meters/pixel, at origin. There is a grid intersection line in the image at pixel location (50,100), and corresponds to the projected coordinate system easting/northing of (949465.0, 3070309.1).</w:t>
      </w:r>
    </w:p>
    <w:p w14:paraId="6E1F3B56" w14:textId="77777777" w:rsidR="00EF70A2" w:rsidRDefault="0093256E">
      <w:pPr>
        <w:pStyle w:val="pre"/>
        <w:widowControl/>
      </w:pPr>
      <w:r>
        <w:t xml:space="preserve">      </w:t>
      </w:r>
    </w:p>
    <w:p w14:paraId="3F344A47" w14:textId="77777777" w:rsidR="00EF70A2" w:rsidRDefault="0093256E">
      <w:pPr>
        <w:pStyle w:val="pre"/>
        <w:widowControl/>
      </w:pPr>
      <w:r>
        <w:t xml:space="preserve">      ModelTiepointTag           = </w:t>
      </w:r>
      <w:proofErr w:type="gramStart"/>
      <w:r>
        <w:t>(  50</w:t>
      </w:r>
      <w:proofErr w:type="gramEnd"/>
      <w:r>
        <w:t xml:space="preserve">,  100, 0, 949465.0, 3070309.1, 0)   </w:t>
      </w:r>
    </w:p>
    <w:p w14:paraId="54125F55" w14:textId="77777777" w:rsidR="00EF70A2" w:rsidRDefault="0093256E">
      <w:pPr>
        <w:pStyle w:val="pre"/>
        <w:widowControl/>
      </w:pPr>
      <w:r>
        <w:t xml:space="preserve">      ModelPixelScaleTag         = (1000, 1000, 0)</w:t>
      </w:r>
    </w:p>
    <w:p w14:paraId="5FE01C0A" w14:textId="77777777" w:rsidR="00EF70A2" w:rsidRDefault="0093256E">
      <w:pPr>
        <w:pStyle w:val="pre"/>
        <w:widowControl/>
      </w:pPr>
      <w:r>
        <w:t xml:space="preserve">      </w:t>
      </w:r>
      <w:proofErr w:type="spellStart"/>
      <w:r>
        <w:t>GeoKeyDirectoryTag</w:t>
      </w:r>
      <w:proofErr w:type="spellEnd"/>
      <w:r>
        <w:t>:</w:t>
      </w:r>
    </w:p>
    <w:p w14:paraId="33A09582" w14:textId="77777777" w:rsidR="00EF70A2" w:rsidRDefault="0093256E">
      <w:pPr>
        <w:pStyle w:val="pre"/>
        <w:widowControl/>
      </w:pPr>
      <w:r>
        <w:t xml:space="preserve">            GTModelTypeGeoKey            </w:t>
      </w:r>
      <w:proofErr w:type="gramStart"/>
      <w:r>
        <w:t>=  1</w:t>
      </w:r>
      <w:proofErr w:type="gramEnd"/>
      <w:r>
        <w:t xml:space="preserve">   (</w:t>
      </w:r>
      <w:proofErr w:type="spellStart"/>
      <w:r>
        <w:t>ModelTypeProjected</w:t>
      </w:r>
      <w:proofErr w:type="spellEnd"/>
      <w:r>
        <w:t>)</w:t>
      </w:r>
    </w:p>
    <w:p w14:paraId="329468F4" w14:textId="77777777" w:rsidR="00EF70A2" w:rsidRDefault="0093256E">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028B327C" w14:textId="77777777" w:rsidR="00EF70A2" w:rsidRDefault="0093256E">
      <w:pPr>
        <w:pStyle w:val="pre"/>
        <w:widowControl/>
      </w:pPr>
      <w:r>
        <w:t xml:space="preserve">            </w:t>
      </w:r>
      <w:proofErr w:type="spellStart"/>
      <w:r>
        <w:t>ProjectedCSTypeGeoKey</w:t>
      </w:r>
      <w:proofErr w:type="spellEnd"/>
      <w:r>
        <w:t xml:space="preserve">        = 32139 (PCS_NAD83_Texas_Central)</w:t>
      </w:r>
    </w:p>
    <w:p w14:paraId="311C6A5B" w14:textId="77777777" w:rsidR="00EF70A2" w:rsidRDefault="00EF70A2">
      <w:pPr>
        <w:pStyle w:val="pre"/>
        <w:widowControl/>
      </w:pPr>
    </w:p>
    <w:p w14:paraId="2A28FE74" w14:textId="77777777" w:rsidR="00EF70A2" w:rsidRDefault="0093256E">
      <w:pPr>
        <w:pStyle w:val="pre"/>
        <w:widowControl/>
      </w:pPr>
      <w:r>
        <w:t xml:space="preserve">    Notice that in this case, since the PCS is a standard code, we</w:t>
      </w:r>
    </w:p>
    <w:p w14:paraId="01B66702" w14:textId="77777777" w:rsidR="00EF70A2" w:rsidRDefault="0093256E">
      <w:pPr>
        <w:pStyle w:val="pre"/>
        <w:widowControl/>
      </w:pPr>
      <w:r>
        <w:t xml:space="preserve">    do not need to define the GCS, datum, </w:t>
      </w:r>
      <w:proofErr w:type="spellStart"/>
      <w:r>
        <w:t>etc</w:t>
      </w:r>
      <w:proofErr w:type="spellEnd"/>
      <w:r>
        <w:t>, since those are implied</w:t>
      </w:r>
    </w:p>
    <w:p w14:paraId="4D9A7A6A" w14:textId="77777777" w:rsidR="00EF70A2" w:rsidRDefault="0093256E">
      <w:pPr>
        <w:pStyle w:val="pre"/>
        <w:widowControl/>
      </w:pPr>
      <w:r>
        <w:t xml:space="preserve">    by the PCS code. Also, since this is NAD83, meters are used rather</w:t>
      </w:r>
    </w:p>
    <w:p w14:paraId="3A570150" w14:textId="77777777" w:rsidR="00EF70A2" w:rsidRDefault="0093256E">
      <w:pPr>
        <w:pStyle w:val="pre"/>
        <w:widowControl/>
      </w:pPr>
      <w:r>
        <w:lastRenderedPageBreak/>
        <w:t xml:space="preserve">    than US Survey feet (as in NAD 27).</w:t>
      </w:r>
    </w:p>
    <w:p w14:paraId="36DA2B83" w14:textId="77777777" w:rsidR="00EF70A2" w:rsidRDefault="0093256E">
      <w:pPr>
        <w:pStyle w:val="AnnexLevel3"/>
        <w:numPr>
          <w:ilvl w:val="3"/>
          <w:numId w:val="11"/>
        </w:numPr>
      </w:pPr>
      <w:bookmarkStart w:id="1194" w:name="_Toc337382313"/>
      <w:bookmarkStart w:id="1195" w:name="_Toc279227996"/>
      <w:bookmarkEnd w:id="1194"/>
      <w:bookmarkEnd w:id="1195"/>
      <w:r>
        <w:t>Lambert Conformal Conic Aeronautical Chart</w:t>
      </w:r>
    </w:p>
    <w:p w14:paraId="6AC40512" w14:textId="77777777" w:rsidR="00EF70A2" w:rsidRDefault="0093256E">
      <w:r>
        <w:t>We have a 500 x 500 scanned aeronautical chart of Seattle, WA, using Lambert Conformal Conic projection, correctly oriented. The central meridian is at 120 degrees west. The map resolution is 1000 meters/pixel, at origin, and uses NAD27 datum. The standard parallels of the projection are at 41d20m N and 48d40m N. The latitude of the origin is at 45 degrees North, and occurs in the image at the raster coordinates (80,100). The origin is given a false easting and northing of 200000m, 1500000m.</w:t>
      </w:r>
    </w:p>
    <w:p w14:paraId="7D03847D" w14:textId="77777777" w:rsidR="00EF70A2" w:rsidRDefault="0093256E">
      <w:pPr>
        <w:pStyle w:val="pre"/>
        <w:widowControl/>
      </w:pPr>
      <w:r>
        <w:t xml:space="preserve">      </w:t>
      </w:r>
    </w:p>
    <w:p w14:paraId="0AFEA068" w14:textId="77777777" w:rsidR="00EF70A2" w:rsidRDefault="0093256E">
      <w:pPr>
        <w:pStyle w:val="pre"/>
        <w:widowControl/>
      </w:pPr>
      <w:r>
        <w:t xml:space="preserve">      ModelTiepointTag          = </w:t>
      </w:r>
      <w:proofErr w:type="gramStart"/>
      <w:r>
        <w:t>(  80</w:t>
      </w:r>
      <w:proofErr w:type="gramEnd"/>
      <w:r>
        <w:t xml:space="preserve">,  100, 0,  200000,  1500000,  0)   </w:t>
      </w:r>
    </w:p>
    <w:p w14:paraId="655C65F5" w14:textId="77777777" w:rsidR="00EF70A2" w:rsidRDefault="0093256E">
      <w:pPr>
        <w:pStyle w:val="pre"/>
        <w:widowControl/>
      </w:pPr>
      <w:r>
        <w:t xml:space="preserve">      ModelPixelScaleTag         = (1000, 1000, 0)</w:t>
      </w:r>
    </w:p>
    <w:p w14:paraId="24C06057" w14:textId="77777777" w:rsidR="00EF70A2" w:rsidRDefault="0093256E">
      <w:pPr>
        <w:pStyle w:val="pre"/>
        <w:widowControl/>
      </w:pPr>
      <w:r>
        <w:t xml:space="preserve">      </w:t>
      </w:r>
      <w:proofErr w:type="spellStart"/>
      <w:r>
        <w:t>GeoKeyDirectoryTag</w:t>
      </w:r>
      <w:proofErr w:type="spellEnd"/>
      <w:r>
        <w:t>:</w:t>
      </w:r>
    </w:p>
    <w:p w14:paraId="033CB882" w14:textId="77777777" w:rsidR="00EF70A2" w:rsidRDefault="0093256E">
      <w:pPr>
        <w:pStyle w:val="pre"/>
        <w:widowControl/>
      </w:pPr>
      <w:r>
        <w:t xml:space="preserve">            GTModelTypeGeoKey               </w:t>
      </w:r>
      <w:proofErr w:type="gramStart"/>
      <w:r>
        <w:t>=  1</w:t>
      </w:r>
      <w:proofErr w:type="gramEnd"/>
      <w:r>
        <w:t xml:space="preserve">     (</w:t>
      </w:r>
      <w:proofErr w:type="spellStart"/>
      <w:r>
        <w:t>ModelTypeProjected</w:t>
      </w:r>
      <w:proofErr w:type="spellEnd"/>
      <w:r>
        <w:t>)</w:t>
      </w:r>
    </w:p>
    <w:p w14:paraId="4B7F10F8" w14:textId="77777777" w:rsidR="00EF70A2" w:rsidRDefault="0093256E">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64BAC758" w14:textId="77777777" w:rsidR="00EF70A2" w:rsidRDefault="0093256E">
      <w:pPr>
        <w:pStyle w:val="pre"/>
        <w:widowControl/>
      </w:pPr>
      <w:r>
        <w:t xml:space="preserve">            </w:t>
      </w:r>
      <w:proofErr w:type="spellStart"/>
      <w:r>
        <w:t>GeographicTypeGeoKey</w:t>
      </w:r>
      <w:proofErr w:type="spellEnd"/>
      <w:r>
        <w:t xml:space="preserve">            </w:t>
      </w:r>
      <w:proofErr w:type="gramStart"/>
      <w:r>
        <w:t>=  4267</w:t>
      </w:r>
      <w:proofErr w:type="gramEnd"/>
      <w:r>
        <w:t xml:space="preserve">  (GCS_NAD27)</w:t>
      </w:r>
    </w:p>
    <w:p w14:paraId="6C7E7639" w14:textId="77777777" w:rsidR="00EF70A2" w:rsidRDefault="0093256E">
      <w:pPr>
        <w:pStyle w:val="pre"/>
        <w:widowControl/>
      </w:pPr>
      <w:r>
        <w:t xml:space="preserve">            </w:t>
      </w:r>
      <w:proofErr w:type="spellStart"/>
      <w:r>
        <w:t>ProjectedCSTypeGeoKey</w:t>
      </w:r>
      <w:proofErr w:type="spellEnd"/>
      <w:r>
        <w:t xml:space="preserve">           </w:t>
      </w:r>
      <w:proofErr w:type="gramStart"/>
      <w:r>
        <w:t>=  32767</w:t>
      </w:r>
      <w:proofErr w:type="gramEnd"/>
      <w:r>
        <w:t xml:space="preserve"> (user-defined)</w:t>
      </w:r>
    </w:p>
    <w:p w14:paraId="4A8A6131" w14:textId="77777777" w:rsidR="00EF70A2" w:rsidRDefault="0093256E">
      <w:pPr>
        <w:pStyle w:val="pre"/>
        <w:widowControl/>
      </w:pPr>
      <w:r>
        <w:t xml:space="preserve">            </w:t>
      </w:r>
      <w:proofErr w:type="spellStart"/>
      <w:r>
        <w:t>ProjectionGeoKey</w:t>
      </w:r>
      <w:proofErr w:type="spellEnd"/>
      <w:r>
        <w:t xml:space="preserve">                </w:t>
      </w:r>
      <w:proofErr w:type="gramStart"/>
      <w:r>
        <w:t>=  32767</w:t>
      </w:r>
      <w:proofErr w:type="gramEnd"/>
      <w:r>
        <w:t xml:space="preserve"> (user-defined)</w:t>
      </w:r>
    </w:p>
    <w:p w14:paraId="39BF71A3" w14:textId="77777777" w:rsidR="00EF70A2" w:rsidRDefault="0093256E">
      <w:pPr>
        <w:pStyle w:val="pre"/>
        <w:widowControl/>
      </w:pPr>
      <w:r>
        <w:t xml:space="preserve">            </w:t>
      </w:r>
      <w:proofErr w:type="spellStart"/>
      <w:r>
        <w:t>ProjLinearUnitsGeoKey</w:t>
      </w:r>
      <w:proofErr w:type="spellEnd"/>
      <w:r>
        <w:t xml:space="preserve">           </w:t>
      </w:r>
      <w:proofErr w:type="gramStart"/>
      <w:r>
        <w:t>=  9001</w:t>
      </w:r>
      <w:proofErr w:type="gramEnd"/>
      <w:r>
        <w:t xml:space="preserve">     (</w:t>
      </w:r>
      <w:proofErr w:type="spellStart"/>
      <w:r>
        <w:t>Linear_Meter</w:t>
      </w:r>
      <w:proofErr w:type="spellEnd"/>
      <w:r>
        <w:t>)</w:t>
      </w:r>
    </w:p>
    <w:p w14:paraId="00775615" w14:textId="77777777" w:rsidR="00EF70A2" w:rsidRDefault="0093256E">
      <w:pPr>
        <w:pStyle w:val="pre"/>
        <w:widowControl/>
      </w:pPr>
      <w:r>
        <w:t xml:space="preserve">            </w:t>
      </w:r>
      <w:proofErr w:type="spellStart"/>
      <w:r>
        <w:t>ProjCoordTransGeoKey</w:t>
      </w:r>
      <w:proofErr w:type="spellEnd"/>
      <w:r>
        <w:t xml:space="preserve">            </w:t>
      </w:r>
      <w:proofErr w:type="gramStart"/>
      <w:r>
        <w:t>=  8</w:t>
      </w:r>
      <w:proofErr w:type="gramEnd"/>
      <w:r>
        <w:t xml:space="preserve">  (CT_LambertConfConic_2SP)</w:t>
      </w:r>
    </w:p>
    <w:p w14:paraId="7D2E0B43" w14:textId="77777777" w:rsidR="00EF70A2" w:rsidRDefault="0093256E">
      <w:pPr>
        <w:pStyle w:val="pre"/>
        <w:widowControl/>
      </w:pPr>
      <w:r>
        <w:t xml:space="preserve">                 ProjStdParallel1GeoKey     </w:t>
      </w:r>
      <w:proofErr w:type="gramStart"/>
      <w:r>
        <w:t>=  41.333</w:t>
      </w:r>
      <w:proofErr w:type="gramEnd"/>
    </w:p>
    <w:p w14:paraId="6A730CEA" w14:textId="77777777" w:rsidR="00EF70A2" w:rsidRDefault="0093256E">
      <w:pPr>
        <w:pStyle w:val="pre"/>
        <w:widowControl/>
      </w:pPr>
      <w:r>
        <w:t xml:space="preserve">                 ProjStdParallel2GeoKey     </w:t>
      </w:r>
      <w:proofErr w:type="gramStart"/>
      <w:r>
        <w:t>=  48.666</w:t>
      </w:r>
      <w:proofErr w:type="gramEnd"/>
    </w:p>
    <w:p w14:paraId="5AC350E3" w14:textId="77777777" w:rsidR="00EF70A2" w:rsidRDefault="0093256E">
      <w:pPr>
        <w:pStyle w:val="pre"/>
        <w:widowControl/>
      </w:pPr>
      <w:r>
        <w:t xml:space="preserve">                 </w:t>
      </w:r>
      <w:proofErr w:type="spellStart"/>
      <w:r>
        <w:t>ProjCenterLongGeoKey</w:t>
      </w:r>
      <w:proofErr w:type="spellEnd"/>
      <w:r>
        <w:t xml:space="preserve">       =-120.0</w:t>
      </w:r>
    </w:p>
    <w:p w14:paraId="1202F32D" w14:textId="77777777" w:rsidR="00EF70A2" w:rsidRDefault="0093256E">
      <w:pPr>
        <w:pStyle w:val="pre"/>
        <w:widowControl/>
      </w:pPr>
      <w:r>
        <w:t xml:space="preserve">                 </w:t>
      </w:r>
      <w:proofErr w:type="spellStart"/>
      <w:r>
        <w:t>ProjNatOriginLatGeoKey</w:t>
      </w:r>
      <w:proofErr w:type="spellEnd"/>
      <w:r>
        <w:t xml:space="preserve">     </w:t>
      </w:r>
      <w:proofErr w:type="gramStart"/>
      <w:r>
        <w:t>=  45.0</w:t>
      </w:r>
      <w:proofErr w:type="gramEnd"/>
    </w:p>
    <w:p w14:paraId="1637CF9B" w14:textId="77777777" w:rsidR="00EF70A2" w:rsidRDefault="0093256E">
      <w:pPr>
        <w:pStyle w:val="pre"/>
        <w:widowControl/>
      </w:pPr>
      <w:r>
        <w:t xml:space="preserve">                 </w:t>
      </w:r>
      <w:proofErr w:type="spellStart"/>
      <w:r>
        <w:t>ProjFalseEastingGeoKey</w:t>
      </w:r>
      <w:proofErr w:type="spellEnd"/>
      <w:r>
        <w:t>,    = 200000.0</w:t>
      </w:r>
    </w:p>
    <w:p w14:paraId="76242102" w14:textId="77777777" w:rsidR="00EF70A2" w:rsidRDefault="0093256E">
      <w:pPr>
        <w:pStyle w:val="pre"/>
        <w:widowControl/>
      </w:pPr>
      <w:r>
        <w:t xml:space="preserve">                 </w:t>
      </w:r>
      <w:proofErr w:type="spellStart"/>
      <w:r>
        <w:t>ProjFalseNorthingGeoKey</w:t>
      </w:r>
      <w:proofErr w:type="spellEnd"/>
      <w:r>
        <w:t>,   = 1500000.0</w:t>
      </w:r>
    </w:p>
    <w:p w14:paraId="6313304D" w14:textId="77777777" w:rsidR="00EF70A2" w:rsidRDefault="00EF70A2">
      <w:pPr>
        <w:pStyle w:val="pre"/>
        <w:widowControl/>
      </w:pPr>
    </w:p>
    <w:p w14:paraId="7230ED6F" w14:textId="77777777" w:rsidR="00EF70A2" w:rsidRDefault="0093256E">
      <w:pPr>
        <w:pStyle w:val="pre"/>
        <w:widowControl/>
      </w:pPr>
      <w:r>
        <w:t xml:space="preserve">   Notice that the </w:t>
      </w:r>
      <w:proofErr w:type="spellStart"/>
      <w:r>
        <w:t>Tiepoint</w:t>
      </w:r>
      <w:proofErr w:type="spellEnd"/>
      <w:r>
        <w:t xml:space="preserve"> takes the false easting and northing into</w:t>
      </w:r>
    </w:p>
    <w:p w14:paraId="5A11B801" w14:textId="77777777" w:rsidR="00EF70A2" w:rsidRDefault="0093256E">
      <w:pPr>
        <w:pStyle w:val="pre"/>
        <w:widowControl/>
      </w:pPr>
      <w:r>
        <w:t xml:space="preserve">   account when tying the raster point (50,100) to the projection origin.</w:t>
      </w:r>
    </w:p>
    <w:p w14:paraId="74CCE1CA" w14:textId="77777777" w:rsidR="00EF70A2" w:rsidRDefault="0093256E">
      <w:pPr>
        <w:pStyle w:val="AnnexLevel3"/>
        <w:numPr>
          <w:ilvl w:val="3"/>
          <w:numId w:val="11"/>
        </w:numPr>
      </w:pPr>
      <w:bookmarkStart w:id="1196" w:name="_Toc337382314"/>
      <w:bookmarkStart w:id="1197" w:name="_Toc279227997"/>
      <w:bookmarkEnd w:id="1196"/>
      <w:bookmarkEnd w:id="1197"/>
      <w:r>
        <w:t>DMA ADRG Raster Graphic Map</w:t>
      </w:r>
    </w:p>
    <w:p w14:paraId="72FF0402" w14:textId="77777777" w:rsidR="00EF70A2" w:rsidRDefault="0093256E">
      <w:r>
        <w:t xml:space="preserve">The U.S. Defense Mapping Agency produces ARC digitized raster graphics datasets by scanning maps and geometrically resampling them into an </w:t>
      </w:r>
      <w:proofErr w:type="spellStart"/>
      <w:r>
        <w:t>equirectangular</w:t>
      </w:r>
      <w:proofErr w:type="spellEnd"/>
      <w:r>
        <w:t xml:space="preserve"> projection, so that they may be directly indexed with WGS84 geographic coordinates. The scale for one map is 0.2 degrees per pixel horizontally, 0.1 degrees per pixel vertically. If stored in a GeoTIFF file it contains the following information:  </w:t>
      </w:r>
    </w:p>
    <w:p w14:paraId="3C49A3DB" w14:textId="77777777" w:rsidR="00EF70A2" w:rsidRDefault="00EF70A2">
      <w:pPr>
        <w:pStyle w:val="pre"/>
        <w:widowControl/>
      </w:pPr>
    </w:p>
    <w:p w14:paraId="701FEE62" w14:textId="77777777" w:rsidR="00EF70A2" w:rsidRDefault="0093256E">
      <w:pPr>
        <w:pStyle w:val="pre"/>
        <w:widowControl/>
      </w:pPr>
      <w:r>
        <w:t xml:space="preserve">      ModelTiepointTag</w:t>
      </w:r>
      <w:proofErr w:type="gramStart"/>
      <w:r>
        <w:t>=(</w:t>
      </w:r>
      <w:proofErr w:type="gramEnd"/>
      <w:r>
        <w:t>0.0, 0.0, 0.0,  -120.0,       32.0,     0.0)</w:t>
      </w:r>
    </w:p>
    <w:p w14:paraId="1409200A" w14:textId="77777777" w:rsidR="00EF70A2" w:rsidRDefault="0093256E">
      <w:pPr>
        <w:pStyle w:val="pre"/>
        <w:widowControl/>
      </w:pPr>
      <w:r>
        <w:t xml:space="preserve">      </w:t>
      </w:r>
      <w:proofErr w:type="spellStart"/>
      <w:r>
        <w:t>ModelPixelScale</w:t>
      </w:r>
      <w:proofErr w:type="spellEnd"/>
      <w:r>
        <w:t xml:space="preserve"> = (0.2, 0.1, 0.0) </w:t>
      </w:r>
    </w:p>
    <w:p w14:paraId="3D1ECB9E" w14:textId="77777777" w:rsidR="00EF70A2" w:rsidRDefault="0093256E">
      <w:pPr>
        <w:pStyle w:val="pre"/>
        <w:widowControl/>
      </w:pPr>
      <w:r>
        <w:t xml:space="preserve">      </w:t>
      </w:r>
      <w:proofErr w:type="spellStart"/>
      <w:r>
        <w:t>GeoKeyDirectoryTag</w:t>
      </w:r>
      <w:proofErr w:type="spellEnd"/>
      <w:r>
        <w:t>:</w:t>
      </w:r>
    </w:p>
    <w:p w14:paraId="617637C6" w14:textId="77777777" w:rsidR="00EF70A2" w:rsidRDefault="0093256E">
      <w:pPr>
        <w:pStyle w:val="pre"/>
        <w:widowControl/>
      </w:pPr>
      <w:r>
        <w:t xml:space="preserve">            GTModelTypeGeoKey          </w:t>
      </w:r>
      <w:proofErr w:type="gramStart"/>
      <w:r>
        <w:t>=  2</w:t>
      </w:r>
      <w:proofErr w:type="gramEnd"/>
      <w:r>
        <w:t xml:space="preserve">   (</w:t>
      </w:r>
      <w:proofErr w:type="spellStart"/>
      <w:r>
        <w:t>ModelTypeGeographic</w:t>
      </w:r>
      <w:proofErr w:type="spellEnd"/>
      <w:r>
        <w:t>)</w:t>
      </w:r>
    </w:p>
    <w:p w14:paraId="0F469CCC" w14:textId="77777777" w:rsidR="00EF70A2" w:rsidRDefault="0093256E">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22F9E6DF" w14:textId="77777777" w:rsidR="00EF70A2" w:rsidRDefault="0093256E">
      <w:pPr>
        <w:pStyle w:val="pre"/>
        <w:widowControl/>
      </w:pPr>
      <w:r>
        <w:t xml:space="preserve">            </w:t>
      </w:r>
      <w:proofErr w:type="spellStart"/>
      <w:r>
        <w:t>GeographicTypeGeoKey</w:t>
      </w:r>
      <w:proofErr w:type="spellEnd"/>
      <w:r>
        <w:t xml:space="preserve">       </w:t>
      </w:r>
      <w:proofErr w:type="gramStart"/>
      <w:r>
        <w:t>=  4326</w:t>
      </w:r>
      <w:proofErr w:type="gramEnd"/>
      <w:r>
        <w:t xml:space="preserve"> (GCS_WGS_84)</w:t>
      </w:r>
    </w:p>
    <w:p w14:paraId="681ACBA8" w14:textId="77777777" w:rsidR="00EF70A2" w:rsidRDefault="0093256E">
      <w:pPr>
        <w:pStyle w:val="pre"/>
        <w:widowControl/>
      </w:pPr>
      <w:r>
        <w:t xml:space="preserve"> </w:t>
      </w:r>
    </w:p>
    <w:p w14:paraId="6703D348" w14:textId="77777777" w:rsidR="00EF70A2" w:rsidRDefault="0093256E">
      <w:pPr>
        <w:pStyle w:val="AnnexLevel2"/>
        <w:numPr>
          <w:ilvl w:val="2"/>
          <w:numId w:val="11"/>
        </w:numPr>
      </w:pPr>
      <w:bookmarkStart w:id="1198" w:name="_Toc337382315"/>
      <w:bookmarkStart w:id="1199" w:name="_Toc279227998"/>
      <w:bookmarkEnd w:id="1198"/>
      <w:bookmarkEnd w:id="1199"/>
      <w:r>
        <w:t>Less Common Examples</w:t>
      </w:r>
    </w:p>
    <w:p w14:paraId="18CD5689" w14:textId="77777777" w:rsidR="00EF70A2" w:rsidRDefault="0093256E">
      <w:pPr>
        <w:pStyle w:val="AnnexLevel3"/>
        <w:numPr>
          <w:ilvl w:val="3"/>
          <w:numId w:val="11"/>
        </w:numPr>
      </w:pPr>
      <w:bookmarkStart w:id="1200" w:name="_Toc337382316"/>
      <w:bookmarkStart w:id="1201" w:name="_Toc279227999"/>
      <w:bookmarkEnd w:id="1200"/>
      <w:bookmarkEnd w:id="1201"/>
      <w:r>
        <w:t xml:space="preserve">Unrectified Aerial photo, known </w:t>
      </w:r>
      <w:proofErr w:type="spellStart"/>
      <w:r>
        <w:t>tiepoints</w:t>
      </w:r>
      <w:proofErr w:type="spellEnd"/>
      <w:r>
        <w:t>, in degrees.</w:t>
      </w:r>
    </w:p>
    <w:p w14:paraId="187D9665" w14:textId="77777777" w:rsidR="00EF70A2" w:rsidRDefault="0093256E">
      <w:r>
        <w:t xml:space="preserve">We have an aerial photo, and know only the WGS84 GPS location of several points in the scene: the upper left corner is 120 degrees West, 32 degrees North, the lower-left corner is at 120 degrees West, 30 degrees 20 minutes North, and the lower-right hand corner of the image is at 116 degrees 40 </w:t>
      </w:r>
      <w:proofErr w:type="gramStart"/>
      <w:r>
        <w:t>minutes  West</w:t>
      </w:r>
      <w:proofErr w:type="gramEnd"/>
      <w:r>
        <w:t xml:space="preserve">, 30 degrees 20 minutes North. </w:t>
      </w:r>
      <w:proofErr w:type="gramStart"/>
      <w:r>
        <w:t>The  pho</w:t>
      </w:r>
      <w:r>
        <w:lastRenderedPageBreak/>
        <w:t>to</w:t>
      </w:r>
      <w:proofErr w:type="gramEnd"/>
      <w:r>
        <w:t xml:space="preserve"> is not geometrically corrected, however, and the complete projection is therefore not known.</w:t>
      </w:r>
    </w:p>
    <w:p w14:paraId="24FF6541" w14:textId="77777777" w:rsidR="00EF70A2" w:rsidRDefault="0093256E">
      <w:pPr>
        <w:pStyle w:val="pre"/>
        <w:widowControl/>
      </w:pPr>
      <w:r>
        <w:t xml:space="preserve">   </w:t>
      </w:r>
    </w:p>
    <w:p w14:paraId="74DC29CE" w14:textId="77777777" w:rsidR="00EF70A2" w:rsidRDefault="0093256E">
      <w:pPr>
        <w:pStyle w:val="pre"/>
        <w:widowControl/>
      </w:pPr>
      <w:r>
        <w:t xml:space="preserve">    ModelTiepointTag</w:t>
      </w:r>
      <w:proofErr w:type="gramStart"/>
      <w:r>
        <w:t xml:space="preserve">=(  </w:t>
      </w:r>
      <w:proofErr w:type="gramEnd"/>
      <w:r>
        <w:t xml:space="preserve"> 0.0,    0.0, 0.0,  -120.0,       32.0,     0.0,</w:t>
      </w:r>
    </w:p>
    <w:p w14:paraId="3D3CB0B5" w14:textId="77777777" w:rsidR="00EF70A2" w:rsidRDefault="0093256E">
      <w:pPr>
        <w:pStyle w:val="pre"/>
        <w:widowControl/>
      </w:pPr>
      <w:r>
        <w:t xml:space="preserve">                         0.0, 1000.0, 0.0</w:t>
      </w:r>
      <w:proofErr w:type="gramStart"/>
      <w:r>
        <w:t>,  -</w:t>
      </w:r>
      <w:proofErr w:type="gramEnd"/>
      <w:r>
        <w:t>120.0,       30.33333, 0.0,</w:t>
      </w:r>
    </w:p>
    <w:p w14:paraId="5C53E6BF" w14:textId="77777777" w:rsidR="00EF70A2" w:rsidRDefault="0093256E">
      <w:pPr>
        <w:pStyle w:val="pre"/>
        <w:widowControl/>
      </w:pPr>
      <w:r>
        <w:t xml:space="preserve">                      1000.0, 1000.0, 0.0</w:t>
      </w:r>
      <w:proofErr w:type="gramStart"/>
      <w:r>
        <w:t>,  -</w:t>
      </w:r>
      <w:proofErr w:type="gramEnd"/>
      <w:r>
        <w:t xml:space="preserve">116.6666667, 30.33333, 0.0) </w:t>
      </w:r>
    </w:p>
    <w:p w14:paraId="19C802CF" w14:textId="77777777" w:rsidR="00EF70A2" w:rsidRDefault="0093256E">
      <w:pPr>
        <w:pStyle w:val="pre"/>
        <w:widowControl/>
      </w:pPr>
      <w:r>
        <w:t xml:space="preserve">      </w:t>
      </w:r>
      <w:proofErr w:type="spellStart"/>
      <w:r>
        <w:t>GeoKeyDirectoryTag</w:t>
      </w:r>
      <w:proofErr w:type="spellEnd"/>
      <w:r>
        <w:t>:</w:t>
      </w:r>
    </w:p>
    <w:p w14:paraId="29207560" w14:textId="77777777" w:rsidR="00EF70A2" w:rsidRDefault="0093256E">
      <w:pPr>
        <w:pStyle w:val="pre"/>
        <w:widowControl/>
      </w:pPr>
      <w:r>
        <w:t xml:space="preserve">            GTModelTypeGeoKey          =   1 (</w:t>
      </w:r>
      <w:proofErr w:type="spellStart"/>
      <w:r>
        <w:t>ModelTypeGeographic</w:t>
      </w:r>
      <w:proofErr w:type="spellEnd"/>
      <w:r>
        <w:t>)</w:t>
      </w:r>
    </w:p>
    <w:p w14:paraId="5D43A3DD" w14:textId="77777777" w:rsidR="00EF70A2" w:rsidRDefault="0093256E">
      <w:pPr>
        <w:pStyle w:val="pre"/>
        <w:widowControl/>
      </w:pPr>
      <w:r>
        <w:t xml:space="preserve">            </w:t>
      </w:r>
      <w:proofErr w:type="spellStart"/>
      <w:r>
        <w:t>GTRasterTypeGeoKey</w:t>
      </w:r>
      <w:proofErr w:type="spellEnd"/>
      <w:r>
        <w:t xml:space="preserve">         =   1 (</w:t>
      </w:r>
      <w:proofErr w:type="spellStart"/>
      <w:r>
        <w:t>RasterPixelIsArea</w:t>
      </w:r>
      <w:proofErr w:type="spellEnd"/>
      <w:r>
        <w:t>)</w:t>
      </w:r>
    </w:p>
    <w:p w14:paraId="06F233C6" w14:textId="77777777" w:rsidR="00EF70A2" w:rsidRDefault="0093256E">
      <w:pPr>
        <w:pStyle w:val="pre"/>
        <w:widowControl/>
      </w:pPr>
      <w:r>
        <w:t xml:space="preserve">            </w:t>
      </w:r>
      <w:proofErr w:type="spellStart"/>
      <w:r>
        <w:t>GeographicTypeGeoKey</w:t>
      </w:r>
      <w:proofErr w:type="spellEnd"/>
      <w:r>
        <w:t xml:space="preserve">       = 4326 (GCS_WGS_84)</w:t>
      </w:r>
    </w:p>
    <w:p w14:paraId="14B8E848" w14:textId="77777777" w:rsidR="00EF70A2" w:rsidRDefault="0093256E">
      <w:pPr>
        <w:pStyle w:val="pre"/>
        <w:widowControl/>
      </w:pPr>
      <w:r>
        <w:t xml:space="preserve">            </w:t>
      </w:r>
    </w:p>
    <w:p w14:paraId="14B3D239" w14:textId="77777777" w:rsidR="00EF70A2" w:rsidRDefault="0093256E">
      <w:pPr>
        <w:pStyle w:val="pre"/>
        <w:widowControl/>
      </w:pPr>
      <w:r>
        <w:t xml:space="preserve">    Remark: Since we have not specified the ModelPixelScaleTag, clients</w:t>
      </w:r>
    </w:p>
    <w:p w14:paraId="519493CC" w14:textId="77777777" w:rsidR="00EF70A2" w:rsidRDefault="0093256E">
      <w:pPr>
        <w:pStyle w:val="pre"/>
        <w:widowControl/>
      </w:pPr>
      <w:r>
        <w:t xml:space="preserve">       reading this GeoTIFF file are not permitted to infer that there</w:t>
      </w:r>
    </w:p>
    <w:p w14:paraId="4BF6D0B3" w14:textId="77777777" w:rsidR="00EF70A2" w:rsidRDefault="0093256E">
      <w:pPr>
        <w:pStyle w:val="pre"/>
        <w:widowControl/>
      </w:pPr>
      <w:r>
        <w:t xml:space="preserve">       is a simple linear relationship between the raster data and the</w:t>
      </w:r>
    </w:p>
    <w:p w14:paraId="56B149D4" w14:textId="77777777" w:rsidR="00EF70A2" w:rsidRDefault="0093256E">
      <w:pPr>
        <w:pStyle w:val="pre"/>
        <w:widowControl/>
      </w:pPr>
      <w:r>
        <w:t xml:space="preserve">       geographic model coordinate space. The only points that are know</w:t>
      </w:r>
    </w:p>
    <w:p w14:paraId="6A6A2BF2" w14:textId="77777777" w:rsidR="00EF70A2" w:rsidRDefault="0093256E">
      <w:pPr>
        <w:pStyle w:val="pre"/>
        <w:widowControl/>
      </w:pPr>
      <w:r>
        <w:t xml:space="preserve">       to be exact are the ones specified in the </w:t>
      </w:r>
      <w:proofErr w:type="spellStart"/>
      <w:r>
        <w:t>tiepoint</w:t>
      </w:r>
      <w:proofErr w:type="spellEnd"/>
      <w:r>
        <w:t xml:space="preserve"> tag.   </w:t>
      </w:r>
    </w:p>
    <w:p w14:paraId="0624CC44" w14:textId="77777777" w:rsidR="00EF70A2" w:rsidRDefault="0093256E">
      <w:pPr>
        <w:pStyle w:val="AnnexLevel3"/>
        <w:numPr>
          <w:ilvl w:val="3"/>
          <w:numId w:val="11"/>
        </w:numPr>
      </w:pPr>
      <w:bookmarkStart w:id="1202" w:name="_Toc337382317"/>
      <w:bookmarkStart w:id="1203" w:name="_Toc279228000"/>
      <w:bookmarkEnd w:id="1202"/>
      <w:bookmarkEnd w:id="1203"/>
      <w:r>
        <w:t>Rotated Scanned Map</w:t>
      </w:r>
    </w:p>
    <w:p w14:paraId="4CBD0F04" w14:textId="77777777" w:rsidR="00EF70A2" w:rsidRDefault="0093256E">
      <w:r>
        <w:t xml:space="preserve">We have a scanned standard British National Grid, covering the 100km grid zone NZ. Consulting documentation for BNG we find that the southwest corner of the NZ zone has an </w:t>
      </w:r>
      <w:proofErr w:type="spellStart"/>
      <w:proofErr w:type="gramStart"/>
      <w:r>
        <w:t>easting,northing</w:t>
      </w:r>
      <w:proofErr w:type="spellEnd"/>
      <w:proofErr w:type="gramEnd"/>
      <w:r>
        <w:t xml:space="preserve"> of 400000m, 500000m, relative to the BNG standard false origin. This scanned map has a resolution of 100 meter pixels, and was rotated 90 degrees to fit onto the scanner, so that the southwest corner is now the northwest corner. In this case we must use the </w:t>
      </w:r>
      <w:proofErr w:type="spellStart"/>
      <w:r>
        <w:t>ModelTransformation</w:t>
      </w:r>
      <w:proofErr w:type="spellEnd"/>
      <w:r>
        <w:t xml:space="preserve"> tag rather than the </w:t>
      </w:r>
      <w:proofErr w:type="spellStart"/>
      <w:r>
        <w:t>tiepoint</w:t>
      </w:r>
      <w:proofErr w:type="spellEnd"/>
      <w:r>
        <w:t>/scale pair to map the raster data into model space:</w:t>
      </w:r>
    </w:p>
    <w:p w14:paraId="0BF5DCC8" w14:textId="77777777" w:rsidR="00EF70A2" w:rsidRDefault="0093256E">
      <w:pPr>
        <w:pStyle w:val="pre"/>
        <w:widowControl/>
      </w:pPr>
      <w:r>
        <w:t xml:space="preserve">   </w:t>
      </w:r>
    </w:p>
    <w:p w14:paraId="72238D57" w14:textId="77777777" w:rsidR="00EF70A2" w:rsidRDefault="0093256E">
      <w:pPr>
        <w:pStyle w:val="pre"/>
        <w:widowControl/>
      </w:pPr>
      <w:r>
        <w:t xml:space="preserve">      </w:t>
      </w:r>
      <w:proofErr w:type="gramStart"/>
      <w:r>
        <w:t>ModelTransformationTag  =</w:t>
      </w:r>
      <w:proofErr w:type="gramEnd"/>
      <w:r>
        <w:t xml:space="preserve"> (     0, 100.0,     0,   400000.0,</w:t>
      </w:r>
    </w:p>
    <w:p w14:paraId="58F234A5" w14:textId="77777777" w:rsidR="00EF70A2" w:rsidRDefault="0093256E">
      <w:pPr>
        <w:pStyle w:val="pre"/>
        <w:widowControl/>
      </w:pPr>
      <w:r>
        <w:t xml:space="preserve">                                  100.0,     0,     0,   500000.0,</w:t>
      </w:r>
    </w:p>
    <w:p w14:paraId="5EDA8976" w14:textId="77777777" w:rsidR="00EF70A2" w:rsidRDefault="0093256E">
      <w:pPr>
        <w:pStyle w:val="pre"/>
        <w:widowControl/>
      </w:pPr>
      <w:r>
        <w:t xml:space="preserve">                                      0,     0,     0,          0,</w:t>
      </w:r>
    </w:p>
    <w:p w14:paraId="00D866D0" w14:textId="77777777" w:rsidR="00EF70A2" w:rsidRDefault="0093256E">
      <w:pPr>
        <w:pStyle w:val="pre"/>
        <w:widowControl/>
      </w:pPr>
      <w:r>
        <w:t xml:space="preserve">                                      0,     0,     0,          1)</w:t>
      </w:r>
    </w:p>
    <w:p w14:paraId="08ECDF1B" w14:textId="77777777" w:rsidR="00EF70A2" w:rsidRDefault="0093256E">
      <w:pPr>
        <w:pStyle w:val="pre"/>
        <w:widowControl/>
      </w:pPr>
      <w:r>
        <w:t xml:space="preserve">      </w:t>
      </w:r>
      <w:proofErr w:type="spellStart"/>
      <w:r>
        <w:t>GeoKeyDirectoryTag</w:t>
      </w:r>
      <w:proofErr w:type="spellEnd"/>
      <w:r>
        <w:t>:</w:t>
      </w:r>
    </w:p>
    <w:p w14:paraId="0237C25D" w14:textId="77777777" w:rsidR="00EF70A2" w:rsidRDefault="0093256E">
      <w:pPr>
        <w:pStyle w:val="pre"/>
        <w:widowControl/>
      </w:pPr>
      <w:r>
        <w:t xml:space="preserve">            GTModelTypeGeoKey        </w:t>
      </w:r>
      <w:proofErr w:type="gramStart"/>
      <w:r>
        <w:t>=  1</w:t>
      </w:r>
      <w:proofErr w:type="gramEnd"/>
      <w:r>
        <w:t xml:space="preserve"> ( </w:t>
      </w:r>
      <w:proofErr w:type="spellStart"/>
      <w:r>
        <w:t>ModelTypeProjected</w:t>
      </w:r>
      <w:proofErr w:type="spellEnd"/>
      <w:r>
        <w:t>)</w:t>
      </w:r>
    </w:p>
    <w:p w14:paraId="30282791" w14:textId="77777777" w:rsidR="00EF70A2" w:rsidRDefault="0093256E">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0F82A33C" w14:textId="77777777" w:rsidR="00EF70A2" w:rsidRDefault="0093256E">
      <w:pPr>
        <w:pStyle w:val="pre"/>
        <w:widowControl/>
      </w:pPr>
      <w:r>
        <w:t xml:space="preserve">            </w:t>
      </w:r>
      <w:proofErr w:type="spellStart"/>
      <w:r>
        <w:t>ProjectedCSTypeGeoKey</w:t>
      </w:r>
      <w:proofErr w:type="spellEnd"/>
      <w:r>
        <w:t xml:space="preserve">    </w:t>
      </w:r>
      <w:proofErr w:type="gramStart"/>
      <w:r>
        <w:t>=  27700</w:t>
      </w:r>
      <w:proofErr w:type="gramEnd"/>
      <w:r>
        <w:t xml:space="preserve"> (</w:t>
      </w:r>
      <w:proofErr w:type="spellStart"/>
      <w:r>
        <w:t>PCS_British_National_Grid</w:t>
      </w:r>
      <w:proofErr w:type="spellEnd"/>
      <w:r>
        <w:t>)</w:t>
      </w:r>
    </w:p>
    <w:p w14:paraId="21BCF473" w14:textId="77777777" w:rsidR="00EF70A2" w:rsidRDefault="0093256E">
      <w:pPr>
        <w:pStyle w:val="pre"/>
        <w:widowControl/>
      </w:pPr>
      <w:r>
        <w:t xml:space="preserve">            </w:t>
      </w:r>
      <w:proofErr w:type="spellStart"/>
      <w:r>
        <w:t>PCSCitationGeoKey</w:t>
      </w:r>
      <w:proofErr w:type="spellEnd"/>
      <w:r>
        <w:t xml:space="preserve">        </w:t>
      </w:r>
      <w:proofErr w:type="gramStart"/>
      <w:r>
        <w:t>=  "</w:t>
      </w:r>
      <w:proofErr w:type="gramEnd"/>
      <w:r>
        <w:t>British National Grid, Zone NZ"</w:t>
      </w:r>
    </w:p>
    <w:p w14:paraId="68FAB215" w14:textId="77777777" w:rsidR="00EF70A2" w:rsidRDefault="00EF70A2"/>
    <w:p w14:paraId="748ED111" w14:textId="77777777" w:rsidR="00EF70A2" w:rsidRDefault="0093256E">
      <w:r>
        <w:t xml:space="preserve">Remark: the matrix has 100.0 in the off-diagonals due to the </w:t>
      </w:r>
      <w:proofErr w:type="gramStart"/>
      <w:r>
        <w:t>90 degree</w:t>
      </w:r>
      <w:proofErr w:type="gramEnd"/>
      <w:r>
        <w:t xml:space="preserve"> rotation; increasing I points north, and increasing J points east.</w:t>
      </w:r>
    </w:p>
    <w:p w14:paraId="25F75DE2" w14:textId="77777777" w:rsidR="00EF70A2" w:rsidRDefault="0093256E">
      <w:pPr>
        <w:pStyle w:val="AnnexLevel3"/>
        <w:numPr>
          <w:ilvl w:val="3"/>
          <w:numId w:val="11"/>
        </w:numPr>
      </w:pPr>
      <w:bookmarkStart w:id="1204" w:name="_Toc337382318"/>
      <w:bookmarkStart w:id="1205" w:name="_Toc279228001"/>
      <w:bookmarkEnd w:id="1204"/>
      <w:bookmarkEnd w:id="1205"/>
      <w:r>
        <w:t>Digital Elevation Model</w:t>
      </w:r>
    </w:p>
    <w:p w14:paraId="1DD95F60" w14:textId="77777777" w:rsidR="00EF70A2" w:rsidRDefault="0093256E">
      <w:r>
        <w:t xml:space="preserve">The DMA stores digital elevation models using an </w:t>
      </w:r>
      <w:proofErr w:type="spellStart"/>
      <w:r>
        <w:t>equirectangular</w:t>
      </w:r>
      <w:proofErr w:type="spellEnd"/>
      <w:r>
        <w:t xml:space="preserve"> projection, so that it may be indexed with WGS84 geographic coordinates. Since elevation postings are point-values, the pixels should not be considered as filling areas, but as point-values at grid vertices. To accommodate the base elevation of the Angeles Crest forest, the pixel value of 0 corresponds to an elevation of 1000 meters relative to WGS84 reference ellipsoid. The upper left corner is at 120 degrees West, 32 degrees North, and has a pixel scale of 0.2 degrees/pixel longitude, 0.1 degrees/pixel latitude.</w:t>
      </w:r>
    </w:p>
    <w:p w14:paraId="372CA929" w14:textId="77777777" w:rsidR="00EF70A2" w:rsidRDefault="00EF70A2"/>
    <w:p w14:paraId="47626814" w14:textId="77777777" w:rsidR="00EF70A2" w:rsidRDefault="0093256E">
      <w:pPr>
        <w:pStyle w:val="pre"/>
        <w:widowControl/>
      </w:pPr>
      <w:r>
        <w:lastRenderedPageBreak/>
        <w:t xml:space="preserve">      ModelTiepointTag</w:t>
      </w:r>
      <w:proofErr w:type="gramStart"/>
      <w:r>
        <w:t>=(</w:t>
      </w:r>
      <w:proofErr w:type="gramEnd"/>
      <w:r>
        <w:t>0.0, 0.0, 0.0,  -120.0,       32.0,    1000.0)</w:t>
      </w:r>
    </w:p>
    <w:p w14:paraId="253FAD78" w14:textId="77777777" w:rsidR="00EF70A2" w:rsidRDefault="0093256E">
      <w:pPr>
        <w:pStyle w:val="pre"/>
        <w:widowControl/>
      </w:pPr>
      <w:r>
        <w:t xml:space="preserve">      </w:t>
      </w:r>
      <w:proofErr w:type="spellStart"/>
      <w:r>
        <w:t>ModelPixelScale</w:t>
      </w:r>
      <w:proofErr w:type="spellEnd"/>
      <w:r>
        <w:t xml:space="preserve"> = (0.2, 0.1, 1.0) </w:t>
      </w:r>
    </w:p>
    <w:p w14:paraId="16EEA525" w14:textId="77777777" w:rsidR="00EF70A2" w:rsidRDefault="0093256E">
      <w:pPr>
        <w:pStyle w:val="pre"/>
        <w:widowControl/>
      </w:pPr>
      <w:r>
        <w:t xml:space="preserve">      </w:t>
      </w:r>
      <w:proofErr w:type="spellStart"/>
      <w:r>
        <w:t>GeoKeyDirectoryTag</w:t>
      </w:r>
      <w:proofErr w:type="spellEnd"/>
      <w:r>
        <w:t>:</w:t>
      </w:r>
    </w:p>
    <w:p w14:paraId="5C423A08" w14:textId="77777777" w:rsidR="00EF70A2" w:rsidRDefault="0093256E">
      <w:pPr>
        <w:pStyle w:val="pre"/>
        <w:widowControl/>
      </w:pPr>
      <w:r>
        <w:t xml:space="preserve">            GTModelTypeGeoKey          </w:t>
      </w:r>
      <w:proofErr w:type="gramStart"/>
      <w:r>
        <w:t>=  2</w:t>
      </w:r>
      <w:proofErr w:type="gramEnd"/>
      <w:r>
        <w:t xml:space="preserve">     (</w:t>
      </w:r>
      <w:proofErr w:type="spellStart"/>
      <w:r>
        <w:t>ModelTypeGeographic</w:t>
      </w:r>
      <w:proofErr w:type="spellEnd"/>
      <w:r>
        <w:t>)</w:t>
      </w:r>
    </w:p>
    <w:p w14:paraId="73B92A95" w14:textId="77777777" w:rsidR="00EF70A2" w:rsidRDefault="0093256E">
      <w:pPr>
        <w:pStyle w:val="pre"/>
        <w:widowControl/>
      </w:pPr>
      <w:r>
        <w:t xml:space="preserve">            </w:t>
      </w:r>
      <w:proofErr w:type="spellStart"/>
      <w:r>
        <w:t>GTRasterTypeGeoKey</w:t>
      </w:r>
      <w:proofErr w:type="spellEnd"/>
      <w:r>
        <w:t xml:space="preserve">         </w:t>
      </w:r>
      <w:proofErr w:type="gramStart"/>
      <w:r>
        <w:t>=  2</w:t>
      </w:r>
      <w:proofErr w:type="gramEnd"/>
      <w:r>
        <w:t xml:space="preserve">     (</w:t>
      </w:r>
      <w:proofErr w:type="spellStart"/>
      <w:r>
        <w:t>RasterPixelIsPoint</w:t>
      </w:r>
      <w:proofErr w:type="spellEnd"/>
      <w:r>
        <w:t>)</w:t>
      </w:r>
    </w:p>
    <w:p w14:paraId="21A382A1" w14:textId="77777777" w:rsidR="00EF70A2" w:rsidRDefault="0093256E">
      <w:pPr>
        <w:pStyle w:val="pre"/>
        <w:widowControl/>
      </w:pPr>
      <w:r>
        <w:t xml:space="preserve">            </w:t>
      </w:r>
      <w:proofErr w:type="spellStart"/>
      <w:r>
        <w:t>GeographicTypeGeoKey</w:t>
      </w:r>
      <w:proofErr w:type="spellEnd"/>
      <w:r>
        <w:t xml:space="preserve">       </w:t>
      </w:r>
      <w:proofErr w:type="gramStart"/>
      <w:r>
        <w:t>=  4326</w:t>
      </w:r>
      <w:proofErr w:type="gramEnd"/>
      <w:r>
        <w:t xml:space="preserve">  (GCS_WGS_84)</w:t>
      </w:r>
    </w:p>
    <w:p w14:paraId="18D70E91" w14:textId="77777777" w:rsidR="00EF70A2" w:rsidRDefault="0093256E">
      <w:pPr>
        <w:pStyle w:val="pre"/>
        <w:widowControl/>
      </w:pPr>
      <w:r>
        <w:t xml:space="preserve">            </w:t>
      </w:r>
      <w:proofErr w:type="spellStart"/>
      <w:r>
        <w:t>VerticalCSTypeGeoKey</w:t>
      </w:r>
      <w:proofErr w:type="spellEnd"/>
      <w:r>
        <w:t xml:space="preserve">       </w:t>
      </w:r>
      <w:proofErr w:type="gramStart"/>
      <w:r>
        <w:t>=  5030</w:t>
      </w:r>
      <w:proofErr w:type="gramEnd"/>
      <w:r>
        <w:t xml:space="preserve">  (VertCS_WGS_84_ellipsoid)</w:t>
      </w:r>
    </w:p>
    <w:p w14:paraId="0D568D5F" w14:textId="77777777" w:rsidR="00EF70A2" w:rsidRDefault="0093256E">
      <w:pPr>
        <w:pStyle w:val="pre"/>
        <w:widowControl/>
      </w:pPr>
      <w:r>
        <w:t xml:space="preserve">            </w:t>
      </w:r>
      <w:proofErr w:type="spellStart"/>
      <w:r>
        <w:t>VerticalCitationGeoKey</w:t>
      </w:r>
      <w:proofErr w:type="spellEnd"/>
      <w:r>
        <w:t xml:space="preserve">     </w:t>
      </w:r>
      <w:proofErr w:type="gramStart"/>
      <w:r>
        <w:t>=  "</w:t>
      </w:r>
      <w:proofErr w:type="gramEnd"/>
      <w:r>
        <w:t>WGS 84 Ellipsoid"</w:t>
      </w:r>
    </w:p>
    <w:p w14:paraId="4C7A2DEF" w14:textId="77777777" w:rsidR="00EF70A2" w:rsidRDefault="0093256E">
      <w:pPr>
        <w:pStyle w:val="pre"/>
        <w:widowControl/>
      </w:pPr>
      <w:r>
        <w:t xml:space="preserve">            </w:t>
      </w:r>
      <w:proofErr w:type="spellStart"/>
      <w:r>
        <w:t>VerticalUnitsGeoKey</w:t>
      </w:r>
      <w:proofErr w:type="spellEnd"/>
      <w:r>
        <w:t xml:space="preserve">        </w:t>
      </w:r>
      <w:proofErr w:type="gramStart"/>
      <w:r>
        <w:t>=  9001</w:t>
      </w:r>
      <w:proofErr w:type="gramEnd"/>
      <w:r>
        <w:t xml:space="preserve">     (</w:t>
      </w:r>
      <w:proofErr w:type="spellStart"/>
      <w:r>
        <w:t>Linear_Meter</w:t>
      </w:r>
      <w:proofErr w:type="spellEnd"/>
      <w:r>
        <w:t>)</w:t>
      </w:r>
    </w:p>
    <w:p w14:paraId="0640FB0D" w14:textId="77777777" w:rsidR="00EF70A2" w:rsidRDefault="00EF70A2"/>
    <w:p w14:paraId="05EBD14E" w14:textId="77777777" w:rsidR="00EF70A2" w:rsidRDefault="0093256E">
      <w:pPr>
        <w:pStyle w:val="pre"/>
        <w:widowControl/>
      </w:pPr>
      <w:r>
        <w:t xml:space="preserve">   Remarks: </w:t>
      </w:r>
    </w:p>
    <w:p w14:paraId="42C95DED" w14:textId="77777777" w:rsidR="00EF70A2" w:rsidRDefault="0093256E">
      <w:pPr>
        <w:pStyle w:val="pre"/>
        <w:widowControl/>
      </w:pPr>
      <w:r>
        <w:t xml:space="preserve">          1) Note the "</w:t>
      </w:r>
      <w:proofErr w:type="spellStart"/>
      <w:r>
        <w:t>RasterPixelIsPoint</w:t>
      </w:r>
      <w:proofErr w:type="spellEnd"/>
      <w:r>
        <w:t>" raster space, indicating that</w:t>
      </w:r>
    </w:p>
    <w:p w14:paraId="4225169A" w14:textId="77777777" w:rsidR="00EF70A2" w:rsidRDefault="0093256E">
      <w:pPr>
        <w:pStyle w:val="pre"/>
        <w:widowControl/>
      </w:pPr>
      <w:r>
        <w:t xml:space="preserve">             the DEM posting of the first pixel is at the raster point</w:t>
      </w:r>
    </w:p>
    <w:p w14:paraId="23E0F30E" w14:textId="77777777" w:rsidR="00EF70A2" w:rsidRDefault="0093256E">
      <w:pPr>
        <w:pStyle w:val="pre"/>
        <w:widowControl/>
      </w:pPr>
      <w:r>
        <w:t xml:space="preserve">             (0,0,0), and therefore corresponds to 120W,32N exactly.</w:t>
      </w:r>
    </w:p>
    <w:p w14:paraId="07D92327" w14:textId="77777777" w:rsidR="00EF70A2" w:rsidRDefault="0093256E">
      <w:pPr>
        <w:pStyle w:val="pre"/>
        <w:widowControl/>
      </w:pPr>
      <w:r>
        <w:t xml:space="preserve">          2) The third value of the "</w:t>
      </w:r>
      <w:proofErr w:type="spellStart"/>
      <w:r>
        <w:t>PixelScale</w:t>
      </w:r>
      <w:proofErr w:type="spellEnd"/>
      <w:r>
        <w:t>" is 1.0 to indicate</w:t>
      </w:r>
    </w:p>
    <w:p w14:paraId="30263216" w14:textId="77777777" w:rsidR="00EF70A2" w:rsidRDefault="0093256E">
      <w:pPr>
        <w:pStyle w:val="pre"/>
        <w:widowControl/>
      </w:pPr>
      <w:r>
        <w:t xml:space="preserve">             that a single pixel-value unit corresponds to 1 meter,</w:t>
      </w:r>
    </w:p>
    <w:p w14:paraId="445C4232" w14:textId="77777777" w:rsidR="00EF70A2" w:rsidRDefault="0093256E">
      <w:pPr>
        <w:pStyle w:val="pre"/>
        <w:widowControl/>
      </w:pPr>
      <w:r>
        <w:t xml:space="preserve">             and the last </w:t>
      </w:r>
      <w:proofErr w:type="spellStart"/>
      <w:r>
        <w:t>tiepoint</w:t>
      </w:r>
      <w:proofErr w:type="spellEnd"/>
      <w:r>
        <w:t xml:space="preserve"> value indicates that base value</w:t>
      </w:r>
    </w:p>
    <w:p w14:paraId="22644797" w14:textId="77777777" w:rsidR="00EF70A2" w:rsidRDefault="0093256E">
      <w:pPr>
        <w:pStyle w:val="pre"/>
        <w:widowControl/>
      </w:pPr>
      <w:r>
        <w:t xml:space="preserve">             zero indicates 1000m above the reference surface.</w:t>
      </w:r>
    </w:p>
    <w:p w14:paraId="7C1B3402" w14:textId="77777777" w:rsidR="00EF70A2" w:rsidRDefault="00EF70A2"/>
    <w:p w14:paraId="3AA72DDC" w14:textId="77777777" w:rsidR="00EF70A2" w:rsidRDefault="0093256E">
      <w:pPr>
        <w:spacing w:after="0"/>
      </w:pPr>
      <w:r>
        <w:br w:type="page"/>
      </w:r>
    </w:p>
    <w:p w14:paraId="3A971196" w14:textId="458F2199" w:rsidR="00EF70A2" w:rsidDel="00EC06A4" w:rsidRDefault="0093256E">
      <w:pPr>
        <w:pStyle w:val="AnnexLevel0Title"/>
        <w:numPr>
          <w:ilvl w:val="0"/>
          <w:numId w:val="11"/>
        </w:numPr>
        <w:rPr>
          <w:del w:id="1206" w:author="Ted Habermann" w:date="2018-01-18T13:55:00Z"/>
        </w:rPr>
      </w:pPr>
      <w:del w:id="1207" w:author="Ted Habermann" w:date="2018-01-18T13:55:00Z">
        <w:r w:rsidDel="00EC06A4">
          <w:lastRenderedPageBreak/>
          <w:delText>DGIWG Requirements (Informative)</w:delText>
        </w:r>
      </w:del>
    </w:p>
    <w:p w14:paraId="508A77F7" w14:textId="30FF16E7" w:rsidR="00EF70A2" w:rsidDel="00EC06A4" w:rsidRDefault="0093256E">
      <w:pPr>
        <w:pStyle w:val="AnnexLevel1"/>
        <w:numPr>
          <w:ilvl w:val="1"/>
          <w:numId w:val="11"/>
        </w:numPr>
        <w:rPr>
          <w:del w:id="1208" w:author="Ted Habermann" w:date="2018-01-18T13:55:00Z"/>
        </w:rPr>
      </w:pPr>
      <w:del w:id="1209" w:author="Ted Habermann" w:date="2018-01-18T13:55:00Z">
        <w:r w:rsidDel="00EC06A4">
          <w:delText>Introduction</w:delText>
        </w:r>
      </w:del>
    </w:p>
    <w:p w14:paraId="6B291BB7" w14:textId="4A05AD71" w:rsidR="00EF70A2" w:rsidDel="002C7E11" w:rsidRDefault="0093256E">
      <w:pPr>
        <w:rPr>
          <w:del w:id="1210" w:author="Ted Habermann" w:date="2017-12-05T17:58:00Z"/>
        </w:rPr>
      </w:pPr>
      <w:del w:id="1211" w:author="Ted Habermann" w:date="2018-01-18T13:55:00Z">
        <w:r w:rsidDel="00EC06A4">
          <w:delText xml:space="preserve">The </w:delText>
        </w:r>
        <w:r w:rsidDel="00EC06A4">
          <w:rPr>
            <w:bCs/>
          </w:rPr>
          <w:delText>Defence Geospatial Information Working Group</w:delText>
        </w:r>
        <w:r w:rsidDel="00EC06A4">
          <w:delText xml:space="preserve"> (DGIWG) published a profile of GeoTIFF (). </w:delText>
        </w:r>
      </w:del>
      <w:del w:id="1212" w:author="Ted Habermann" w:date="2017-12-05T17:58:00Z">
        <w:r w:rsidDel="002C7E11">
          <w:delText>Requirements from that profile are included here for information.</w:delText>
        </w:r>
        <w:r w:rsidDel="002C7E11">
          <w:commentReference w:id="1213"/>
        </w:r>
      </w:del>
    </w:p>
    <w:p w14:paraId="23192548" w14:textId="743C9657" w:rsidR="00EF70A2" w:rsidDel="002C7E11" w:rsidRDefault="0093256E">
      <w:pPr>
        <w:pStyle w:val="AnnexLevel1"/>
        <w:numPr>
          <w:ilvl w:val="1"/>
          <w:numId w:val="11"/>
        </w:numPr>
        <w:rPr>
          <w:del w:id="1214" w:author="Ted Habermann" w:date="2017-12-05T17:58:00Z"/>
        </w:rPr>
      </w:pPr>
      <w:del w:id="1215" w:author="Ted Habermann" w:date="2017-12-05T17:58:00Z">
        <w:r w:rsidDel="002C7E11">
          <w:delText>Requirements Class DGIWG</w:delText>
        </w:r>
      </w:del>
    </w:p>
    <w:tbl>
      <w:tblPr>
        <w:tblW w:w="4303" w:type="pct"/>
        <w:tblInd w:w="-77" w:type="dxa"/>
        <w:tblBorders>
          <w:top w:val="single" w:sz="8" w:space="0" w:color="6D6D6D"/>
          <w:left w:val="single" w:sz="8" w:space="0" w:color="6D6D6D"/>
          <w:bottom w:val="single" w:sz="8" w:space="0" w:color="6D6D6D"/>
          <w:right w:val="single" w:sz="8" w:space="0" w:color="6D6D6D"/>
          <w:insideH w:val="single" w:sz="8" w:space="0" w:color="6D6D6D"/>
          <w:insideV w:val="single" w:sz="8" w:space="0" w:color="6D6D6D"/>
        </w:tblBorders>
        <w:tblCellMar>
          <w:top w:w="40" w:type="dxa"/>
          <w:left w:w="30" w:type="dxa"/>
          <w:bottom w:w="40" w:type="dxa"/>
          <w:right w:w="40" w:type="dxa"/>
        </w:tblCellMar>
        <w:tblLook w:val="0000" w:firstRow="0" w:lastRow="0" w:firstColumn="0" w:lastColumn="0" w:noHBand="0" w:noVBand="0"/>
        <w:tblPrChange w:id="1216" w:author="Ted Habermann" w:date="2017-12-05T17:59:00Z">
          <w:tblPr>
            <w:tblW w:w="5044" w:type="pct"/>
            <w:tblInd w:w="-77" w:type="dxa"/>
            <w:tblBorders>
              <w:top w:val="single" w:sz="8" w:space="0" w:color="6D6D6D"/>
              <w:left w:val="single" w:sz="8" w:space="0" w:color="6D6D6D"/>
              <w:bottom w:val="single" w:sz="8" w:space="0" w:color="6D6D6D"/>
              <w:right w:val="single" w:sz="8" w:space="0" w:color="6D6D6D"/>
              <w:insideH w:val="single" w:sz="8" w:space="0" w:color="6D6D6D"/>
              <w:insideV w:val="single" w:sz="8" w:space="0" w:color="6D6D6D"/>
            </w:tblBorders>
            <w:tblCellMar>
              <w:top w:w="40" w:type="dxa"/>
              <w:left w:w="30" w:type="dxa"/>
              <w:bottom w:w="40" w:type="dxa"/>
              <w:right w:w="40" w:type="dxa"/>
            </w:tblCellMar>
            <w:tblLook w:val="0000" w:firstRow="0" w:lastRow="0" w:firstColumn="0" w:lastColumn="0" w:noHBand="0" w:noVBand="0"/>
          </w:tblPr>
        </w:tblPrChange>
      </w:tblPr>
      <w:tblGrid>
        <w:gridCol w:w="7804"/>
        <w:tblGridChange w:id="1217">
          <w:tblGrid>
            <w:gridCol w:w="6552"/>
          </w:tblGrid>
        </w:tblGridChange>
      </w:tblGrid>
      <w:tr w:rsidR="002C7E11" w:rsidDel="002C7E11" w14:paraId="479B8FEF" w14:textId="02A0BF0B" w:rsidTr="002C7E11">
        <w:trPr>
          <w:del w:id="1218" w:author="Ted Habermann" w:date="2017-12-05T17:58:00Z"/>
        </w:trPr>
        <w:tc>
          <w:tcPr>
            <w:tcW w:w="7495"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Change w:id="1219" w:author="Ted Habermann" w:date="2017-12-05T17:59:00Z">
              <w:tcPr>
                <w:tcW w:w="7423"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
            </w:tcPrChange>
          </w:tcPr>
          <w:p w14:paraId="4E769E27" w14:textId="269425CC" w:rsidR="002C7E11" w:rsidDel="002C7E11" w:rsidRDefault="002C7E11">
            <w:pPr>
              <w:widowControl w:val="0"/>
              <w:spacing w:after="0"/>
              <w:rPr>
                <w:del w:id="1220" w:author="Ted Habermann" w:date="2017-12-05T17:58:00Z"/>
              </w:rPr>
            </w:pPr>
            <w:del w:id="1221" w:author="Ted Habermann" w:date="2017-12-05T17:58:00Z">
              <w:r w:rsidDel="002C7E11">
                <w:delText>http://www.opengis.net/spec/GeoTIFF/0.0/DGIWG.bitsPerSample</w:delText>
              </w:r>
            </w:del>
          </w:p>
          <w:p w14:paraId="379E1BC1" w14:textId="3D1C52C9" w:rsidR="002C7E11" w:rsidDel="002C7E11" w:rsidRDefault="002C7E11">
            <w:pPr>
              <w:widowControl w:val="0"/>
              <w:spacing w:after="0"/>
              <w:rPr>
                <w:del w:id="1222" w:author="Ted Habermann" w:date="2017-12-05T17:58:00Z"/>
              </w:rPr>
            </w:pPr>
            <w:del w:id="1223" w:author="Ted Habermann" w:date="2017-12-05T17:58:00Z">
              <w:r w:rsidDel="002C7E11">
                <w:rPr>
                  <w:i/>
                  <w:iCs/>
                </w:rPr>
                <w:delText>The BitsPerSample field in the TIFF Image File Directory defines the number of bits per component</w:delText>
              </w:r>
            </w:del>
          </w:p>
        </w:tc>
      </w:tr>
      <w:tr w:rsidR="002C7E11" w:rsidDel="002C7E11" w14:paraId="6BAEB840" w14:textId="5CA5B806" w:rsidTr="002C7E11">
        <w:trPr>
          <w:del w:id="1224" w:author="Ted Habermann" w:date="2017-12-05T17:58:00Z"/>
        </w:trPr>
        <w:tc>
          <w:tcPr>
            <w:tcW w:w="7495"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Change w:id="1225" w:author="Ted Habermann" w:date="2017-12-05T17:59:00Z">
              <w:tcPr>
                <w:tcW w:w="7423"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
            </w:tcPrChange>
          </w:tcPr>
          <w:p w14:paraId="7592EDC6" w14:textId="0EE458A9" w:rsidR="002C7E11" w:rsidDel="002C7E11" w:rsidRDefault="002C7E11">
            <w:pPr>
              <w:widowControl w:val="0"/>
              <w:spacing w:after="0"/>
              <w:rPr>
                <w:del w:id="1226" w:author="Ted Habermann" w:date="2017-12-05T17:58:00Z"/>
              </w:rPr>
            </w:pPr>
            <w:del w:id="1227" w:author="Ted Habermann" w:date="2017-12-05T17:58:00Z">
              <w:r w:rsidDel="002C7E11">
                <w:delText>http://www.opengis.net/spec/GeoTIFF/0.0/DGIWG.byteOrder</w:delText>
              </w:r>
            </w:del>
          </w:p>
          <w:p w14:paraId="20B8C6C8" w14:textId="0AD3064F" w:rsidR="002C7E11" w:rsidDel="002C7E11" w:rsidRDefault="002C7E11">
            <w:pPr>
              <w:widowControl w:val="0"/>
              <w:spacing w:after="0"/>
              <w:rPr>
                <w:del w:id="1228" w:author="Ted Habermann" w:date="2017-12-05T17:58:00Z"/>
              </w:rPr>
            </w:pPr>
            <w:del w:id="1229" w:author="Ted Habermann" w:date="2017-12-05T17:58:00Z">
              <w:r w:rsidDel="002C7E11">
                <w:rPr>
                  <w:i/>
                  <w:iCs/>
                </w:rPr>
                <w:delText>The first two bytes of the GeoTIFF file SHALL be equal to "I" (ASCII) (49 in hexadecimal) for TIFF files encoded using â€˜Little-Endianâ€™ and SHALL be equal to "M" (ASCII) (4D in hexadecimal) for TIFF files encoded using â€˜Big-Endianâ€™</w:delText>
              </w:r>
            </w:del>
          </w:p>
        </w:tc>
      </w:tr>
      <w:tr w:rsidR="002C7E11" w:rsidDel="002C7E11" w14:paraId="37B604CB" w14:textId="1FFF18F1" w:rsidTr="002C7E11">
        <w:trPr>
          <w:del w:id="1230" w:author="Ted Habermann" w:date="2017-12-05T17:58:00Z"/>
        </w:trPr>
        <w:tc>
          <w:tcPr>
            <w:tcW w:w="7495"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Change w:id="1231" w:author="Ted Habermann" w:date="2017-12-05T17:59:00Z">
              <w:tcPr>
                <w:tcW w:w="7423"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
            </w:tcPrChange>
          </w:tcPr>
          <w:p w14:paraId="1DA6F39E" w14:textId="60D1FCED" w:rsidR="002C7E11" w:rsidDel="002C7E11" w:rsidRDefault="002C7E11">
            <w:pPr>
              <w:widowControl w:val="0"/>
              <w:spacing w:after="0"/>
              <w:rPr>
                <w:del w:id="1232" w:author="Ted Habermann" w:date="2017-12-05T17:58:00Z"/>
              </w:rPr>
            </w:pPr>
            <w:del w:id="1233" w:author="Ted Habermann" w:date="2017-12-05T17:58:00Z">
              <w:r w:rsidDel="002C7E11">
                <w:delText>http://www.opengis.net/spec/GeoTIFF/0.0/DGIWG.griddedValueDataTypes</w:delText>
              </w:r>
            </w:del>
          </w:p>
          <w:p w14:paraId="28DCBFC7" w14:textId="52E11568" w:rsidR="002C7E11" w:rsidDel="002C7E11" w:rsidRDefault="002C7E11">
            <w:pPr>
              <w:widowControl w:val="0"/>
              <w:spacing w:after="0"/>
              <w:rPr>
                <w:del w:id="1234" w:author="Ted Habermann" w:date="2017-12-05T17:58:00Z"/>
              </w:rPr>
            </w:pPr>
            <w:del w:id="1235" w:author="Ted Habermann" w:date="2017-12-05T17:58:00Z">
              <w:r w:rsidDel="002C7E11">
                <w:rPr>
                  <w:i/>
                  <w:iCs/>
                </w:rPr>
                <w:delText>For gridded data (e.g. elevation data, matrices of lat/lon values, etc.), the range (data) values MAY be stored in additional representations to include 8-bit and 16-bit signed integer and 32-bit floating point.</w:delText>
              </w:r>
            </w:del>
          </w:p>
        </w:tc>
      </w:tr>
      <w:tr w:rsidR="002C7E11" w:rsidDel="002C7E11" w14:paraId="6E993EAE" w14:textId="024995EB" w:rsidTr="002C7E11">
        <w:trPr>
          <w:del w:id="1236" w:author="Ted Habermann" w:date="2017-12-05T17:58:00Z"/>
        </w:trPr>
        <w:tc>
          <w:tcPr>
            <w:tcW w:w="7495"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Change w:id="1237" w:author="Ted Habermann" w:date="2017-12-05T17:59:00Z">
              <w:tcPr>
                <w:tcW w:w="7423"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
            </w:tcPrChange>
          </w:tcPr>
          <w:p w14:paraId="7F5B73A7" w14:textId="0A5E3B78" w:rsidR="002C7E11" w:rsidDel="002C7E11" w:rsidRDefault="002C7E11">
            <w:pPr>
              <w:widowControl w:val="0"/>
              <w:spacing w:after="0"/>
              <w:rPr>
                <w:del w:id="1238" w:author="Ted Habermann" w:date="2017-12-05T17:58:00Z"/>
              </w:rPr>
            </w:pPr>
            <w:del w:id="1239" w:author="Ted Habermann" w:date="2017-12-05T17:58:00Z">
              <w:r w:rsidDel="002C7E11">
                <w:delText>http://www.opengis.net/spec/GeoTIFF/0.0/DGIWG.IFD</w:delText>
              </w:r>
            </w:del>
          </w:p>
          <w:p w14:paraId="7270DB48" w14:textId="3DD728EB" w:rsidR="002C7E11" w:rsidDel="002C7E11" w:rsidRDefault="002C7E11">
            <w:pPr>
              <w:widowControl w:val="0"/>
              <w:spacing w:after="0"/>
              <w:rPr>
                <w:del w:id="1240" w:author="Ted Habermann" w:date="2017-12-05T17:58:00Z"/>
              </w:rPr>
            </w:pPr>
            <w:del w:id="1241" w:author="Ted Habermann" w:date="2017-12-05T17:58:00Z">
              <w:r w:rsidDel="002C7E11">
                <w:rPr>
                  <w:i/>
                  <w:iCs/>
                </w:rPr>
                <w:delText>There must be at least 1 IFD in a TIFF file and each IFD must have at least one entry.</w:delText>
              </w:r>
            </w:del>
          </w:p>
        </w:tc>
      </w:tr>
      <w:tr w:rsidR="002C7E11" w:rsidDel="002C7E11" w14:paraId="51E1818A" w14:textId="680A6C8E" w:rsidTr="002C7E11">
        <w:trPr>
          <w:del w:id="1242" w:author="Ted Habermann" w:date="2017-12-05T17:58:00Z"/>
        </w:trPr>
        <w:tc>
          <w:tcPr>
            <w:tcW w:w="7495"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Change w:id="1243" w:author="Ted Habermann" w:date="2017-12-05T17:59:00Z">
              <w:tcPr>
                <w:tcW w:w="7423"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
            </w:tcPrChange>
          </w:tcPr>
          <w:p w14:paraId="00F040FB" w14:textId="4C9C91D8" w:rsidR="002C7E11" w:rsidDel="002C7E11" w:rsidRDefault="002C7E11">
            <w:pPr>
              <w:widowControl w:val="0"/>
              <w:spacing w:after="0"/>
              <w:rPr>
                <w:del w:id="1244" w:author="Ted Habermann" w:date="2017-12-05T17:58:00Z"/>
              </w:rPr>
            </w:pPr>
            <w:del w:id="1245" w:author="Ted Habermann" w:date="2017-12-05T17:58:00Z">
              <w:r w:rsidDel="002C7E11">
                <w:delText>http://www.opengis.net/spec/GeoTIFF/0.0/DGIWG.IFDCount</w:delText>
              </w:r>
            </w:del>
          </w:p>
          <w:p w14:paraId="1BF99BFA" w14:textId="0D71F681" w:rsidR="002C7E11" w:rsidDel="002C7E11" w:rsidRDefault="002C7E11">
            <w:pPr>
              <w:widowControl w:val="0"/>
              <w:spacing w:after="0"/>
              <w:rPr>
                <w:del w:id="1246" w:author="Ted Habermann" w:date="2017-12-05T17:58:00Z"/>
              </w:rPr>
            </w:pPr>
            <w:del w:id="1247" w:author="Ted Habermann" w:date="2017-12-05T17:58:00Z">
              <w:r w:rsidDel="002C7E11">
                <w:rPr>
                  <w:i/>
                  <w:iCs/>
                </w:rPr>
                <w:delText>The maximum nuber of IFDs in a GeoTIFF is two, with the second IFD only used to support a transparency mask.</w:delText>
              </w:r>
            </w:del>
          </w:p>
        </w:tc>
      </w:tr>
      <w:tr w:rsidR="002C7E11" w:rsidDel="002C7E11" w14:paraId="7CF15696" w14:textId="1E1C88D0" w:rsidTr="002C7E11">
        <w:trPr>
          <w:del w:id="1248" w:author="Ted Habermann" w:date="2017-12-05T17:58:00Z"/>
        </w:trPr>
        <w:tc>
          <w:tcPr>
            <w:tcW w:w="7495"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Change w:id="1249" w:author="Ted Habermann" w:date="2017-12-05T17:59:00Z">
              <w:tcPr>
                <w:tcW w:w="7423"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
            </w:tcPrChange>
          </w:tcPr>
          <w:p w14:paraId="7618A1A0" w14:textId="0484B05C" w:rsidR="002C7E11" w:rsidDel="002C7E11" w:rsidRDefault="002C7E11">
            <w:pPr>
              <w:widowControl w:val="0"/>
              <w:spacing w:after="0"/>
              <w:rPr>
                <w:del w:id="1250" w:author="Ted Habermann" w:date="2017-12-05T17:58:00Z"/>
              </w:rPr>
            </w:pPr>
            <w:del w:id="1251" w:author="Ted Habermann" w:date="2017-12-05T17:58:00Z">
              <w:r w:rsidDel="002C7E11">
                <w:delText>http://www.opengis.net/spec/GeoTIFF/0.0/DGIWG.imageryValueDataTypes</w:delText>
              </w:r>
            </w:del>
          </w:p>
          <w:p w14:paraId="29FD7EAC" w14:textId="35ABE27C" w:rsidR="002C7E11" w:rsidDel="002C7E11" w:rsidRDefault="002C7E11">
            <w:pPr>
              <w:widowControl w:val="0"/>
              <w:spacing w:after="0"/>
              <w:rPr>
                <w:del w:id="1252" w:author="Ted Habermann" w:date="2017-12-05T17:58:00Z"/>
              </w:rPr>
            </w:pPr>
            <w:del w:id="1253" w:author="Ted Habermann" w:date="2017-12-05T17:58:00Z">
              <w:r w:rsidDel="002C7E11">
                <w:rPr>
                  <w:i/>
                  <w:iCs/>
                </w:rPr>
                <w:delText>For imagery, the range (data) values SHALL be unsigned integer data, 8 or 16-bits-per-band.</w:delText>
              </w:r>
            </w:del>
          </w:p>
        </w:tc>
      </w:tr>
      <w:tr w:rsidR="002C7E11" w:rsidDel="002C7E11" w14:paraId="0D8391F9" w14:textId="3E5FB3C2" w:rsidTr="002C7E11">
        <w:trPr>
          <w:del w:id="1254" w:author="Ted Habermann" w:date="2017-12-05T17:59:00Z"/>
        </w:trPr>
        <w:tc>
          <w:tcPr>
            <w:tcW w:w="7495"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Change w:id="1255" w:author="Ted Habermann" w:date="2017-12-05T17:59:00Z">
              <w:tcPr>
                <w:tcW w:w="7423"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
            </w:tcPrChange>
          </w:tcPr>
          <w:p w14:paraId="29134E01" w14:textId="47CA1508" w:rsidR="002C7E11" w:rsidDel="00713564" w:rsidRDefault="002C7E11">
            <w:pPr>
              <w:widowControl w:val="0"/>
              <w:spacing w:after="0"/>
              <w:rPr>
                <w:del w:id="1256" w:author="Ted Habermann" w:date="2017-12-05T17:59:00Z"/>
              </w:rPr>
            </w:pPr>
            <w:del w:id="1257" w:author="Ted Habermann" w:date="2017-12-05T17:59:00Z">
              <w:r w:rsidDel="00713564">
                <w:delText>http://www.opengis.net/spec/GeoTIFF/0.0/DGIWG.DateTime</w:delText>
              </w:r>
            </w:del>
          </w:p>
          <w:p w14:paraId="64A448A3" w14:textId="412A2CBC" w:rsidR="002C7E11" w:rsidDel="002C7E11" w:rsidRDefault="002C7E11">
            <w:pPr>
              <w:widowControl w:val="0"/>
              <w:spacing w:after="0"/>
              <w:rPr>
                <w:del w:id="1258" w:author="Ted Habermann" w:date="2017-12-05T17:59:00Z"/>
              </w:rPr>
            </w:pPr>
            <w:del w:id="1259" w:author="Ted Habermann" w:date="2017-12-05T17:59:00Z">
              <w:r w:rsidDel="00713564">
                <w:rPr>
                  <w:i/>
                  <w:iCs/>
                </w:rPr>
                <w:delText>The format for the field in ASCII type is â€œYYYY:MM:DD HH:MM:SSâ€</w:delText>
              </w:r>
              <w:r w:rsidDel="00713564">
                <w:rPr>
                  <w:rFonts w:ascii="Baoli SC Regular" w:hAnsi="Baoli SC Regular" w:cs="Baoli SC Regular"/>
                  <w:i/>
                  <w:iCs/>
                </w:rPr>
                <w:delText></w:delText>
              </w:r>
              <w:r w:rsidDel="00713564">
                <w:rPr>
                  <w:i/>
                  <w:iCs/>
                </w:rPr>
                <w:delText xml:space="preserve"> with 24 hour time used for the hours and one space character between the date and time, and one terminating NUL character. The length of the string, including the terminating NUL, is 20 bytes. All dates and times shall be expressed in Coordinated Universal Time (UTC).</w:delText>
              </w:r>
            </w:del>
          </w:p>
        </w:tc>
      </w:tr>
      <w:tr w:rsidR="002C7E11" w:rsidDel="00EC06A4" w14:paraId="53D8A514" w14:textId="32D72EF9" w:rsidTr="002C7E11">
        <w:trPr>
          <w:del w:id="1260" w:author="Ted Habermann" w:date="2018-01-18T13:55:00Z"/>
        </w:trPr>
        <w:tc>
          <w:tcPr>
            <w:tcW w:w="7495"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Change w:id="1261" w:author="Ted Habermann" w:date="2017-12-05T17:59:00Z">
              <w:tcPr>
                <w:tcW w:w="7423"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
            </w:tcPrChange>
          </w:tcPr>
          <w:p w14:paraId="58A2D5EA" w14:textId="6A02FEF0" w:rsidR="002C7E11" w:rsidDel="00E469C6" w:rsidRDefault="002C7E11">
            <w:pPr>
              <w:widowControl w:val="0"/>
              <w:spacing w:after="0"/>
              <w:rPr>
                <w:del w:id="1262" w:author="Ted Habermann" w:date="2017-12-05T17:59:00Z"/>
              </w:rPr>
            </w:pPr>
            <w:del w:id="1263" w:author="Ted Habermann" w:date="2017-12-05T17:59:00Z">
              <w:r w:rsidDel="00E469C6">
                <w:delText>http://www.opengis.net/spec/GeoTIFF/0.0/DGIWG.DGIWGReference</w:delText>
              </w:r>
            </w:del>
          </w:p>
          <w:p w14:paraId="79F5555C" w14:textId="0A031206" w:rsidR="002C7E11" w:rsidDel="00EC06A4" w:rsidRDefault="002C7E11">
            <w:pPr>
              <w:widowControl w:val="0"/>
              <w:spacing w:after="0"/>
              <w:rPr>
                <w:del w:id="1264" w:author="Ted Habermann" w:date="2018-01-18T13:55:00Z"/>
              </w:rPr>
            </w:pPr>
            <w:del w:id="1265" w:author="Ted Habermann" w:date="2017-12-05T17:59:00Z">
              <w:r w:rsidDel="00E469C6">
                <w:rPr>
                  <w:i/>
                  <w:iCs/>
                </w:rPr>
                <w:delText>WGS84 + may include Reference document citation (EPSG, DGIWG Registry or [DMA TR 8350.2])</w:delText>
              </w:r>
            </w:del>
          </w:p>
        </w:tc>
      </w:tr>
      <w:tr w:rsidR="002C7E11" w:rsidDel="00EC06A4" w14:paraId="7DAC0A37" w14:textId="03F30946" w:rsidTr="002C7E11">
        <w:trPr>
          <w:del w:id="1266" w:author="Ted Habermann" w:date="2018-01-18T13:55:00Z"/>
        </w:trPr>
        <w:tc>
          <w:tcPr>
            <w:tcW w:w="7495"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Change w:id="1267" w:author="Ted Habermann" w:date="2017-12-05T17:59:00Z">
              <w:tcPr>
                <w:tcW w:w="7423"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
            </w:tcPrChange>
          </w:tcPr>
          <w:p w14:paraId="2DF2E876" w14:textId="6DD372F0" w:rsidR="002C7E11" w:rsidDel="00E469C6" w:rsidRDefault="002C7E11">
            <w:pPr>
              <w:widowControl w:val="0"/>
              <w:spacing w:after="0"/>
              <w:rPr>
                <w:del w:id="1268" w:author="Ted Habermann" w:date="2017-12-05T17:59:00Z"/>
              </w:rPr>
            </w:pPr>
            <w:del w:id="1269" w:author="Ted Habermann" w:date="2017-12-05T17:59:00Z">
              <w:r w:rsidDel="00E469C6">
                <w:delText>http://www.opengis.net/spec/GeoTIFF/0.0/DGIWG.DGIWGValues</w:delText>
              </w:r>
            </w:del>
          </w:p>
          <w:p w14:paraId="5ACCCB9C" w14:textId="0431C22E" w:rsidR="002C7E11" w:rsidDel="00EC06A4" w:rsidRDefault="002C7E11">
            <w:pPr>
              <w:widowControl w:val="0"/>
              <w:spacing w:after="0"/>
              <w:rPr>
                <w:del w:id="1270" w:author="Ted Habermann" w:date="2018-01-18T13:55:00Z"/>
              </w:rPr>
            </w:pPr>
            <w:del w:id="1271" w:author="Ted Habermann" w:date="2017-12-05T17:59:00Z">
              <w:r w:rsidDel="00E469C6">
                <w:rPr>
                  <w:i/>
                  <w:iCs/>
                </w:rPr>
                <w:delText>SHALL be 4326 (GCS_WGS84) or 4030 (GCSE_WGS84, not recommended by GeoTIFF)</w:delText>
              </w:r>
            </w:del>
          </w:p>
        </w:tc>
      </w:tr>
      <w:tr w:rsidR="002C7E11" w:rsidDel="00EC06A4" w14:paraId="5960BCD3" w14:textId="23300B93" w:rsidTr="002C7E11">
        <w:trPr>
          <w:del w:id="1272" w:author="Ted Habermann" w:date="2018-01-18T13:55:00Z"/>
        </w:trPr>
        <w:tc>
          <w:tcPr>
            <w:tcW w:w="7495"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Change w:id="1273" w:author="Ted Habermann" w:date="2017-12-05T17:59:00Z">
              <w:tcPr>
                <w:tcW w:w="7423"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
            </w:tcPrChange>
          </w:tcPr>
          <w:p w14:paraId="4024696C" w14:textId="007AD6C6" w:rsidR="002C7E11" w:rsidDel="00E469C6" w:rsidRDefault="002C7E11">
            <w:pPr>
              <w:widowControl w:val="0"/>
              <w:spacing w:after="0"/>
              <w:rPr>
                <w:del w:id="1274" w:author="Ted Habermann" w:date="2017-12-05T17:59:00Z"/>
              </w:rPr>
            </w:pPr>
            <w:del w:id="1275" w:author="Ted Habermann" w:date="2017-12-05T17:59:00Z">
              <w:r w:rsidDel="00E469C6">
                <w:delText>http://www.opengis.net/spec/GeoTIFF/0.0/DGIWG.cardinality</w:delText>
              </w:r>
            </w:del>
          </w:p>
          <w:p w14:paraId="4FED303F" w14:textId="1DB77C80" w:rsidR="002C7E11" w:rsidDel="00EC06A4" w:rsidRDefault="002C7E11">
            <w:pPr>
              <w:widowControl w:val="0"/>
              <w:spacing w:after="0"/>
              <w:rPr>
                <w:del w:id="1276" w:author="Ted Habermann" w:date="2018-01-18T13:55:00Z"/>
              </w:rPr>
            </w:pPr>
            <w:del w:id="1277" w:author="Ted Habermann" w:date="2017-12-05T17:59:00Z">
              <w:r w:rsidDel="00E469C6">
                <w:rPr>
                  <w:i/>
                  <w:iCs/>
                </w:rPr>
                <w:delText>The private TIFF tag for holding XML metadata MAY be used more than once in a single GeoTIFF file.</w:delText>
              </w:r>
            </w:del>
          </w:p>
        </w:tc>
      </w:tr>
      <w:tr w:rsidR="002C7E11" w:rsidDel="00EC06A4" w14:paraId="614804D3" w14:textId="6F535AF9" w:rsidTr="002C7E11">
        <w:trPr>
          <w:del w:id="1278" w:author="Ted Habermann" w:date="2018-01-18T13:55:00Z"/>
        </w:trPr>
        <w:tc>
          <w:tcPr>
            <w:tcW w:w="7495"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Change w:id="1279" w:author="Ted Habermann" w:date="2017-12-05T17:59:00Z">
              <w:tcPr>
                <w:tcW w:w="7423"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
            </w:tcPrChange>
          </w:tcPr>
          <w:p w14:paraId="6F1C0FD9" w14:textId="7D650D7C" w:rsidR="002C7E11" w:rsidDel="00E469C6" w:rsidRDefault="002C7E11">
            <w:pPr>
              <w:widowControl w:val="0"/>
              <w:spacing w:after="0"/>
              <w:rPr>
                <w:del w:id="1280" w:author="Ted Habermann" w:date="2017-12-05T17:59:00Z"/>
              </w:rPr>
            </w:pPr>
            <w:del w:id="1281" w:author="Ted Habermann" w:date="2017-12-05T17:59:00Z">
              <w:r w:rsidDel="00E469C6">
                <w:delText>http://www.opengis.net/spec/GeoTIFF/0.0/DGIWG.ID</w:delText>
              </w:r>
            </w:del>
          </w:p>
          <w:p w14:paraId="2298F6FD" w14:textId="0538CE6A" w:rsidR="002C7E11" w:rsidDel="00EC06A4" w:rsidRDefault="002C7E11">
            <w:pPr>
              <w:widowControl w:val="0"/>
              <w:spacing w:after="0"/>
              <w:rPr>
                <w:del w:id="1282" w:author="Ted Habermann" w:date="2018-01-18T13:55:00Z"/>
              </w:rPr>
            </w:pPr>
            <w:del w:id="1283" w:author="Ted Habermann" w:date="2017-12-05T17:59:00Z">
              <w:r w:rsidDel="00E469C6">
                <w:rPr>
                  <w:i/>
                  <w:iCs/>
                </w:rPr>
                <w:delText>The private TIFF tag for holding XML metadata SHALL have ID=50909</w:delText>
              </w:r>
            </w:del>
          </w:p>
        </w:tc>
      </w:tr>
      <w:tr w:rsidR="002C7E11" w:rsidDel="00EC06A4" w14:paraId="2B476004" w14:textId="09A17CA2" w:rsidTr="002C7E11">
        <w:trPr>
          <w:del w:id="1284" w:author="Ted Habermann" w:date="2018-01-18T13:55:00Z"/>
        </w:trPr>
        <w:tc>
          <w:tcPr>
            <w:tcW w:w="7495"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Change w:id="1285" w:author="Ted Habermann" w:date="2017-12-05T17:59:00Z">
              <w:tcPr>
                <w:tcW w:w="7423"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
            </w:tcPrChange>
          </w:tcPr>
          <w:p w14:paraId="207622D5" w14:textId="7B51FA7D" w:rsidR="002C7E11" w:rsidDel="00E469C6" w:rsidRDefault="002C7E11">
            <w:pPr>
              <w:widowControl w:val="0"/>
              <w:spacing w:after="0"/>
              <w:rPr>
                <w:del w:id="1286" w:author="Ted Habermann" w:date="2017-12-05T17:59:00Z"/>
              </w:rPr>
            </w:pPr>
            <w:del w:id="1287" w:author="Ted Habermann" w:date="2017-12-05T17:59:00Z">
              <w:r w:rsidDel="00E469C6">
                <w:delText>http://www.opengis.net/spec/GeoTIFF/0.0/DGIWG.Name</w:delText>
              </w:r>
            </w:del>
          </w:p>
          <w:p w14:paraId="6F22F614" w14:textId="6BD5F193" w:rsidR="002C7E11" w:rsidDel="00EC06A4" w:rsidRDefault="002C7E11">
            <w:pPr>
              <w:widowControl w:val="0"/>
              <w:spacing w:after="0"/>
              <w:rPr>
                <w:del w:id="1288" w:author="Ted Habermann" w:date="2018-01-18T13:55:00Z"/>
              </w:rPr>
            </w:pPr>
            <w:del w:id="1289" w:author="Ted Habermann" w:date="2017-12-05T17:59:00Z">
              <w:r w:rsidDel="00E469C6">
                <w:rPr>
                  <w:i/>
                  <w:iCs/>
                </w:rPr>
                <w:delText>The private TIFF tag for holding XML metadata SHALL be named GEO_METADATA</w:delText>
              </w:r>
            </w:del>
          </w:p>
        </w:tc>
      </w:tr>
      <w:tr w:rsidR="002C7E11" w:rsidDel="00EC06A4" w14:paraId="3BDBD06A" w14:textId="3F0C2C6F" w:rsidTr="002C7E11">
        <w:trPr>
          <w:del w:id="1290" w:author="Ted Habermann" w:date="2018-01-18T13:55:00Z"/>
        </w:trPr>
        <w:tc>
          <w:tcPr>
            <w:tcW w:w="7495"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Change w:id="1291" w:author="Ted Habermann" w:date="2017-12-05T17:59:00Z">
              <w:tcPr>
                <w:tcW w:w="7423"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
            </w:tcPrChange>
          </w:tcPr>
          <w:p w14:paraId="3AC3783F" w14:textId="10247E34" w:rsidR="002C7E11" w:rsidDel="00E469C6" w:rsidRDefault="002C7E11">
            <w:pPr>
              <w:widowControl w:val="0"/>
              <w:spacing w:after="0"/>
              <w:rPr>
                <w:del w:id="1292" w:author="Ted Habermann" w:date="2017-12-05T17:59:00Z"/>
              </w:rPr>
            </w:pPr>
            <w:del w:id="1293" w:author="Ted Habermann" w:date="2017-12-05T17:59:00Z">
              <w:r w:rsidDel="00E469C6">
                <w:delText>http://www.opengis.net/spec/GeoTIFF/0.0/DGIWG.count</w:delText>
              </w:r>
            </w:del>
          </w:p>
          <w:p w14:paraId="77E8DFBA" w14:textId="1336F971" w:rsidR="002C7E11" w:rsidDel="00EC06A4" w:rsidRDefault="002C7E11">
            <w:pPr>
              <w:widowControl w:val="0"/>
              <w:spacing w:after="0"/>
              <w:rPr>
                <w:del w:id="1294" w:author="Ted Habermann" w:date="2018-01-18T13:55:00Z"/>
              </w:rPr>
            </w:pPr>
            <w:del w:id="1295" w:author="Ted Habermann" w:date="2017-12-05T17:59:00Z">
              <w:r w:rsidDel="00E469C6">
                <w:rPr>
                  <w:i/>
                  <w:iCs/>
                </w:rPr>
                <w:delText>The ModelTiePointTag SHALL only hold one tiepoint that corresponds to the upper left corner of the image.</w:delText>
              </w:r>
            </w:del>
          </w:p>
        </w:tc>
      </w:tr>
      <w:tr w:rsidR="002C7E11" w:rsidDel="00EC06A4" w14:paraId="71865F16" w14:textId="2328185E" w:rsidTr="002C7E11">
        <w:trPr>
          <w:del w:id="1296" w:author="Ted Habermann" w:date="2018-01-18T13:55:00Z"/>
        </w:trPr>
        <w:tc>
          <w:tcPr>
            <w:tcW w:w="7495"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Change w:id="1297" w:author="Ted Habermann" w:date="2017-12-05T17:59:00Z">
              <w:tcPr>
                <w:tcW w:w="7423"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
            </w:tcPrChange>
          </w:tcPr>
          <w:p w14:paraId="324230DD" w14:textId="1D37122C" w:rsidR="002C7E11" w:rsidDel="00E469C6" w:rsidRDefault="002C7E11">
            <w:pPr>
              <w:widowControl w:val="0"/>
              <w:spacing w:after="0"/>
              <w:rPr>
                <w:del w:id="1298" w:author="Ted Habermann" w:date="2017-12-05T17:59:00Z"/>
              </w:rPr>
            </w:pPr>
            <w:del w:id="1299" w:author="Ted Habermann" w:date="2017-12-05T17:59:00Z">
              <w:r w:rsidDel="00E469C6">
                <w:delText>http://www.opengis.net/spec/GeoTIFF/0.0/DGIWG.notAllowed</w:delText>
              </w:r>
            </w:del>
          </w:p>
          <w:p w14:paraId="30596BB9" w14:textId="511163A2" w:rsidR="002C7E11" w:rsidDel="00EC06A4" w:rsidRDefault="002C7E11">
            <w:pPr>
              <w:widowControl w:val="0"/>
              <w:spacing w:after="0"/>
              <w:rPr>
                <w:del w:id="1300" w:author="Ted Habermann" w:date="2018-01-18T13:55:00Z"/>
              </w:rPr>
            </w:pPr>
            <w:del w:id="1301" w:author="Ted Habermann" w:date="2017-12-05T17:59:00Z">
              <w:r w:rsidDel="00E469C6">
                <w:rPr>
                  <w:i/>
                  <w:iCs/>
                </w:rPr>
                <w:delText>The ModelTransformationTag SHALL not be used.</w:delText>
              </w:r>
            </w:del>
          </w:p>
        </w:tc>
      </w:tr>
      <w:tr w:rsidR="002C7E11" w:rsidDel="00EC06A4" w14:paraId="2FCBD008" w14:textId="0C558CDE" w:rsidTr="002C7E11">
        <w:trPr>
          <w:del w:id="1302" w:author="Ted Habermann" w:date="2018-01-18T13:55:00Z"/>
        </w:trPr>
        <w:tc>
          <w:tcPr>
            <w:tcW w:w="7495"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Change w:id="1303" w:author="Ted Habermann" w:date="2017-12-05T17:59:00Z">
              <w:tcPr>
                <w:tcW w:w="7423"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
            </w:tcPrChange>
          </w:tcPr>
          <w:p w14:paraId="11F44E09" w14:textId="13EB216F" w:rsidR="002C7E11" w:rsidDel="00E469C6" w:rsidRDefault="002C7E11">
            <w:pPr>
              <w:widowControl w:val="0"/>
              <w:spacing w:after="0"/>
              <w:rPr>
                <w:del w:id="1304" w:author="Ted Habermann" w:date="2017-12-05T17:59:00Z"/>
              </w:rPr>
            </w:pPr>
            <w:del w:id="1305" w:author="Ted Habermann" w:date="2017-12-05T17:59:00Z">
              <w:r w:rsidDel="00E469C6">
                <w:delText>http://www.opengis.net/spec/GeoTIFF/0.0/DGIWG.KeyValues</w:delText>
              </w:r>
            </w:del>
          </w:p>
          <w:p w14:paraId="64627267" w14:textId="543B91CF" w:rsidR="002C7E11" w:rsidDel="00EC06A4" w:rsidRDefault="002C7E11">
            <w:pPr>
              <w:widowControl w:val="0"/>
              <w:spacing w:after="0"/>
              <w:rPr>
                <w:del w:id="1306" w:author="Ted Habermann" w:date="2018-01-18T13:55:00Z"/>
              </w:rPr>
            </w:pPr>
            <w:del w:id="1307" w:author="Ted Habermann" w:date="2017-12-05T17:59:00Z">
              <w:r w:rsidDel="00E469C6">
                <w:rPr>
                  <w:i/>
                  <w:iCs/>
                </w:rPr>
                <w:delText>326zz â€“ UTM Northern Hemisphere, 327zz â€“ UTM Southern Hemisphere (Where zz is the UTM zone number), Other PCS allowed by this standard (in conformance with DGIWG Geodetic Codes and Parameters Registry) 12 Present only for cartographic data. In this case, GTModelTypeGeoKey = 1 and GeographicTypeGeoKey is absent</w:delText>
              </w:r>
            </w:del>
          </w:p>
        </w:tc>
      </w:tr>
      <w:tr w:rsidR="002C7E11" w:rsidDel="00EC06A4" w14:paraId="45444346" w14:textId="17DF6F87" w:rsidTr="002C7E11">
        <w:trPr>
          <w:del w:id="1308" w:author="Ted Habermann" w:date="2018-01-18T13:55:00Z"/>
        </w:trPr>
        <w:tc>
          <w:tcPr>
            <w:tcW w:w="7495"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Change w:id="1309" w:author="Ted Habermann" w:date="2017-12-05T17:59:00Z">
              <w:tcPr>
                <w:tcW w:w="7423"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
            </w:tcPrChange>
          </w:tcPr>
          <w:p w14:paraId="31F8DBB6" w14:textId="21680E76" w:rsidR="002C7E11" w:rsidDel="00E469C6" w:rsidRDefault="002C7E11">
            <w:pPr>
              <w:widowControl w:val="0"/>
              <w:spacing w:after="0"/>
              <w:rPr>
                <w:del w:id="1310" w:author="Ted Habermann" w:date="2017-12-05T17:59:00Z"/>
              </w:rPr>
            </w:pPr>
            <w:del w:id="1311" w:author="Ted Habermann" w:date="2017-12-05T17:59:00Z">
              <w:r w:rsidDel="00E469C6">
                <w:delText>http://www.opengis.net/spec/GeoTIFF/0.0/DGIWG.KeyValues</w:delText>
              </w:r>
            </w:del>
          </w:p>
          <w:p w14:paraId="331199C1" w14:textId="4909CBE2" w:rsidR="002C7E11" w:rsidDel="00EC06A4" w:rsidRDefault="002C7E11">
            <w:pPr>
              <w:widowControl w:val="0"/>
              <w:spacing w:after="0"/>
              <w:rPr>
                <w:del w:id="1312" w:author="Ted Habermann" w:date="2018-01-18T13:55:00Z"/>
              </w:rPr>
            </w:pPr>
            <w:del w:id="1313" w:author="Ted Habermann" w:date="2017-12-05T17:59:00Z">
              <w:r w:rsidDel="00E469C6">
                <w:rPr>
                  <w:i/>
                  <w:iCs/>
                </w:rPr>
                <w:delText>WGS84 Ellipsoid, EGM84, EGM96, EGM2008, MSL height, MSL depth , or the name of the Sounding datum identified in DGIWG Geodetic registry (S-1 to S-40), or description os user-defined vertical CRS</w:delText>
              </w:r>
            </w:del>
          </w:p>
        </w:tc>
      </w:tr>
      <w:tr w:rsidR="002C7E11" w:rsidDel="00EC06A4" w14:paraId="37B0E34D" w14:textId="5CACE9EB" w:rsidTr="002C7E11">
        <w:trPr>
          <w:del w:id="1314" w:author="Ted Habermann" w:date="2018-01-18T13:55:00Z"/>
        </w:trPr>
        <w:tc>
          <w:tcPr>
            <w:tcW w:w="7495"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Change w:id="1315" w:author="Ted Habermann" w:date="2017-12-05T17:59:00Z">
              <w:tcPr>
                <w:tcW w:w="7423"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
            </w:tcPrChange>
          </w:tcPr>
          <w:p w14:paraId="30C76501" w14:textId="26466083" w:rsidR="002C7E11" w:rsidDel="00E469C6" w:rsidRDefault="002C7E11">
            <w:pPr>
              <w:widowControl w:val="0"/>
              <w:spacing w:after="0"/>
              <w:rPr>
                <w:del w:id="1316" w:author="Ted Habermann" w:date="2017-12-05T17:59:00Z"/>
              </w:rPr>
            </w:pPr>
            <w:del w:id="1317" w:author="Ted Habermann" w:date="2017-12-05T17:59:00Z">
              <w:r w:rsidDel="00E469C6">
                <w:delText>http://www.opengis.net/spec/GeoTIFF/0.0/DGIWG.KeyValues</w:delText>
              </w:r>
            </w:del>
          </w:p>
          <w:p w14:paraId="6C7AA24A" w14:textId="71C63A06" w:rsidR="002C7E11" w:rsidDel="00EC06A4" w:rsidRDefault="002C7E11">
            <w:pPr>
              <w:widowControl w:val="0"/>
              <w:spacing w:after="0"/>
              <w:rPr>
                <w:del w:id="1318" w:author="Ted Habermann" w:date="2018-01-18T13:55:00Z"/>
              </w:rPr>
            </w:pPr>
            <w:del w:id="1319" w:author="Ted Habermann" w:date="2017-12-05T17:59:00Z">
              <w:r w:rsidDel="00E469C6">
                <w:rPr>
                  <w:i/>
                  <w:iCs/>
                </w:rPr>
                <w:delText>4979 (WGS84 3D ellipsoid), 5773 (EGM96), 3855 (EGM08), 5798 (EGM84), 5714 (MSL height), 5715 (MSL depth), 32767 for other Sounding datums identified in DGIWG Geodetic registry, or user defined Vertical CRS</w:delText>
              </w:r>
            </w:del>
          </w:p>
        </w:tc>
      </w:tr>
      <w:tr w:rsidR="002C7E11" w:rsidDel="00EC06A4" w14:paraId="463A7FF7" w14:textId="6511D6A9" w:rsidTr="002C7E11">
        <w:trPr>
          <w:del w:id="1320" w:author="Ted Habermann" w:date="2018-01-18T13:55:00Z"/>
        </w:trPr>
        <w:tc>
          <w:tcPr>
            <w:tcW w:w="7495"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Change w:id="1321" w:author="Ted Habermann" w:date="2017-12-05T17:59:00Z">
              <w:tcPr>
                <w:tcW w:w="7423"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
            </w:tcPrChange>
          </w:tcPr>
          <w:p w14:paraId="3C8FD923" w14:textId="6C7559A6" w:rsidR="002C7E11" w:rsidDel="00E469C6" w:rsidRDefault="002C7E11">
            <w:pPr>
              <w:widowControl w:val="0"/>
              <w:spacing w:after="0"/>
              <w:rPr>
                <w:del w:id="1322" w:author="Ted Habermann" w:date="2017-12-05T17:59:00Z"/>
              </w:rPr>
            </w:pPr>
            <w:del w:id="1323" w:author="Ted Habermann" w:date="2017-12-05T17:59:00Z">
              <w:r w:rsidDel="00E469C6">
                <w:delText>http://www.opengis.net/spec/GeoTIFF/0.0/DGIWG.KeyValues</w:delText>
              </w:r>
            </w:del>
          </w:p>
          <w:p w14:paraId="7589E59C" w14:textId="7096D261" w:rsidR="002C7E11" w:rsidDel="00EC06A4" w:rsidRDefault="002C7E11">
            <w:pPr>
              <w:widowControl w:val="0"/>
              <w:spacing w:after="0"/>
              <w:rPr>
                <w:del w:id="1324" w:author="Ted Habermann" w:date="2018-01-18T13:55:00Z"/>
              </w:rPr>
            </w:pPr>
            <w:del w:id="1325" w:author="Ted Habermann" w:date="2017-12-05T17:59:00Z">
              <w:r w:rsidDel="00E469C6">
                <w:rPr>
                  <w:i/>
                  <w:iCs/>
                </w:rPr>
                <w:delText>9001 (meaning Linear_Meter)</w:delText>
              </w:r>
            </w:del>
          </w:p>
        </w:tc>
      </w:tr>
      <w:tr w:rsidR="002C7E11" w:rsidDel="00EC06A4" w14:paraId="02AD7576" w14:textId="561686A3" w:rsidTr="002C7E11">
        <w:trPr>
          <w:del w:id="1326" w:author="Ted Habermann" w:date="2018-01-18T13:55:00Z"/>
        </w:trPr>
        <w:tc>
          <w:tcPr>
            <w:tcW w:w="7495"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Change w:id="1327" w:author="Ted Habermann" w:date="2017-12-05T17:59:00Z">
              <w:tcPr>
                <w:tcW w:w="7423"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
            </w:tcPrChange>
          </w:tcPr>
          <w:p w14:paraId="79E699E1" w14:textId="7F622994" w:rsidR="002C7E11" w:rsidDel="00E469C6" w:rsidRDefault="002C7E11">
            <w:pPr>
              <w:widowControl w:val="0"/>
              <w:spacing w:after="0"/>
              <w:rPr>
                <w:del w:id="1328" w:author="Ted Habermann" w:date="2017-12-05T17:59:00Z"/>
              </w:rPr>
            </w:pPr>
            <w:del w:id="1329" w:author="Ted Habermann" w:date="2017-12-05T17:59:00Z">
              <w:r w:rsidDel="00E469C6">
                <w:delText>http://www.opengis.net/spec/GeoTIFF/0.0/DGIWG.ID</w:delText>
              </w:r>
            </w:del>
          </w:p>
          <w:p w14:paraId="1EAA3484" w14:textId="7865024F" w:rsidR="002C7E11" w:rsidDel="00EC06A4" w:rsidRDefault="002C7E11">
            <w:pPr>
              <w:widowControl w:val="0"/>
              <w:spacing w:after="0"/>
              <w:rPr>
                <w:del w:id="1330" w:author="Ted Habermann" w:date="2018-01-18T13:55:00Z"/>
              </w:rPr>
            </w:pPr>
            <w:del w:id="1331" w:author="Ted Habermann" w:date="2017-12-05T17:59:00Z">
              <w:r w:rsidDel="00E469C6">
                <w:rPr>
                  <w:i/>
                  <w:iCs/>
                </w:rPr>
                <w:delText>The private TIFF tag for defining void areas SHALL have ID = 42113.</w:delText>
              </w:r>
            </w:del>
          </w:p>
        </w:tc>
      </w:tr>
      <w:tr w:rsidR="002C7E11" w:rsidDel="00EC06A4" w14:paraId="262E485C" w14:textId="3236F1F7" w:rsidTr="002C7E11">
        <w:trPr>
          <w:del w:id="1332" w:author="Ted Habermann" w:date="2018-01-18T13:55:00Z"/>
        </w:trPr>
        <w:tc>
          <w:tcPr>
            <w:tcW w:w="7495"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Change w:id="1333" w:author="Ted Habermann" w:date="2017-12-05T17:59:00Z">
              <w:tcPr>
                <w:tcW w:w="7423" w:type="dxa"/>
                <w:tcBorders>
                  <w:top w:val="single" w:sz="8" w:space="0" w:color="6D6D6D"/>
                  <w:left w:val="single" w:sz="8" w:space="0" w:color="6D6D6D"/>
                  <w:bottom w:val="single" w:sz="8" w:space="0" w:color="6D6D6D"/>
                  <w:right w:val="single" w:sz="8" w:space="0" w:color="6D6D6D"/>
                </w:tcBorders>
                <w:shd w:val="clear" w:color="auto" w:fill="auto"/>
                <w:tcMar>
                  <w:left w:w="30" w:type="dxa"/>
                </w:tcMar>
                <w:vAlign w:val="center"/>
              </w:tcPr>
            </w:tcPrChange>
          </w:tcPr>
          <w:p w14:paraId="6D584C19" w14:textId="1E955101" w:rsidR="002C7E11" w:rsidDel="00E469C6" w:rsidRDefault="002C7E11">
            <w:pPr>
              <w:widowControl w:val="0"/>
              <w:spacing w:after="0"/>
              <w:rPr>
                <w:del w:id="1334" w:author="Ted Habermann" w:date="2017-12-05T17:59:00Z"/>
              </w:rPr>
            </w:pPr>
            <w:del w:id="1335" w:author="Ted Habermann" w:date="2017-12-05T17:59:00Z">
              <w:r w:rsidDel="00E469C6">
                <w:delText>http://www.opengis.net/spec/GeoTIFF/0.0/DGIWG.Name</w:delText>
              </w:r>
            </w:del>
          </w:p>
          <w:p w14:paraId="6F6C3B5D" w14:textId="3937F175" w:rsidR="002C7E11" w:rsidDel="00EC06A4" w:rsidRDefault="002C7E11">
            <w:pPr>
              <w:widowControl w:val="0"/>
              <w:spacing w:after="0"/>
              <w:rPr>
                <w:del w:id="1336" w:author="Ted Habermann" w:date="2018-01-18T13:55:00Z"/>
                <w:i/>
                <w:iCs/>
              </w:rPr>
            </w:pPr>
            <w:del w:id="1337" w:author="Ted Habermann" w:date="2017-12-05T17:59:00Z">
              <w:r w:rsidDel="00E469C6">
                <w:rPr>
                  <w:i/>
                  <w:iCs/>
                </w:rPr>
                <w:delText>The private TIFF tag for defining void areas SHALL be named GDAL_NODATA. (GDAL_NODATA is not defined in the GeoTIFF standard, however, this is an private TIFF tag that may be used for the purpose of declaring these values.)</w:delText>
              </w:r>
            </w:del>
          </w:p>
        </w:tc>
      </w:tr>
    </w:tbl>
    <w:p w14:paraId="589AC8B6" w14:textId="00ED701E" w:rsidR="00EF70A2" w:rsidDel="00EC06A4" w:rsidRDefault="00EF70A2">
      <w:pPr>
        <w:rPr>
          <w:del w:id="1338" w:author="Ted Habermann" w:date="2018-01-18T13:55:00Z"/>
        </w:rPr>
      </w:pPr>
    </w:p>
    <w:p w14:paraId="4512DF69" w14:textId="15339F6B" w:rsidR="00EF70A2" w:rsidDel="00EC06A4" w:rsidRDefault="0093256E">
      <w:pPr>
        <w:spacing w:after="0"/>
        <w:rPr>
          <w:del w:id="1339" w:author="Ted Habermann" w:date="2018-01-18T13:55:00Z"/>
        </w:rPr>
      </w:pPr>
      <w:del w:id="1340" w:author="Ted Habermann" w:date="2018-01-18T13:55:00Z">
        <w:r w:rsidDel="00EC06A4">
          <w:br w:type="page"/>
        </w:r>
      </w:del>
    </w:p>
    <w:p w14:paraId="00118B33" w14:textId="77777777" w:rsidR="00EF70A2" w:rsidRDefault="0093256E">
      <w:pPr>
        <w:pStyle w:val="AnnexLevel0Title"/>
        <w:numPr>
          <w:ilvl w:val="0"/>
          <w:numId w:val="11"/>
        </w:numPr>
      </w:pPr>
      <w:r>
        <w:rPr>
          <w:bCs/>
        </w:rPr>
        <w:t xml:space="preserve">European Petroleum Survey Group (EPSG) </w:t>
      </w:r>
      <w:r>
        <w:t>Requirements (Informative)</w:t>
      </w:r>
    </w:p>
    <w:p w14:paraId="3C15E504" w14:textId="77777777" w:rsidR="00EF70A2" w:rsidRDefault="0093256E">
      <w:pPr>
        <w:pStyle w:val="AnnexLevel1"/>
        <w:numPr>
          <w:ilvl w:val="1"/>
          <w:numId w:val="11"/>
        </w:numPr>
      </w:pPr>
      <w:r>
        <w:t>Introduction</w:t>
      </w:r>
    </w:p>
    <w:p w14:paraId="2EFF9ADB" w14:textId="77777777" w:rsidR="00EF70A2" w:rsidRDefault="0093256E">
      <w:r>
        <w:t xml:space="preserve">The </w:t>
      </w:r>
      <w:r>
        <w:rPr>
          <w:bCs/>
        </w:rPr>
        <w:t>current GeoTIFF Specification (</w:t>
      </w:r>
      <w:r>
        <w:t>Ritter and Ruth, 1995</w:t>
      </w:r>
      <w:r>
        <w:rPr>
          <w:bCs/>
        </w:rPr>
        <w:t>) defined ranges for a number of GeoTIFF keys in terms of ESPG codes</w:t>
      </w:r>
      <w:r>
        <w:t>. Since that specification was written, the number of ESPG codes has expanded significantly and the original ranges are no longer valid. GeoTIFF requirements that refer to those ranges are included here for completeness with the caveat that they may no longer be meaningful.</w:t>
      </w:r>
    </w:p>
    <w:p w14:paraId="1EE480DA" w14:textId="77777777" w:rsidR="00EF70A2" w:rsidRDefault="0093256E">
      <w:pPr>
        <w:pStyle w:val="AnnexLevel1"/>
        <w:numPr>
          <w:ilvl w:val="1"/>
          <w:numId w:val="11"/>
        </w:numPr>
      </w:pPr>
      <w:r>
        <w:t>Requirements Related to EPSG Code Ranges</w:t>
      </w:r>
    </w:p>
    <w:p w14:paraId="3F2FF500" w14:textId="77777777" w:rsidR="00EF70A2" w:rsidRDefault="0093256E">
      <w:pPr>
        <w:pStyle w:val="AnnexLevel2"/>
        <w:numPr>
          <w:ilvl w:val="2"/>
          <w:numId w:val="11"/>
        </w:numPr>
      </w:pPr>
      <w:bookmarkStart w:id="1341" w:name="_Toc337382319"/>
      <w:bookmarkEnd w:id="1341"/>
      <w:r>
        <w:t>Requirements Class EPSG-</w:t>
      </w:r>
      <w:proofErr w:type="spellStart"/>
      <w:r>
        <w:t>GeodeticDatumGeoKey</w:t>
      </w:r>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415"/>
      </w:tblGrid>
      <w:tr w:rsidR="00EF70A2" w14:paraId="261AA157"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DD6D79E" w14:textId="77777777" w:rsidR="00EF70A2" w:rsidRDefault="0093256E">
            <w:pPr>
              <w:rPr>
                <w:rFonts w:ascii="Times" w:hAnsi="Times"/>
              </w:rPr>
            </w:pPr>
            <w:r>
              <w:rPr>
                <w:b/>
                <w:bCs/>
              </w:rPr>
              <w:t>Requirements Class</w:t>
            </w:r>
          </w:p>
        </w:tc>
      </w:tr>
      <w:tr w:rsidR="00EF70A2" w14:paraId="7BBB0114"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6AC5162" w14:textId="77777777" w:rsidR="00EF70A2" w:rsidRDefault="0093256E">
            <w:pPr>
              <w:rPr>
                <w:rFonts w:ascii="Times" w:hAnsi="Times"/>
              </w:rPr>
            </w:pPr>
            <w:r>
              <w:t>http://www.opengis.net/spec/GeoTIFF/0.0/EPSG-GeodeticDatumGeoKey</w:t>
            </w:r>
          </w:p>
        </w:tc>
      </w:tr>
      <w:tr w:rsidR="00EF70A2" w14:paraId="10D3D09A"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0254C5C"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1EF3512" w14:textId="77777777" w:rsidR="00EF70A2" w:rsidRDefault="0093256E">
            <w:pPr>
              <w:rPr>
                <w:rFonts w:ascii="Times" w:hAnsi="Times"/>
              </w:rPr>
            </w:pPr>
            <w:r>
              <w:t>http://www.opengis.net/spec/GeoTIFF/0.0/EPSG-GeodeticDatumGeoKey.obsolete</w:t>
            </w:r>
            <w:r>
              <w:br/>
            </w:r>
            <w:proofErr w:type="spellStart"/>
            <w:r>
              <w:rPr>
                <w:i/>
                <w:iCs/>
              </w:rPr>
              <w:t>GeodeticDatumGeoKey</w:t>
            </w:r>
            <w:proofErr w:type="spellEnd"/>
            <w:r>
              <w:rPr>
                <w:i/>
                <w:iCs/>
              </w:rPr>
              <w:t xml:space="preserve"> values in the range 1-1000 SHALL be obsolete EPSG/POSC Datum Codes</w:t>
            </w:r>
          </w:p>
        </w:tc>
      </w:tr>
      <w:tr w:rsidR="00EF70A2" w14:paraId="03887F38"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8F66E5A"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0F43456" w14:textId="77777777" w:rsidR="00EF70A2" w:rsidRDefault="0093256E">
            <w:pPr>
              <w:rPr>
                <w:rFonts w:ascii="Times" w:hAnsi="Times"/>
              </w:rPr>
            </w:pPr>
            <w:r>
              <w:t>http://www.opengis.net/spec/GeoTIFF/0.0/EPSG-GeodeticDatumGeoKey.EPSGEllipsoid</w:t>
            </w:r>
            <w:r>
              <w:br/>
            </w:r>
            <w:proofErr w:type="spellStart"/>
            <w:r>
              <w:rPr>
                <w:i/>
                <w:iCs/>
              </w:rPr>
              <w:t>GeodeticDatumGeoKey</w:t>
            </w:r>
            <w:proofErr w:type="spellEnd"/>
            <w:r>
              <w:rPr>
                <w:i/>
                <w:iCs/>
              </w:rPr>
              <w:t xml:space="preserve"> values in the range 6000-6199 SHALL be EPSG Datum Based on Ellipsoid only</w:t>
            </w:r>
          </w:p>
        </w:tc>
      </w:tr>
      <w:tr w:rsidR="00EF70A2" w14:paraId="13422D5D"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6852EC2"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E5F90C8" w14:textId="77777777" w:rsidR="00EF70A2" w:rsidRDefault="0093256E">
            <w:pPr>
              <w:rPr>
                <w:rFonts w:ascii="Times" w:hAnsi="Times"/>
              </w:rPr>
            </w:pPr>
            <w:r>
              <w:t>http://www.opengis.net/spec/GeoTIFF/0.0/EPSG-GeodeticDatumGeoKey.EPSGDatum</w:t>
            </w:r>
            <w:r>
              <w:br/>
            </w:r>
            <w:proofErr w:type="spellStart"/>
            <w:r>
              <w:rPr>
                <w:i/>
                <w:iCs/>
              </w:rPr>
              <w:t>GeodeticDatumGeoKey</w:t>
            </w:r>
            <w:proofErr w:type="spellEnd"/>
            <w:r>
              <w:rPr>
                <w:i/>
                <w:iCs/>
              </w:rPr>
              <w:t xml:space="preserve"> values in the range 6200-6999 SHALL be EPSG Datum Based on EPSG Datum</w:t>
            </w:r>
          </w:p>
        </w:tc>
      </w:tr>
    </w:tbl>
    <w:p w14:paraId="6CD3010E" w14:textId="77777777" w:rsidR="00EF70A2" w:rsidRDefault="0093256E">
      <w:pPr>
        <w:pStyle w:val="AnnexLevel2"/>
        <w:numPr>
          <w:ilvl w:val="2"/>
          <w:numId w:val="11"/>
        </w:numPr>
      </w:pPr>
      <w:bookmarkStart w:id="1342" w:name="_Toc337382320"/>
      <w:bookmarkEnd w:id="1342"/>
      <w:r>
        <w:t>Requirements Class EPSG-</w:t>
      </w:r>
      <w:proofErr w:type="spellStart"/>
      <w:r>
        <w:t>GeogEllipsoidGeoKey</w:t>
      </w:r>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415"/>
      </w:tblGrid>
      <w:tr w:rsidR="00EF70A2" w14:paraId="22518DA2"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5DC5FBB" w14:textId="77777777" w:rsidR="00EF70A2" w:rsidRDefault="0093256E">
            <w:pPr>
              <w:rPr>
                <w:rFonts w:ascii="Times" w:hAnsi="Times"/>
              </w:rPr>
            </w:pPr>
            <w:r>
              <w:rPr>
                <w:b/>
                <w:bCs/>
              </w:rPr>
              <w:t>Requirements Class</w:t>
            </w:r>
          </w:p>
        </w:tc>
      </w:tr>
      <w:tr w:rsidR="00EF70A2" w14:paraId="52B8C1AA"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DB34DB4" w14:textId="77777777" w:rsidR="00EF70A2" w:rsidRDefault="0093256E">
            <w:pPr>
              <w:rPr>
                <w:rFonts w:ascii="Times" w:hAnsi="Times"/>
              </w:rPr>
            </w:pPr>
            <w:r>
              <w:t>http://www.opengis.net/spec/GeoTIFF/0.0/EPSG-GeogEllipsoidGeoKey</w:t>
            </w:r>
          </w:p>
        </w:tc>
      </w:tr>
      <w:tr w:rsidR="00EF70A2" w14:paraId="1AF0242A"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4EA7758"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1F1239E" w14:textId="77777777" w:rsidR="00EF70A2" w:rsidRDefault="0093256E">
            <w:pPr>
              <w:rPr>
                <w:rFonts w:ascii="Times" w:hAnsi="Times"/>
              </w:rPr>
            </w:pPr>
            <w:r>
              <w:t>http://www.opengis.net/spec/GeoTIFF/0.0/EPSG-GeogEllipsoidGeoKey.obsolete</w:t>
            </w:r>
            <w:r>
              <w:br/>
            </w:r>
            <w:proofErr w:type="spellStart"/>
            <w:r>
              <w:rPr>
                <w:i/>
                <w:iCs/>
              </w:rPr>
              <w:t>GeogEllipsoidGeoKey</w:t>
            </w:r>
            <w:proofErr w:type="spellEnd"/>
            <w:r>
              <w:rPr>
                <w:i/>
                <w:iCs/>
              </w:rPr>
              <w:t xml:space="preserve"> values in the range 1-1000 SHALL be obsolete EPSG/POSC Datum Codes</w:t>
            </w:r>
          </w:p>
        </w:tc>
      </w:tr>
      <w:tr w:rsidR="00EF70A2" w14:paraId="3D7A8C87"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9A828D8"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33398D3" w14:textId="77777777" w:rsidR="00EF70A2" w:rsidRDefault="0093256E">
            <w:pPr>
              <w:rPr>
                <w:rFonts w:ascii="Times" w:hAnsi="Times"/>
              </w:rPr>
            </w:pPr>
            <w:r>
              <w:t>http://www.opengis.net/spec/GeoTIFF/0.0/EPSG-GeogEllipsoidGeoKey.EPSGEllipsoid</w:t>
            </w:r>
            <w:r>
              <w:br/>
            </w:r>
            <w:proofErr w:type="spellStart"/>
            <w:r>
              <w:rPr>
                <w:i/>
                <w:iCs/>
              </w:rPr>
              <w:t>GeogEllipsoidGeoKey</w:t>
            </w:r>
            <w:proofErr w:type="spellEnd"/>
            <w:r>
              <w:rPr>
                <w:i/>
                <w:iCs/>
              </w:rPr>
              <w:t xml:space="preserve"> values in the range 7000-7999 SHALL be EPSG Ellipsoid Codes</w:t>
            </w:r>
          </w:p>
        </w:tc>
      </w:tr>
    </w:tbl>
    <w:p w14:paraId="216DE186" w14:textId="77777777" w:rsidR="00EF70A2" w:rsidRDefault="0093256E">
      <w:pPr>
        <w:pStyle w:val="AnnexLevel2"/>
        <w:numPr>
          <w:ilvl w:val="2"/>
          <w:numId w:val="11"/>
        </w:numPr>
      </w:pPr>
      <w:bookmarkStart w:id="1343" w:name="_Toc337382321"/>
      <w:bookmarkEnd w:id="1343"/>
      <w:r>
        <w:t>Requirements Class EPSG-</w:t>
      </w:r>
      <w:proofErr w:type="spellStart"/>
      <w:r>
        <w:t>GeogLinearUnitsGeoKey</w:t>
      </w:r>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415"/>
      </w:tblGrid>
      <w:tr w:rsidR="00EF70A2" w14:paraId="1438BCBC"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F719A4A" w14:textId="77777777" w:rsidR="00EF70A2" w:rsidRDefault="0093256E">
            <w:pPr>
              <w:rPr>
                <w:rFonts w:ascii="Times" w:hAnsi="Times"/>
              </w:rPr>
            </w:pPr>
            <w:r>
              <w:rPr>
                <w:b/>
                <w:bCs/>
              </w:rPr>
              <w:t>Requirements Class</w:t>
            </w:r>
          </w:p>
        </w:tc>
      </w:tr>
      <w:tr w:rsidR="00EF70A2" w14:paraId="15746E90"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FAD4672" w14:textId="77777777" w:rsidR="00EF70A2" w:rsidRDefault="0093256E">
            <w:pPr>
              <w:rPr>
                <w:rFonts w:ascii="Times" w:hAnsi="Times"/>
              </w:rPr>
            </w:pPr>
            <w:r>
              <w:t>http://www.opengis.net/spec/GeoTIFF/0.0/EPSG-GeogLinearUnitsGeoKey</w:t>
            </w:r>
          </w:p>
        </w:tc>
      </w:tr>
      <w:tr w:rsidR="00EF70A2" w14:paraId="0CBD34B6"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EC25A6A"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1134EA6" w14:textId="77777777" w:rsidR="00EF70A2" w:rsidRDefault="0093256E">
            <w:pPr>
              <w:rPr>
                <w:rFonts w:ascii="Times" w:hAnsi="Times"/>
              </w:rPr>
            </w:pPr>
            <w:r>
              <w:t>http://www.opengis.net/spec/GeoTIFF/0.0/EPSG-GeogLinearUnitsGeoKey.linear</w:t>
            </w:r>
            <w:r>
              <w:br/>
            </w:r>
            <w:proofErr w:type="spellStart"/>
            <w:r>
              <w:rPr>
                <w:i/>
                <w:iCs/>
              </w:rPr>
              <w:t>GeogLinearUnitsGeoKey</w:t>
            </w:r>
            <w:proofErr w:type="spellEnd"/>
            <w:r>
              <w:rPr>
                <w:i/>
                <w:iCs/>
              </w:rPr>
              <w:t xml:space="preserve"> values in the range 9000-9099 SHALL be EPSG linear units</w:t>
            </w:r>
          </w:p>
        </w:tc>
      </w:tr>
      <w:tr w:rsidR="00EF70A2" w14:paraId="0CB9C12B"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19BEE14"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6094570" w14:textId="77777777" w:rsidR="00EF70A2" w:rsidRDefault="0093256E">
            <w:pPr>
              <w:rPr>
                <w:rFonts w:ascii="Times" w:hAnsi="Times"/>
              </w:rPr>
            </w:pPr>
            <w:r>
              <w:t>http://www.opengis.net/spec/GeoTIFF/0.0/EPSG-GeogLinearUnitsGeoKey.angular</w:t>
            </w:r>
            <w:r>
              <w:br/>
            </w:r>
            <w:proofErr w:type="spellStart"/>
            <w:r>
              <w:rPr>
                <w:i/>
                <w:iCs/>
              </w:rPr>
              <w:t>GeogLinearUnitsGeoKey</w:t>
            </w:r>
            <w:proofErr w:type="spellEnd"/>
            <w:r>
              <w:rPr>
                <w:i/>
                <w:iCs/>
              </w:rPr>
              <w:t xml:space="preserve"> values in the range 9100-9199 SHALL be EPSG angular units</w:t>
            </w:r>
          </w:p>
        </w:tc>
      </w:tr>
    </w:tbl>
    <w:p w14:paraId="4D343C2D" w14:textId="77777777" w:rsidR="00EF70A2" w:rsidRDefault="0093256E">
      <w:pPr>
        <w:pStyle w:val="AnnexLevel2"/>
        <w:numPr>
          <w:ilvl w:val="2"/>
          <w:numId w:val="11"/>
        </w:numPr>
      </w:pPr>
      <w:bookmarkStart w:id="1344" w:name="_Toc337382322"/>
      <w:bookmarkEnd w:id="1344"/>
      <w:r>
        <w:t>Requirements Class EPSG-</w:t>
      </w:r>
      <w:proofErr w:type="spellStart"/>
      <w:r>
        <w:t>GeogPrimeMeridianGeoKey</w:t>
      </w:r>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415"/>
      </w:tblGrid>
      <w:tr w:rsidR="00EF70A2" w14:paraId="4E953A24"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7F574F8" w14:textId="77777777" w:rsidR="00EF70A2" w:rsidRDefault="0093256E">
            <w:pPr>
              <w:rPr>
                <w:rFonts w:ascii="Times" w:hAnsi="Times"/>
              </w:rPr>
            </w:pPr>
            <w:r>
              <w:rPr>
                <w:b/>
                <w:bCs/>
              </w:rPr>
              <w:t>Requirements Class</w:t>
            </w:r>
          </w:p>
        </w:tc>
      </w:tr>
      <w:tr w:rsidR="00EF70A2" w14:paraId="4A93DDF5"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DE44E12" w14:textId="77777777" w:rsidR="00EF70A2" w:rsidRDefault="0093256E">
            <w:pPr>
              <w:rPr>
                <w:rFonts w:ascii="Times" w:hAnsi="Times"/>
              </w:rPr>
            </w:pPr>
            <w:r>
              <w:t>http://www.opengis.net/spec/GeoTIFF/0.0/EPSG-GeogPrimeMeridianGeoKey</w:t>
            </w:r>
          </w:p>
        </w:tc>
      </w:tr>
      <w:tr w:rsidR="00EF70A2" w14:paraId="3348F388"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25B6DC8B"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337807B" w14:textId="77777777" w:rsidR="00EF70A2" w:rsidRDefault="0093256E">
            <w:pPr>
              <w:rPr>
                <w:rFonts w:ascii="Times" w:hAnsi="Times"/>
              </w:rPr>
            </w:pPr>
            <w:r>
              <w:t>http://www.opengis.net/spec/GeoTIFF/0.0/EPSG-GeogPrimeMeridianGeoKey.obsolete</w:t>
            </w:r>
            <w:r>
              <w:br/>
            </w:r>
            <w:proofErr w:type="spellStart"/>
            <w:r>
              <w:rPr>
                <w:i/>
                <w:iCs/>
              </w:rPr>
              <w:t>GeogPrimeMeridianGeoKey</w:t>
            </w:r>
            <w:proofErr w:type="spellEnd"/>
            <w:r>
              <w:rPr>
                <w:i/>
                <w:iCs/>
              </w:rPr>
              <w:t xml:space="preserve"> values in the range 1-100 SHALL be obsolete EPSG/POSC Datum Codes</w:t>
            </w:r>
          </w:p>
        </w:tc>
      </w:tr>
      <w:tr w:rsidR="00EF70A2" w14:paraId="15161480"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0B38432"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1E33932" w14:textId="77777777" w:rsidR="00EF70A2" w:rsidRDefault="0093256E">
            <w:pPr>
              <w:rPr>
                <w:rFonts w:ascii="Times" w:hAnsi="Times"/>
              </w:rPr>
            </w:pPr>
            <w:r>
              <w:t>http://www.opengis.net/spec/GeoTIFF/0.0/EPSG-GeogPrimeMeridianGeoKey.EPSGEllipsoid</w:t>
            </w:r>
            <w:r>
              <w:br/>
            </w:r>
            <w:proofErr w:type="spellStart"/>
            <w:r>
              <w:rPr>
                <w:i/>
                <w:iCs/>
              </w:rPr>
              <w:t>GeogPrimeMeridianGeoKey</w:t>
            </w:r>
            <w:proofErr w:type="spellEnd"/>
            <w:r>
              <w:rPr>
                <w:i/>
                <w:iCs/>
              </w:rPr>
              <w:t xml:space="preserve"> values in the range 8000-8999 SHALL be EPSG Prime Meridian Codes</w:t>
            </w:r>
          </w:p>
        </w:tc>
      </w:tr>
    </w:tbl>
    <w:p w14:paraId="0B1D241B" w14:textId="77777777" w:rsidR="00EF70A2" w:rsidRDefault="0093256E">
      <w:pPr>
        <w:pStyle w:val="AnnexLevel2"/>
        <w:numPr>
          <w:ilvl w:val="2"/>
          <w:numId w:val="11"/>
        </w:numPr>
      </w:pPr>
      <w:bookmarkStart w:id="1345" w:name="_Toc337382323"/>
      <w:bookmarkEnd w:id="1345"/>
      <w:r>
        <w:t>Requirements Class EPSG-</w:t>
      </w:r>
      <w:proofErr w:type="spellStart"/>
      <w:r>
        <w:t>GeographicTypeGeoKey</w:t>
      </w:r>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415"/>
      </w:tblGrid>
      <w:tr w:rsidR="00EF70A2" w14:paraId="076698E6"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7FEDCB9" w14:textId="77777777" w:rsidR="00EF70A2" w:rsidRDefault="0093256E">
            <w:pPr>
              <w:rPr>
                <w:rFonts w:ascii="Times" w:hAnsi="Times"/>
              </w:rPr>
            </w:pPr>
            <w:r>
              <w:rPr>
                <w:b/>
                <w:bCs/>
              </w:rPr>
              <w:lastRenderedPageBreak/>
              <w:t>Requirements Class</w:t>
            </w:r>
          </w:p>
        </w:tc>
      </w:tr>
      <w:tr w:rsidR="00EF70A2" w14:paraId="73F2DD92"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604746B" w14:textId="77777777" w:rsidR="00EF70A2" w:rsidRDefault="0093256E">
            <w:pPr>
              <w:rPr>
                <w:rFonts w:ascii="Times" w:hAnsi="Times"/>
              </w:rPr>
            </w:pPr>
            <w:r>
              <w:t>http://www.opengis.net/spec/GeoTIFF/0.0/EPSG-GeographicTypeGeoKey</w:t>
            </w:r>
          </w:p>
        </w:tc>
      </w:tr>
      <w:tr w:rsidR="00EF70A2" w14:paraId="74876DB4"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72B2CCA"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E6219DF" w14:textId="77777777" w:rsidR="00EF70A2" w:rsidRDefault="0093256E">
            <w:pPr>
              <w:rPr>
                <w:rFonts w:ascii="Times" w:hAnsi="Times"/>
              </w:rPr>
            </w:pPr>
            <w:r>
              <w:t>http://www.opengis.net/spec/GeoTIFF/0.0/EPSG-GeographicTypeGeoKey.obsolete</w:t>
            </w:r>
            <w:r>
              <w:br/>
            </w:r>
            <w:proofErr w:type="spellStart"/>
            <w:r>
              <w:rPr>
                <w:i/>
                <w:iCs/>
              </w:rPr>
              <w:t>GeographicTypeGeoKey</w:t>
            </w:r>
            <w:proofErr w:type="spellEnd"/>
            <w:r>
              <w:rPr>
                <w:i/>
                <w:iCs/>
              </w:rPr>
              <w:t xml:space="preserve"> values in the range 1-1000 SHALL be obsolete EPSG/POSC Geographic Codes</w:t>
            </w:r>
          </w:p>
        </w:tc>
      </w:tr>
      <w:tr w:rsidR="00EF70A2" w14:paraId="0BB43277"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A888F99"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33F9A824" w14:textId="77777777" w:rsidR="00EF70A2" w:rsidRDefault="0093256E">
            <w:pPr>
              <w:rPr>
                <w:rFonts w:ascii="Times" w:hAnsi="Times"/>
              </w:rPr>
            </w:pPr>
            <w:r>
              <w:t>http://www.opengis.net/spec/GeoTIFF/0.0/EPSG-GeographicTypeGeoKey.EPSGEllipsoid</w:t>
            </w:r>
            <w:r>
              <w:br/>
            </w:r>
            <w:proofErr w:type="spellStart"/>
            <w:r>
              <w:rPr>
                <w:i/>
                <w:iCs/>
              </w:rPr>
              <w:t>GeographicTypeGeoKey</w:t>
            </w:r>
            <w:proofErr w:type="spellEnd"/>
            <w:r>
              <w:rPr>
                <w:i/>
                <w:iCs/>
              </w:rPr>
              <w:t xml:space="preserve"> values in the range 4000-4199 SHALL be EPSG GCS Based on Ellipsoid only</w:t>
            </w:r>
          </w:p>
        </w:tc>
      </w:tr>
      <w:tr w:rsidR="00EF70A2" w14:paraId="5B69AED5"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B00BA5A"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5F9CE3D" w14:textId="77777777" w:rsidR="00EF70A2" w:rsidRDefault="0093256E">
            <w:pPr>
              <w:rPr>
                <w:rFonts w:ascii="Times" w:hAnsi="Times"/>
              </w:rPr>
            </w:pPr>
            <w:r>
              <w:t>http://www.opengis.net/spec/GeoTIFF/0.0/EPSG-GeographicTypeGeoKey.EPSGDatum</w:t>
            </w:r>
            <w:r>
              <w:br/>
            </w:r>
            <w:proofErr w:type="spellStart"/>
            <w:r>
              <w:rPr>
                <w:i/>
                <w:iCs/>
              </w:rPr>
              <w:t>GeographicTypeGeoKey</w:t>
            </w:r>
            <w:proofErr w:type="spellEnd"/>
            <w:r>
              <w:rPr>
                <w:i/>
                <w:iCs/>
              </w:rPr>
              <w:t xml:space="preserve"> values in the range 4200-4999 SHALL be EPSG GCS Based on EPSG Datum</w:t>
            </w:r>
          </w:p>
        </w:tc>
      </w:tr>
    </w:tbl>
    <w:p w14:paraId="006515D2" w14:textId="77777777" w:rsidR="00EF70A2" w:rsidRDefault="0093256E">
      <w:pPr>
        <w:pStyle w:val="AnnexLevel2"/>
        <w:numPr>
          <w:ilvl w:val="2"/>
          <w:numId w:val="11"/>
        </w:numPr>
      </w:pPr>
      <w:bookmarkStart w:id="1346" w:name="_Toc337382324"/>
      <w:bookmarkEnd w:id="1346"/>
      <w:r>
        <w:t>Requirements Class EPSG-</w:t>
      </w:r>
      <w:proofErr w:type="spellStart"/>
      <w:r>
        <w:t>ProjectedCSTypeGeoKey</w:t>
      </w:r>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415"/>
      </w:tblGrid>
      <w:tr w:rsidR="00EF70A2" w14:paraId="2502FB08"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102D71B" w14:textId="77777777" w:rsidR="00EF70A2" w:rsidRDefault="0093256E">
            <w:pPr>
              <w:rPr>
                <w:rFonts w:ascii="Times" w:hAnsi="Times"/>
              </w:rPr>
            </w:pPr>
            <w:r>
              <w:rPr>
                <w:b/>
                <w:bCs/>
              </w:rPr>
              <w:t>Requirements Class</w:t>
            </w:r>
          </w:p>
        </w:tc>
      </w:tr>
      <w:tr w:rsidR="00EF70A2" w14:paraId="0A0B7E95"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E652A0F" w14:textId="77777777" w:rsidR="00EF70A2" w:rsidRDefault="0093256E">
            <w:pPr>
              <w:rPr>
                <w:rFonts w:ascii="Times" w:hAnsi="Times"/>
              </w:rPr>
            </w:pPr>
            <w:r>
              <w:t>http://www.opengis.net/spec/GeoTIFF/0.0/EPSG-ProjectedCSTypeGeoKey</w:t>
            </w:r>
          </w:p>
        </w:tc>
      </w:tr>
      <w:tr w:rsidR="00EF70A2" w14:paraId="0BAA377C"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603DACA"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CED6E39" w14:textId="77777777" w:rsidR="00EF70A2" w:rsidRDefault="0093256E">
            <w:pPr>
              <w:rPr>
                <w:rFonts w:ascii="Times" w:hAnsi="Times"/>
              </w:rPr>
            </w:pPr>
            <w:r>
              <w:t>http://www.opengis.net/spec/GeoTIFF/0.0/EPSG-ProjectedCSTypeGeoKey.obsolete</w:t>
            </w:r>
            <w:r>
              <w:br/>
            </w:r>
            <w:proofErr w:type="spellStart"/>
            <w:r>
              <w:rPr>
                <w:i/>
                <w:iCs/>
              </w:rPr>
              <w:t>ProjectedCSTypeGeoKey</w:t>
            </w:r>
            <w:proofErr w:type="spellEnd"/>
            <w:r>
              <w:rPr>
                <w:i/>
                <w:iCs/>
              </w:rPr>
              <w:t xml:space="preserve"> values in the range 1-1000 SHALL be obsolete EPSG/POSC Datum Codes</w:t>
            </w:r>
          </w:p>
        </w:tc>
      </w:tr>
      <w:tr w:rsidR="00EF70A2" w14:paraId="511FC170"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1C1F3B0F"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75296BF6" w14:textId="77777777" w:rsidR="00EF70A2" w:rsidRDefault="0093256E">
            <w:pPr>
              <w:rPr>
                <w:rFonts w:ascii="Times" w:hAnsi="Times"/>
              </w:rPr>
            </w:pPr>
            <w:r>
              <w:t>http://www.opengis.net/spec/GeoTIFF/0.0/EPSG-ProjectedCSTypeGeoKey.EPSGProjection</w:t>
            </w:r>
            <w:r>
              <w:br/>
            </w:r>
            <w:proofErr w:type="spellStart"/>
            <w:r>
              <w:rPr>
                <w:i/>
                <w:iCs/>
              </w:rPr>
              <w:t>ProjectedCSTypeGeoKey</w:t>
            </w:r>
            <w:proofErr w:type="spellEnd"/>
            <w:r>
              <w:rPr>
                <w:i/>
                <w:iCs/>
              </w:rPr>
              <w:t xml:space="preserve"> values in the range 20000-32760 SHALL be EPSG Projection System Codes</w:t>
            </w:r>
          </w:p>
        </w:tc>
      </w:tr>
    </w:tbl>
    <w:p w14:paraId="4A4CD64E" w14:textId="77777777" w:rsidR="00EF70A2" w:rsidRDefault="0093256E">
      <w:pPr>
        <w:pStyle w:val="AnnexLevel2"/>
        <w:numPr>
          <w:ilvl w:val="2"/>
          <w:numId w:val="11"/>
        </w:numPr>
      </w:pPr>
      <w:bookmarkStart w:id="1347" w:name="_Toc337382325"/>
      <w:bookmarkEnd w:id="1347"/>
      <w:r>
        <w:t>Requirements Class EPSG-</w:t>
      </w:r>
      <w:proofErr w:type="spellStart"/>
      <w:r>
        <w:t>VerticalCSTypeGeoKey</w:t>
      </w:r>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415"/>
      </w:tblGrid>
      <w:tr w:rsidR="00EF70A2" w14:paraId="51D457A1"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00C64867" w14:textId="77777777" w:rsidR="00EF70A2" w:rsidRDefault="0093256E">
            <w:pPr>
              <w:rPr>
                <w:rFonts w:ascii="Times" w:hAnsi="Times"/>
              </w:rPr>
            </w:pPr>
            <w:r>
              <w:rPr>
                <w:b/>
                <w:bCs/>
              </w:rPr>
              <w:t>Requirements Class</w:t>
            </w:r>
          </w:p>
        </w:tc>
      </w:tr>
      <w:tr w:rsidR="00EF70A2" w14:paraId="656BC88D"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A32AEE1" w14:textId="77777777" w:rsidR="00EF70A2" w:rsidRDefault="0093256E">
            <w:pPr>
              <w:rPr>
                <w:rFonts w:ascii="Times" w:hAnsi="Times"/>
              </w:rPr>
            </w:pPr>
            <w:r>
              <w:t>http://www.opengis.net/spec/GeoTIFF/0.0/EPSG-VerticalCSTypeGeoKey</w:t>
            </w:r>
          </w:p>
        </w:tc>
      </w:tr>
      <w:tr w:rsidR="00EF70A2" w14:paraId="1F0FD447"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72F9A8C1" w14:textId="77777777" w:rsidR="00EF70A2" w:rsidRDefault="0093256E">
            <w:pPr>
              <w:rPr>
                <w:rFonts w:ascii="Times" w:hAnsi="Times"/>
              </w:rPr>
            </w:pPr>
            <w:r>
              <w:lastRenderedPageBreak/>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6ECBE4A7" w14:textId="77777777" w:rsidR="00EF70A2" w:rsidRDefault="0093256E">
            <w:pPr>
              <w:rPr>
                <w:rFonts w:ascii="Times" w:hAnsi="Times"/>
              </w:rPr>
            </w:pPr>
            <w:r>
              <w:t>http://www.opengis.net/spec/GeoTIFF/0.0/EPSG-VerticalCSTypeGeoKey.EPSGEllipsoid</w:t>
            </w:r>
            <w:r>
              <w:br/>
            </w:r>
            <w:proofErr w:type="spellStart"/>
            <w:r>
              <w:rPr>
                <w:i/>
                <w:iCs/>
              </w:rPr>
              <w:t>VerticalCSTypeGeoKey</w:t>
            </w:r>
            <w:proofErr w:type="spellEnd"/>
            <w:r>
              <w:rPr>
                <w:i/>
                <w:iCs/>
              </w:rPr>
              <w:t xml:space="preserve"> values in the range 5000-5099 SHALL be EPSG Ellipsoid Vertical CS Codes</w:t>
            </w:r>
          </w:p>
        </w:tc>
      </w:tr>
      <w:tr w:rsidR="00EF70A2" w14:paraId="7A529200"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D4F7A24"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2D0D8275" w14:textId="77777777" w:rsidR="00EF70A2" w:rsidRDefault="0093256E">
            <w:pPr>
              <w:rPr>
                <w:rFonts w:ascii="Times" w:hAnsi="Times"/>
              </w:rPr>
            </w:pPr>
            <w:r>
              <w:t>http://www.opengis.net/spec/GeoTIFF/0.0/EPSG-VerticalCSTypeGeoKey.EPSGOrthometric</w:t>
            </w:r>
            <w:r>
              <w:br/>
            </w:r>
            <w:proofErr w:type="spellStart"/>
            <w:r>
              <w:rPr>
                <w:i/>
                <w:iCs/>
              </w:rPr>
              <w:t>VerticalCSTypeGeoKey</w:t>
            </w:r>
            <w:proofErr w:type="spellEnd"/>
            <w:r>
              <w:rPr>
                <w:i/>
                <w:iCs/>
              </w:rPr>
              <w:t xml:space="preserve"> values in the range 5100-5199 SHALL be EPSG </w:t>
            </w:r>
            <w:proofErr w:type="spellStart"/>
            <w:r>
              <w:rPr>
                <w:i/>
                <w:iCs/>
              </w:rPr>
              <w:t>Orthometric</w:t>
            </w:r>
            <w:proofErr w:type="spellEnd"/>
            <w:r>
              <w:rPr>
                <w:i/>
                <w:iCs/>
              </w:rPr>
              <w:t xml:space="preserve"> Vertical CS Codes</w:t>
            </w:r>
          </w:p>
        </w:tc>
      </w:tr>
      <w:tr w:rsidR="00EF70A2" w14:paraId="7953CD55"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4CB7FF7D"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49D1310E" w14:textId="77777777" w:rsidR="00EF70A2" w:rsidRDefault="0093256E">
            <w:pPr>
              <w:rPr>
                <w:rFonts w:ascii="Times" w:hAnsi="Times"/>
              </w:rPr>
            </w:pPr>
            <w:r>
              <w:t>http://www.opengis.net/spec/GeoTIFF/0.0/EPSG-VerticalCSTypeGeoKey.reservedEPSG</w:t>
            </w:r>
            <w:r>
              <w:br/>
            </w:r>
            <w:proofErr w:type="spellStart"/>
            <w:r>
              <w:rPr>
                <w:i/>
                <w:iCs/>
              </w:rPr>
              <w:t>VerticalCSTypeGeoKey</w:t>
            </w:r>
            <w:proofErr w:type="spellEnd"/>
            <w:r>
              <w:rPr>
                <w:i/>
                <w:iCs/>
              </w:rPr>
              <w:t xml:space="preserve"> values in the range 5200-5999 SHALL be reserved EPSG</w:t>
            </w:r>
          </w:p>
        </w:tc>
      </w:tr>
    </w:tbl>
    <w:p w14:paraId="1EF9419F" w14:textId="77777777" w:rsidR="00EF70A2" w:rsidRDefault="0093256E">
      <w:pPr>
        <w:pStyle w:val="AnnexLevel2"/>
        <w:numPr>
          <w:ilvl w:val="2"/>
          <w:numId w:val="11"/>
        </w:numPr>
      </w:pPr>
      <w:bookmarkStart w:id="1348" w:name="_Toc337382326"/>
      <w:bookmarkEnd w:id="1348"/>
      <w:r>
        <w:t>Requirements Class EPSG-</w:t>
      </w:r>
      <w:proofErr w:type="spellStart"/>
      <w:r>
        <w:t>VerticalUnitsGeoKey</w:t>
      </w:r>
      <w:proofErr w:type="spellEnd"/>
    </w:p>
    <w:tbl>
      <w:tblPr>
        <w:tblW w:w="88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0" w:type="dxa"/>
          <w:left w:w="39" w:type="dxa"/>
          <w:bottom w:w="40" w:type="dxa"/>
          <w:right w:w="40" w:type="dxa"/>
        </w:tblCellMar>
        <w:tblLook w:val="04A0" w:firstRow="1" w:lastRow="0" w:firstColumn="1" w:lastColumn="0" w:noHBand="0" w:noVBand="1"/>
      </w:tblPr>
      <w:tblGrid>
        <w:gridCol w:w="1395"/>
        <w:gridCol w:w="7415"/>
      </w:tblGrid>
      <w:tr w:rsidR="00EF70A2" w14:paraId="3D771765"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5B574175" w14:textId="77777777" w:rsidR="00EF70A2" w:rsidRDefault="0093256E">
            <w:pPr>
              <w:rPr>
                <w:rFonts w:ascii="Times" w:hAnsi="Times"/>
              </w:rPr>
            </w:pPr>
            <w:r>
              <w:rPr>
                <w:b/>
                <w:bCs/>
              </w:rPr>
              <w:t>Requirements Class</w:t>
            </w:r>
          </w:p>
        </w:tc>
      </w:tr>
      <w:tr w:rsidR="00EF70A2" w14:paraId="73B9C7DE" w14:textId="77777777">
        <w:tc>
          <w:tcPr>
            <w:tcW w:w="8809" w:type="dxa"/>
            <w:gridSpan w:val="2"/>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1CC95B21" w14:textId="77777777" w:rsidR="00EF70A2" w:rsidRDefault="0093256E">
            <w:pPr>
              <w:rPr>
                <w:rFonts w:ascii="Times" w:hAnsi="Times"/>
              </w:rPr>
            </w:pPr>
            <w:r>
              <w:t>http://www.opengis.net/spec/GeoTIFF/0.0/EPSG-VerticalUnitsGeoKey</w:t>
            </w:r>
          </w:p>
        </w:tc>
      </w:tr>
      <w:tr w:rsidR="00EF70A2" w14:paraId="5617BE4F"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39358968"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55E53B10" w14:textId="77777777" w:rsidR="00EF70A2" w:rsidRDefault="0093256E">
            <w:pPr>
              <w:rPr>
                <w:rFonts w:ascii="Times" w:hAnsi="Times"/>
              </w:rPr>
            </w:pPr>
            <w:r>
              <w:t>http://www.opengis.net/spec/GeoTIFF/0.0/EPSG-VerticalUnitsGeoKey.linear</w:t>
            </w:r>
            <w:r>
              <w:br/>
            </w:r>
            <w:proofErr w:type="spellStart"/>
            <w:r>
              <w:rPr>
                <w:i/>
                <w:iCs/>
              </w:rPr>
              <w:t>VerticalUnitsGeoKey</w:t>
            </w:r>
            <w:proofErr w:type="spellEnd"/>
            <w:r>
              <w:rPr>
                <w:i/>
                <w:iCs/>
              </w:rPr>
              <w:t xml:space="preserve"> values in the range 9000-9099 SHALL be EPSG linear units</w:t>
            </w:r>
          </w:p>
        </w:tc>
      </w:tr>
      <w:tr w:rsidR="00EF70A2" w14:paraId="7E08973D" w14:textId="77777777">
        <w:tc>
          <w:tcPr>
            <w:tcW w:w="1395" w:type="dxa"/>
            <w:tcBorders>
              <w:top w:val="outset" w:sz="6" w:space="0" w:color="00000A"/>
              <w:left w:val="outset" w:sz="6" w:space="0" w:color="00000A"/>
              <w:bottom w:val="outset" w:sz="6" w:space="0" w:color="00000A"/>
              <w:right w:val="outset" w:sz="6" w:space="0" w:color="00000A"/>
            </w:tcBorders>
            <w:shd w:val="clear" w:color="auto" w:fill="D3D3D3"/>
            <w:tcMar>
              <w:left w:w="39" w:type="dxa"/>
            </w:tcMar>
            <w:vAlign w:val="center"/>
          </w:tcPr>
          <w:p w14:paraId="67ECD34F" w14:textId="77777777" w:rsidR="00EF70A2" w:rsidRDefault="0093256E">
            <w:pPr>
              <w:rPr>
                <w:rFonts w:ascii="Times" w:hAnsi="Times"/>
              </w:rPr>
            </w:pPr>
            <w:r>
              <w:t>Requirement</w:t>
            </w:r>
          </w:p>
        </w:tc>
        <w:tc>
          <w:tcPr>
            <w:tcW w:w="7414" w:type="dxa"/>
            <w:tcBorders>
              <w:top w:val="outset" w:sz="6" w:space="0" w:color="00000A"/>
              <w:left w:val="outset" w:sz="6" w:space="0" w:color="00000A"/>
              <w:bottom w:val="outset" w:sz="6" w:space="0" w:color="00000A"/>
              <w:right w:val="outset" w:sz="6" w:space="0" w:color="00000A"/>
            </w:tcBorders>
            <w:shd w:val="clear" w:color="auto" w:fill="auto"/>
            <w:tcMar>
              <w:left w:w="39" w:type="dxa"/>
            </w:tcMar>
            <w:vAlign w:val="center"/>
          </w:tcPr>
          <w:p w14:paraId="03736C26" w14:textId="77777777" w:rsidR="00EF70A2" w:rsidRDefault="0093256E">
            <w:pPr>
              <w:rPr>
                <w:rFonts w:ascii="Times" w:hAnsi="Times"/>
              </w:rPr>
            </w:pPr>
            <w:r>
              <w:t>http://www.opengis.net/spec/GeoTIFF/0.0/EPSG-VerticalUnitsGeoKey.angular</w:t>
            </w:r>
            <w:r>
              <w:br/>
            </w:r>
            <w:proofErr w:type="spellStart"/>
            <w:r>
              <w:rPr>
                <w:i/>
                <w:iCs/>
              </w:rPr>
              <w:t>VerticalUnitsGeoKey</w:t>
            </w:r>
            <w:proofErr w:type="spellEnd"/>
            <w:r>
              <w:rPr>
                <w:i/>
                <w:iCs/>
              </w:rPr>
              <w:t xml:space="preserve"> values in the range 9100-9199 SHALL be EPSG angular units</w:t>
            </w:r>
          </w:p>
        </w:tc>
      </w:tr>
    </w:tbl>
    <w:p w14:paraId="2A9EEA29" w14:textId="77777777" w:rsidR="00EF70A2" w:rsidRDefault="00EF70A2"/>
    <w:p w14:paraId="2D89E90F" w14:textId="77777777" w:rsidR="00EF70A2" w:rsidRDefault="00EF70A2"/>
    <w:sectPr w:rsidR="00EF70A2">
      <w:footerReference w:type="default" r:id="rId14"/>
      <w:pgSz w:w="12240" w:h="15840"/>
      <w:pgMar w:top="1440" w:right="1800" w:bottom="1440" w:left="1800" w:header="0" w:footer="720" w:gutter="0"/>
      <w:cols w:space="720"/>
      <w:formProt w:val="0"/>
      <w:docGrid w:linePitch="36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9" w:author="Ted Habermann" w:date="2017-12-18T12:00:00Z" w:initials="TH">
    <w:p w14:paraId="52172A29" w14:textId="267F6346" w:rsidR="00706FAC" w:rsidRDefault="00706FAC">
      <w:pPr>
        <w:pStyle w:val="CommentText"/>
      </w:pPr>
      <w:r>
        <w:rPr>
          <w:rStyle w:val="CommentReference"/>
        </w:rPr>
        <w:annotationRef/>
      </w:r>
      <w:r>
        <w:t>This is used in a note a</w:t>
      </w:r>
    </w:p>
  </w:comment>
  <w:comment w:id="179" w:author="admin" w:date="2018-01-11T18:40:00Z" w:initials="rwp">
    <w:p w14:paraId="3319E73E" w14:textId="77777777" w:rsidR="00F611F1" w:rsidRDefault="00F611F1" w:rsidP="00F611F1">
      <w:pPr>
        <w:pStyle w:val="CommentText"/>
      </w:pPr>
      <w:r>
        <w:rPr>
          <w:rStyle w:val="CommentReference"/>
        </w:rPr>
        <w:annotationRef/>
      </w:r>
      <w:r>
        <w:t>ISO/TC 211 Note 1 for "domain"</w:t>
      </w:r>
    </w:p>
  </w:comment>
  <w:comment w:id="210" w:author="admin" w:date="2018-01-11T18:45:00Z" w:initials="rwp">
    <w:p w14:paraId="743B503E" w14:textId="77777777" w:rsidR="00F611F1" w:rsidRDefault="00F611F1" w:rsidP="00F611F1">
      <w:pPr>
        <w:pStyle w:val="CommentText"/>
      </w:pPr>
      <w:r>
        <w:rPr>
          <w:rStyle w:val="CommentReference"/>
        </w:rPr>
        <w:annotationRef/>
      </w:r>
      <w:r>
        <w:t>Changed to English for OGC</w:t>
      </w:r>
    </w:p>
  </w:comment>
  <w:comment w:id="269" w:author="Even Rouault" w:date="2017-12-04T15:20:00Z" w:initials="ER">
    <w:p w14:paraId="02F4A9CD" w14:textId="77777777" w:rsidR="00706FAC" w:rsidRDefault="00706FAC">
      <w:r>
        <w:rPr>
          <w:sz w:val="20"/>
          <w:szCs w:val="20"/>
          <w:lang w:val="en-GB"/>
        </w:rPr>
        <w:t>Should probably be written “GeoTIFF” for consistency</w:t>
      </w:r>
    </w:p>
  </w:comment>
  <w:comment w:id="270" w:author="Ted Habermann" w:date="2017-12-05T16:00:00Z" w:initials="TH">
    <w:p w14:paraId="0BFF1A85" w14:textId="7360DBD3" w:rsidR="00706FAC" w:rsidRDefault="00706FAC">
      <w:pPr>
        <w:pStyle w:val="CommentText"/>
      </w:pPr>
      <w:r>
        <w:rPr>
          <w:rStyle w:val="CommentReference"/>
        </w:rPr>
        <w:annotationRef/>
      </w:r>
      <w:r>
        <w:t>accepted</w:t>
      </w:r>
    </w:p>
  </w:comment>
  <w:comment w:id="287" w:author="Even Rouault" w:date="2017-12-04T15:20:00Z" w:initials="ER">
    <w:p w14:paraId="7F22CD20" w14:textId="77777777" w:rsidR="00706FAC" w:rsidRDefault="00706FAC">
      <w:r>
        <w:rPr>
          <w:sz w:val="20"/>
          <w:szCs w:val="20"/>
          <w:lang w:val="en-GB"/>
        </w:rPr>
        <w:t>Kind of duplicated of above definition</w:t>
      </w:r>
    </w:p>
  </w:comment>
  <w:comment w:id="298" w:author="Even Rouault" w:date="2017-12-04T15:21:00Z" w:initials="ER">
    <w:p w14:paraId="7524328B" w14:textId="77777777" w:rsidR="00706FAC" w:rsidRDefault="00706FAC">
      <w:r>
        <w:rPr>
          <w:sz w:val="20"/>
          <w:szCs w:val="20"/>
          <w:lang w:val="en-GB"/>
        </w:rPr>
        <w:t>Possible addition: “, for example for multi-page documents, or overviews and transparency mask of a main image”</w:t>
      </w:r>
    </w:p>
  </w:comment>
  <w:comment w:id="304" w:author="admin" w:date="2018-01-11T20:03:00Z" w:initials="rwp">
    <w:p w14:paraId="1619EBF0" w14:textId="77777777" w:rsidR="00390545" w:rsidRDefault="00390545" w:rsidP="00390545">
      <w:pPr>
        <w:pStyle w:val="CommentText"/>
      </w:pPr>
      <w:r>
        <w:rPr>
          <w:rStyle w:val="CommentReference"/>
        </w:rPr>
        <w:annotationRef/>
      </w:r>
      <w:r>
        <w:t>Modified from ISO Term entry</w:t>
      </w:r>
    </w:p>
  </w:comment>
  <w:comment w:id="320" w:author="Ted Habermann" w:date="2017-12-05T16:11:00Z" w:initials="TH">
    <w:p w14:paraId="405BC5EB" w14:textId="77777777" w:rsidR="00390545" w:rsidRDefault="00390545">
      <w:pPr>
        <w:pStyle w:val="CommentText"/>
      </w:pPr>
      <w:r>
        <w:rPr>
          <w:rStyle w:val="CommentReference"/>
        </w:rPr>
        <w:annotationRef/>
      </w:r>
      <w:r>
        <w:t>From ISO Dictionary</w:t>
      </w:r>
    </w:p>
  </w:comment>
  <w:comment w:id="311" w:author="Even Rouault" w:date="2017-12-04T15:25:00Z" w:initials="ER">
    <w:p w14:paraId="08B40140" w14:textId="77777777" w:rsidR="00706FAC" w:rsidRDefault="00706FAC">
      <w:r>
        <w:rPr>
          <w:sz w:val="20"/>
          <w:szCs w:val="20"/>
          <w:lang w:val="en-GB"/>
        </w:rPr>
        <w:t>Seems wrong to me. The GeoTIFF spec says “Arc of constant longitude, passing through the poles. “</w:t>
      </w:r>
    </w:p>
  </w:comment>
  <w:comment w:id="341" w:author="admin" w:date="2018-01-11T20:17:00Z" w:initials="rwp">
    <w:p w14:paraId="6DFA0A0D" w14:textId="77777777" w:rsidR="00390545" w:rsidRDefault="00390545" w:rsidP="00390545">
      <w:pPr>
        <w:pStyle w:val="CommentText"/>
      </w:pPr>
      <w:r>
        <w:rPr>
          <w:rStyle w:val="CommentReference"/>
        </w:rPr>
        <w:annotationRef/>
      </w:r>
      <w:r>
        <w:t>I think something should be added here about "how those images are seamlessly joined together to create a larger image" usually a mosaic operation will result in a new data set.</w:t>
      </w:r>
    </w:p>
  </w:comment>
  <w:comment w:id="357" w:author="admin" w:date="2018-01-11T20:19:00Z" w:initials="rwp">
    <w:p w14:paraId="6DEEE522" w14:textId="77777777" w:rsidR="00390545" w:rsidRDefault="00390545" w:rsidP="00390545">
      <w:pPr>
        <w:pStyle w:val="CommentText"/>
      </w:pPr>
      <w:r>
        <w:rPr>
          <w:rStyle w:val="CommentReference"/>
        </w:rPr>
        <w:annotationRef/>
      </w:r>
      <w:r>
        <w:t>From ISO TC211 Terms</w:t>
      </w:r>
    </w:p>
  </w:comment>
  <w:comment w:id="370" w:author="Even Rouault" w:date="2017-12-04T15:25:00Z" w:initials="ER">
    <w:p w14:paraId="3A1B9E92" w14:textId="77777777" w:rsidR="00706FAC" w:rsidRDefault="00706FAC">
      <w:r>
        <w:rPr>
          <w:sz w:val="20"/>
          <w:szCs w:val="20"/>
          <w:lang w:val="en-GB"/>
        </w:rPr>
        <w:t>Duplicate of above</w:t>
      </w:r>
    </w:p>
  </w:comment>
  <w:comment w:id="472" w:author="Even Rouault" w:date="2017-12-04T15:27:00Z" w:initials="ER">
    <w:p w14:paraId="509F1DE1" w14:textId="77777777" w:rsidR="00706FAC" w:rsidRDefault="00706FAC">
      <w:r>
        <w:rPr>
          <w:sz w:val="20"/>
          <w:szCs w:val="20"/>
          <w:lang w:val="en-GB"/>
        </w:rPr>
        <w:t>Unused in the rest of the document</w:t>
      </w:r>
    </w:p>
  </w:comment>
  <w:comment w:id="497" w:author="Even Rouault" w:date="2017-12-04T15:28:00Z" w:initials="ER">
    <w:p w14:paraId="75BB946D" w14:textId="77777777" w:rsidR="00DE469F" w:rsidRDefault="00DE469F">
      <w:r>
        <w:rPr>
          <w:sz w:val="20"/>
          <w:szCs w:val="20"/>
          <w:lang w:val="en-GB"/>
        </w:rPr>
        <w:t>In the GeoTIFF spec, the definition of “raster space” is “A continuous planar space in which pixel values are visually realized. “</w:t>
      </w:r>
    </w:p>
  </w:comment>
  <w:comment w:id="494" w:author="Even Rouault" w:date="2017-12-04T15:28:00Z" w:initials="ER">
    <w:p w14:paraId="034A2E96" w14:textId="77777777" w:rsidR="00706FAC" w:rsidRDefault="00706FAC">
      <w:r>
        <w:rPr>
          <w:sz w:val="20"/>
          <w:szCs w:val="20"/>
          <w:lang w:val="en-GB"/>
        </w:rPr>
        <w:t>In the GeoTIFF spec, the definition of “raster space” is “A continuous planar space in which pixel values are visually realized. “</w:t>
      </w:r>
    </w:p>
  </w:comment>
  <w:comment w:id="524" w:author="Even Rouault" w:date="2017-12-04T15:29:00Z" w:initials="ER">
    <w:p w14:paraId="4FE9EEE8" w14:textId="77777777" w:rsidR="00706FAC" w:rsidRDefault="00706FAC">
      <w:r>
        <w:rPr>
          <w:sz w:val="20"/>
          <w:szCs w:val="20"/>
          <w:lang w:val="en-GB"/>
        </w:rPr>
        <w:t>Unused in the doc</w:t>
      </w:r>
    </w:p>
  </w:comment>
  <w:comment w:id="578" w:author="Even Rouault" w:date="2017-12-04T15:21:00Z" w:initials="ER">
    <w:p w14:paraId="35F446CC" w14:textId="77777777" w:rsidR="00706FAC" w:rsidRDefault="00706FAC" w:rsidP="00E5428E">
      <w:r>
        <w:rPr>
          <w:sz w:val="20"/>
          <w:szCs w:val="20"/>
          <w:lang w:val="en-GB"/>
        </w:rPr>
        <w:t>Possible addition: “, for example for multi-page documents, or overviews and transparency mask of a main image”</w:t>
      </w:r>
    </w:p>
  </w:comment>
  <w:comment w:id="618" w:author="Even Rouault" w:date="2017-12-04T15:29:00Z" w:initials="ER">
    <w:p w14:paraId="5C7F1FE3" w14:textId="77777777" w:rsidR="00706FAC" w:rsidRDefault="00706FAC">
      <w:r>
        <w:rPr>
          <w:sz w:val="20"/>
          <w:szCs w:val="20"/>
        </w:rPr>
        <w:t>Possible augmented with TechNote2</w:t>
      </w:r>
    </w:p>
  </w:comment>
  <w:comment w:id="619" w:author="Even Rouault" w:date="2017-12-04T15:30:00Z" w:initials="ER">
    <w:p w14:paraId="13F71DA3" w14:textId="77777777" w:rsidR="00706FAC" w:rsidRDefault="00706FAC">
      <w:r>
        <w:rPr>
          <w:sz w:val="20"/>
          <w:szCs w:val="20"/>
        </w:rPr>
        <w:t xml:space="preserve">Do we need </w:t>
      </w:r>
      <w:proofErr w:type="gramStart"/>
      <w:r>
        <w:rPr>
          <w:sz w:val="20"/>
          <w:szCs w:val="20"/>
        </w:rPr>
        <w:t>this ?</w:t>
      </w:r>
      <w:proofErr w:type="gramEnd"/>
      <w:r>
        <w:rPr>
          <w:sz w:val="20"/>
          <w:szCs w:val="20"/>
        </w:rPr>
        <w:t xml:space="preserve"> This is a requirement for the design of the GeoTIFF format, but implementers following the rest of the requirements shouldn’t need that one</w:t>
      </w:r>
    </w:p>
  </w:comment>
  <w:comment w:id="620" w:author="Ted Habermann" w:date="2017-12-05T16:20:00Z" w:initials="TH">
    <w:p w14:paraId="489AA4F4" w14:textId="1EF37859" w:rsidR="00706FAC" w:rsidRDefault="00706FAC">
      <w:pPr>
        <w:pStyle w:val="CommentText"/>
      </w:pPr>
      <w:r>
        <w:rPr>
          <w:rStyle w:val="CommentReference"/>
        </w:rPr>
        <w:annotationRef/>
      </w:r>
      <w:r>
        <w:t xml:space="preserve">From </w:t>
      </w:r>
      <w:proofErr w:type="spellStart"/>
      <w:r>
        <w:t>geotiff</w:t>
      </w:r>
      <w:proofErr w:type="spellEnd"/>
      <w:r>
        <w:t xml:space="preserve"> spec: All GeoTIFF specific information is encoded in several additional reserved TIFF tags, and contains no private </w:t>
      </w:r>
      <w:r w:rsidRPr="002368AB">
        <w:rPr>
          <w:highlight w:val="yellow"/>
        </w:rPr>
        <w:t>Image File Directories</w:t>
      </w:r>
      <w:r>
        <w:t xml:space="preserve"> (IFD's), binary structures or other private information invisible to standard TIFF readers.</w:t>
      </w:r>
    </w:p>
  </w:comment>
  <w:comment w:id="622" w:author="Even Rouault" w:date="2017-12-04T15:31:00Z" w:initials="ER">
    <w:p w14:paraId="0A38A559" w14:textId="77777777" w:rsidR="00706FAC" w:rsidRDefault="00706FAC">
      <w:r>
        <w:rPr>
          <w:sz w:val="20"/>
          <w:szCs w:val="20"/>
        </w:rPr>
        <w:t xml:space="preserve">Rather use </w:t>
      </w:r>
      <w:proofErr w:type="spellStart"/>
      <w:proofErr w:type="gramStart"/>
      <w:r>
        <w:rPr>
          <w:sz w:val="20"/>
          <w:szCs w:val="20"/>
        </w:rPr>
        <w:t>GeoKeyDirectoryTag</w:t>
      </w:r>
      <w:proofErr w:type="spellEnd"/>
      <w:r>
        <w:rPr>
          <w:sz w:val="20"/>
          <w:szCs w:val="20"/>
        </w:rPr>
        <w:t xml:space="preserve"> .</w:t>
      </w:r>
      <w:proofErr w:type="gramEnd"/>
      <w:r>
        <w:rPr>
          <w:sz w:val="20"/>
          <w:szCs w:val="20"/>
        </w:rPr>
        <w:t xml:space="preserve"> </w:t>
      </w:r>
      <w:proofErr w:type="spellStart"/>
      <w:r>
        <w:rPr>
          <w:sz w:val="20"/>
          <w:szCs w:val="20"/>
        </w:rPr>
        <w:t>CoordSysteInfoTag</w:t>
      </w:r>
      <w:proofErr w:type="spellEnd"/>
      <w:r>
        <w:rPr>
          <w:sz w:val="20"/>
          <w:szCs w:val="20"/>
        </w:rPr>
        <w:t xml:space="preserve"> is an alias</w:t>
      </w:r>
    </w:p>
  </w:comment>
  <w:comment w:id="628" w:author="Even Rouault" w:date="2017-12-04T15:32:00Z" w:initials="ER">
    <w:p w14:paraId="3A2C0479" w14:textId="77777777" w:rsidR="00706FAC" w:rsidRDefault="00706FAC">
      <w:r>
        <w:rPr>
          <w:sz w:val="20"/>
          <w:szCs w:val="20"/>
        </w:rPr>
        <w:t>Tag should be rather used.  The TIFF 6.0 specs mentions in “Changes in Terminology</w:t>
      </w:r>
      <w:proofErr w:type="gramStart"/>
      <w:r>
        <w:rPr>
          <w:sz w:val="20"/>
          <w:szCs w:val="20"/>
        </w:rPr>
        <w:t>” :</w:t>
      </w:r>
      <w:proofErr w:type="gramEnd"/>
      <w:r>
        <w:rPr>
          <w:sz w:val="20"/>
          <w:szCs w:val="20"/>
        </w:rPr>
        <w:t xml:space="preserve"> “the term “tag” refers only on the </w:t>
      </w:r>
      <w:proofErr w:type="spellStart"/>
      <w:r>
        <w:rPr>
          <w:sz w:val="20"/>
          <w:szCs w:val="20"/>
        </w:rPr>
        <w:t>identifyng</w:t>
      </w:r>
      <w:proofErr w:type="spellEnd"/>
      <w:r>
        <w:rPr>
          <w:sz w:val="20"/>
          <w:szCs w:val="20"/>
        </w:rPr>
        <w:t xml:space="preserve"> number”</w:t>
      </w:r>
    </w:p>
  </w:comment>
  <w:comment w:id="629" w:author="Even Rouault" w:date="2017-12-04T15:33:00Z" w:initials="ER">
    <w:p w14:paraId="45B47830" w14:textId="77777777" w:rsidR="00706FAC" w:rsidRDefault="00706FAC">
      <w:r>
        <w:rPr>
          <w:sz w:val="20"/>
          <w:szCs w:val="20"/>
        </w:rPr>
        <w:t>Tag</w:t>
      </w:r>
    </w:p>
  </w:comment>
  <w:comment w:id="630" w:author="Even Rouault" w:date="2017-12-04T15:34:00Z" w:initials="ER">
    <w:p w14:paraId="3773A84C" w14:textId="77777777" w:rsidR="00706FAC" w:rsidRDefault="00706FAC">
      <w:r>
        <w:rPr>
          <w:sz w:val="20"/>
          <w:szCs w:val="20"/>
        </w:rPr>
        <w:t>In the glossary, we define DOUBLE but not SHORT. Either define none, or both</w:t>
      </w:r>
    </w:p>
  </w:comment>
  <w:comment w:id="631" w:author="Ted Habermann" w:date="2017-12-05T16:30:00Z" w:initials="TH">
    <w:p w14:paraId="074E8B24" w14:textId="647269F7" w:rsidR="00706FAC" w:rsidRDefault="00706FAC">
      <w:pPr>
        <w:pStyle w:val="CommentText"/>
      </w:pPr>
      <w:r>
        <w:rPr>
          <w:rStyle w:val="CommentReference"/>
        </w:rPr>
        <w:annotationRef/>
      </w:r>
      <w:r>
        <w:t>Added definition for short (4.44)</w:t>
      </w:r>
    </w:p>
  </w:comment>
  <w:comment w:id="632" w:author="Even Rouault" w:date="2017-12-04T15:37:00Z" w:initials="ER">
    <w:p w14:paraId="6B0C43CC" w14:textId="77777777" w:rsidR="00706FAC" w:rsidRDefault="00706FAC">
      <w:r>
        <w:rPr>
          <w:sz w:val="20"/>
          <w:szCs w:val="20"/>
        </w:rPr>
        <w:t xml:space="preserve">Shouldn’t we add a requirement that the value is </w:t>
      </w:r>
      <w:proofErr w:type="gramStart"/>
      <w:r>
        <w:rPr>
          <w:sz w:val="20"/>
          <w:szCs w:val="20"/>
        </w:rPr>
        <w:t>1 ?</w:t>
      </w:r>
      <w:proofErr w:type="gramEnd"/>
    </w:p>
  </w:comment>
  <w:comment w:id="633" w:author="Ted Habermann" w:date="2017-12-05T16:31:00Z" w:initials="TH">
    <w:p w14:paraId="14580C3D" w14:textId="4783AC7E" w:rsidR="00706FAC" w:rsidRDefault="00706FAC">
      <w:pPr>
        <w:pStyle w:val="CommentText"/>
      </w:pPr>
      <w:r>
        <w:rPr>
          <w:rStyle w:val="CommentReference"/>
        </w:rPr>
        <w:annotationRef/>
      </w:r>
      <w:r>
        <w:t>Seems to me that the standard says version number whether it is 1or 2 or whatever.</w:t>
      </w:r>
    </w:p>
  </w:comment>
  <w:comment w:id="634" w:author="Even Rouault" w:date="2017-12-04T15:38:00Z" w:initials="ER">
    <w:p w14:paraId="5091E14B" w14:textId="77777777" w:rsidR="00706FAC" w:rsidRDefault="00706FAC">
      <w:r>
        <w:rPr>
          <w:sz w:val="20"/>
          <w:szCs w:val="20"/>
        </w:rPr>
        <w:t xml:space="preserve">Requirement that this is set to </w:t>
      </w:r>
      <w:proofErr w:type="gramStart"/>
      <w:r>
        <w:rPr>
          <w:sz w:val="20"/>
          <w:szCs w:val="20"/>
        </w:rPr>
        <w:t>1 ?</w:t>
      </w:r>
      <w:proofErr w:type="gramEnd"/>
    </w:p>
  </w:comment>
  <w:comment w:id="635" w:author="Ted Habermann" w:date="2017-12-05T16:31:00Z" w:initials="TH">
    <w:p w14:paraId="217D451A" w14:textId="2BD99477" w:rsidR="00706FAC" w:rsidRDefault="00706FAC">
      <w:pPr>
        <w:pStyle w:val="CommentText"/>
      </w:pPr>
      <w:r>
        <w:rPr>
          <w:rStyle w:val="CommentReference"/>
        </w:rPr>
        <w:annotationRef/>
      </w:r>
      <w:r>
        <w:t>See above</w:t>
      </w:r>
    </w:p>
  </w:comment>
  <w:comment w:id="636" w:author="Even Rouault" w:date="2017-12-04T15:38:00Z" w:initials="ER">
    <w:p w14:paraId="077CE193" w14:textId="77777777" w:rsidR="00706FAC" w:rsidRDefault="00706FAC">
      <w:r>
        <w:rPr>
          <w:color w:val="000000"/>
          <w:sz w:val="20"/>
          <w:szCs w:val="20"/>
        </w:rPr>
        <w:t xml:space="preserve">Requirement that this is set to </w:t>
      </w:r>
      <w:proofErr w:type="gramStart"/>
      <w:r>
        <w:rPr>
          <w:color w:val="000000"/>
          <w:sz w:val="20"/>
          <w:szCs w:val="20"/>
        </w:rPr>
        <w:t>0 ?</w:t>
      </w:r>
      <w:proofErr w:type="gramEnd"/>
    </w:p>
  </w:comment>
  <w:comment w:id="637" w:author="Ted Habermann" w:date="2017-12-05T16:31:00Z" w:initials="TH">
    <w:p w14:paraId="55215E2A" w14:textId="7B2A9D8D" w:rsidR="00706FAC" w:rsidRDefault="00706FAC">
      <w:pPr>
        <w:pStyle w:val="CommentText"/>
      </w:pPr>
      <w:r>
        <w:rPr>
          <w:rStyle w:val="CommentReference"/>
        </w:rPr>
        <w:annotationRef/>
      </w:r>
      <w:r>
        <w:t>See above</w:t>
      </w:r>
    </w:p>
  </w:comment>
  <w:comment w:id="642" w:author="Even Rouault" w:date="2017-12-04T15:40:00Z" w:initials="ER">
    <w:p w14:paraId="5CE68A62" w14:textId="77777777" w:rsidR="00706FAC" w:rsidRDefault="00706FAC">
      <w:r>
        <w:rPr>
          <w:sz w:val="20"/>
          <w:szCs w:val="20"/>
        </w:rPr>
        <w:t>Comma should probably be removed</w:t>
      </w:r>
    </w:p>
  </w:comment>
  <w:comment w:id="643" w:author="Ted Habermann" w:date="2017-12-05T16:38:00Z" w:initials="TH">
    <w:p w14:paraId="648A261E" w14:textId="4102AA09" w:rsidR="00706FAC" w:rsidRDefault="00706FAC">
      <w:pPr>
        <w:pStyle w:val="CommentText"/>
      </w:pPr>
      <w:r>
        <w:rPr>
          <w:rStyle w:val="CommentReference"/>
        </w:rPr>
        <w:annotationRef/>
      </w:r>
      <w:r>
        <w:t xml:space="preserve">Not sure where this comment came from. </w:t>
      </w:r>
      <w:proofErr w:type="spellStart"/>
      <w:proofErr w:type="gramStart"/>
      <w:r>
        <w:t>keyentry.count</w:t>
      </w:r>
      <w:proofErr w:type="spellEnd"/>
      <w:proofErr w:type="gramEnd"/>
      <w:r>
        <w:t xml:space="preserve"> is not defined in the original spec. should this comment be dropped?</w:t>
      </w:r>
    </w:p>
  </w:comment>
  <w:comment w:id="647" w:author="Even Rouault" w:date="2017-12-04T15:40:00Z" w:initials="ER">
    <w:p w14:paraId="1357C478" w14:textId="77777777" w:rsidR="00706FAC" w:rsidRDefault="00706FAC">
      <w:r>
        <w:rPr>
          <w:sz w:val="20"/>
          <w:szCs w:val="20"/>
        </w:rPr>
        <w:t xml:space="preserve">Converted </w:t>
      </w:r>
      <w:r>
        <w:rPr>
          <w:b/>
          <w:sz w:val="20"/>
          <w:szCs w:val="20"/>
        </w:rPr>
        <w:t>into</w:t>
      </w:r>
      <w:r>
        <w:rPr>
          <w:sz w:val="20"/>
          <w:szCs w:val="20"/>
        </w:rPr>
        <w:t xml:space="preserve"> NULL</w:t>
      </w:r>
    </w:p>
  </w:comment>
  <w:comment w:id="648" w:author="Even Rouault" w:date="2017-12-04T15:41:00Z" w:initials="ER">
    <w:p w14:paraId="2918F488" w14:textId="77777777" w:rsidR="00706FAC" w:rsidRDefault="00706FAC">
      <w:r>
        <w:rPr>
          <w:sz w:val="20"/>
          <w:szCs w:val="20"/>
        </w:rPr>
        <w:t xml:space="preserve">The way this requirement is written is vary C oriented. A more general formulation would be “Pipe characters (“|”) in the </w:t>
      </w:r>
      <w:proofErr w:type="spellStart"/>
      <w:r>
        <w:rPr>
          <w:sz w:val="20"/>
          <w:szCs w:val="20"/>
        </w:rPr>
        <w:t>GeoAsciiParamsTag</w:t>
      </w:r>
      <w:proofErr w:type="spellEnd"/>
      <w:r>
        <w:rPr>
          <w:sz w:val="20"/>
          <w:szCs w:val="20"/>
        </w:rPr>
        <w:t xml:space="preserve"> SHALL be interpreted as the </w:t>
      </w:r>
      <w:proofErr w:type="spellStart"/>
      <w:r>
        <w:rPr>
          <w:sz w:val="20"/>
          <w:szCs w:val="20"/>
        </w:rPr>
        <w:t>seperator</w:t>
      </w:r>
      <w:proofErr w:type="spellEnd"/>
      <w:r>
        <w:rPr>
          <w:sz w:val="20"/>
          <w:szCs w:val="20"/>
        </w:rPr>
        <w:t xml:space="preserve"> for the several strings stored in it. A final pipe character SHALL be ignored”</w:t>
      </w:r>
    </w:p>
  </w:comment>
  <w:comment w:id="649" w:author="Ted Habermann" w:date="2017-12-05T16:39:00Z" w:initials="TH">
    <w:p w14:paraId="16995A26" w14:textId="54589DD6" w:rsidR="00706FAC" w:rsidRDefault="00706FAC">
      <w:pPr>
        <w:pStyle w:val="CommentText"/>
      </w:pPr>
      <w:r>
        <w:rPr>
          <w:rStyle w:val="CommentReference"/>
        </w:rPr>
        <w:annotationRef/>
      </w:r>
    </w:p>
  </w:comment>
  <w:comment w:id="650" w:author="Ted Habermann" w:date="2017-12-05T16:41:00Z" w:initials="TH">
    <w:p w14:paraId="33A5CD47" w14:textId="7AC0DFDA" w:rsidR="00706FAC" w:rsidRDefault="00706FAC">
      <w:pPr>
        <w:pStyle w:val="CommentText"/>
      </w:pPr>
      <w:r>
        <w:rPr>
          <w:rStyle w:val="CommentReference"/>
        </w:rPr>
        <w:annotationRef/>
      </w:r>
    </w:p>
  </w:comment>
  <w:comment w:id="651" w:author="Even Rouault" w:date="2017-12-04T15:42:00Z" w:initials="ER">
    <w:p w14:paraId="3D69BD14" w14:textId="77777777" w:rsidR="00706FAC" w:rsidRDefault="00706FAC">
      <w:r>
        <w:rPr>
          <w:sz w:val="20"/>
          <w:szCs w:val="20"/>
        </w:rPr>
        <w:t>Could be rewritten as “</w:t>
      </w:r>
      <w:r>
        <w:rPr>
          <w:color w:val="000000"/>
          <w:sz w:val="20"/>
          <w:szCs w:val="20"/>
        </w:rPr>
        <w:t xml:space="preserve">Pipe characters (“|”) in the </w:t>
      </w:r>
      <w:proofErr w:type="spellStart"/>
      <w:r>
        <w:rPr>
          <w:color w:val="000000"/>
          <w:sz w:val="20"/>
          <w:szCs w:val="20"/>
        </w:rPr>
        <w:t>GeoAsciiParamsTag</w:t>
      </w:r>
      <w:proofErr w:type="spellEnd"/>
      <w:r>
        <w:rPr>
          <w:color w:val="000000"/>
          <w:sz w:val="20"/>
          <w:szCs w:val="20"/>
        </w:rPr>
        <w:t xml:space="preserve"> SHALL be used as the </w:t>
      </w:r>
      <w:proofErr w:type="spellStart"/>
      <w:r>
        <w:rPr>
          <w:color w:val="000000"/>
          <w:sz w:val="20"/>
          <w:szCs w:val="20"/>
        </w:rPr>
        <w:t>seperator</w:t>
      </w:r>
      <w:proofErr w:type="spellEnd"/>
      <w:r>
        <w:rPr>
          <w:color w:val="000000"/>
          <w:sz w:val="20"/>
          <w:szCs w:val="20"/>
        </w:rPr>
        <w:t xml:space="preserve"> for the several strings stored in it. A final pipe character SHALL be written”</w:t>
      </w:r>
    </w:p>
  </w:comment>
  <w:comment w:id="658" w:author="Even Rouault" w:date="2017-12-04T15:44:00Z" w:initials="ER">
    <w:p w14:paraId="1C878089" w14:textId="77777777" w:rsidR="00706FAC" w:rsidRDefault="00706FAC">
      <w:r>
        <w:rPr>
          <w:sz w:val="20"/>
          <w:szCs w:val="20"/>
        </w:rPr>
        <w:t xml:space="preserve">Do we need those </w:t>
      </w:r>
      <w:proofErr w:type="gramStart"/>
      <w:r>
        <w:rPr>
          <w:sz w:val="20"/>
          <w:szCs w:val="20"/>
        </w:rPr>
        <w:t>requirements ?</w:t>
      </w:r>
      <w:proofErr w:type="gramEnd"/>
      <w:r>
        <w:rPr>
          <w:sz w:val="20"/>
          <w:szCs w:val="20"/>
        </w:rPr>
        <w:t xml:space="preserve"> We should probably align on the constraints of EPSG</w:t>
      </w:r>
    </w:p>
  </w:comment>
  <w:comment w:id="661" w:author="Even Rouault" w:date="2017-12-04T15:44:00Z" w:initials="ER">
    <w:p w14:paraId="155ABA33" w14:textId="77777777" w:rsidR="00706FAC" w:rsidRDefault="00706FAC">
      <w:r>
        <w:rPr>
          <w:sz w:val="20"/>
          <w:szCs w:val="20"/>
        </w:rPr>
        <w:t>Extra comma</w:t>
      </w:r>
    </w:p>
  </w:comment>
  <w:comment w:id="662" w:author="Ted Habermann" w:date="2017-12-05T16:45:00Z" w:initials="TH">
    <w:p w14:paraId="4F4946A6" w14:textId="27C94063" w:rsidR="00706FAC" w:rsidRDefault="00706FAC">
      <w:pPr>
        <w:pStyle w:val="CommentText"/>
      </w:pPr>
      <w:r>
        <w:rPr>
          <w:rStyle w:val="CommentReference"/>
        </w:rPr>
        <w:annotationRef/>
      </w:r>
      <w:r>
        <w:t xml:space="preserve">Not sure where this comment came from. </w:t>
      </w:r>
      <w:proofErr w:type="spellStart"/>
      <w:proofErr w:type="gramStart"/>
      <w:r>
        <w:t>keyentry.count</w:t>
      </w:r>
      <w:proofErr w:type="spellEnd"/>
      <w:proofErr w:type="gramEnd"/>
      <w:r>
        <w:t xml:space="preserve"> is not defined in the original spec. should this comment be dropped?</w:t>
      </w:r>
    </w:p>
  </w:comment>
  <w:comment w:id="665" w:author="Even Rouault" w:date="2017-12-04T15:45:00Z" w:initials="ER">
    <w:p w14:paraId="54A5F35E" w14:textId="77777777" w:rsidR="00706FAC" w:rsidRDefault="00706FAC">
      <w:r>
        <w:rPr>
          <w:sz w:val="20"/>
          <w:szCs w:val="20"/>
        </w:rPr>
        <w:t xml:space="preserve">Shouldn’t we mention that the value of TAG entry shall be an EPSG angular </w:t>
      </w:r>
      <w:proofErr w:type="gramStart"/>
      <w:r>
        <w:rPr>
          <w:sz w:val="20"/>
          <w:szCs w:val="20"/>
        </w:rPr>
        <w:t>unit ?</w:t>
      </w:r>
      <w:proofErr w:type="gramEnd"/>
      <w:r>
        <w:rPr>
          <w:sz w:val="20"/>
          <w:szCs w:val="20"/>
        </w:rPr>
        <w:t xml:space="preserve"> Or restrict to the values of http://geotiff.maptools.org/spec/geotiff6.html#6.3.1.4</w:t>
      </w:r>
    </w:p>
  </w:comment>
  <w:comment w:id="680" w:author="Even Rouault" w:date="2017-12-04T15:54:00Z" w:initials="ER">
    <w:p w14:paraId="7D7649DE" w14:textId="77777777" w:rsidR="00706FAC" w:rsidRDefault="00706FAC">
      <w:r>
        <w:rPr>
          <w:sz w:val="20"/>
          <w:szCs w:val="20"/>
        </w:rPr>
        <w:t xml:space="preserve">Nowhere is defined what those obsolete codes are. Shouldn’t we move that into </w:t>
      </w:r>
      <w:proofErr w:type="gramStart"/>
      <w:r>
        <w:rPr>
          <w:sz w:val="20"/>
          <w:szCs w:val="20"/>
        </w:rPr>
        <w:t>reserved ?</w:t>
      </w:r>
      <w:proofErr w:type="gramEnd"/>
      <w:r>
        <w:rPr>
          <w:sz w:val="20"/>
          <w:szCs w:val="20"/>
        </w:rPr>
        <w:t xml:space="preserve"> No interoperability is possible if people use that range</w:t>
      </w:r>
    </w:p>
  </w:comment>
  <w:comment w:id="691" w:author="Even Rouault" w:date="2017-12-04T15:56:00Z" w:initials="ER">
    <w:p w14:paraId="3DFCB8FE" w14:textId="77777777" w:rsidR="00706FAC" w:rsidRDefault="00706FAC">
      <w:proofErr w:type="spellStart"/>
      <w:r>
        <w:rPr>
          <w:sz w:val="20"/>
          <w:szCs w:val="20"/>
        </w:rPr>
        <w:t>GeogLinearUnits</w:t>
      </w:r>
      <w:proofErr w:type="spellEnd"/>
    </w:p>
  </w:comment>
  <w:comment w:id="695" w:author="Even Rouault" w:date="2017-12-04T15:56:00Z" w:initials="ER">
    <w:p w14:paraId="2351BF1E" w14:textId="77777777" w:rsidR="00706FAC" w:rsidRDefault="00706FAC">
      <w:proofErr w:type="spellStart"/>
      <w:r>
        <w:rPr>
          <w:sz w:val="20"/>
          <w:szCs w:val="20"/>
        </w:rPr>
        <w:t>GeogLinearUnits</w:t>
      </w:r>
      <w:proofErr w:type="spellEnd"/>
    </w:p>
  </w:comment>
  <w:comment w:id="698" w:author="Even Rouault" w:date="2017-12-04T15:57:00Z" w:initials="ER">
    <w:p w14:paraId="121DA962" w14:textId="77777777" w:rsidR="00706FAC" w:rsidRDefault="00706FAC">
      <w:r>
        <w:rPr>
          <w:sz w:val="20"/>
          <w:szCs w:val="20"/>
        </w:rPr>
        <w:t>This is a constraint/design of the spec. But not something actually testable</w:t>
      </w:r>
    </w:p>
  </w:comment>
  <w:comment w:id="699" w:author="Ted Habermann" w:date="2017-12-05T16:54:00Z" w:initials="TH">
    <w:p w14:paraId="7B3BE9B1" w14:textId="114991F6" w:rsidR="00706FAC" w:rsidRDefault="00706FAC">
      <w:pPr>
        <w:pStyle w:val="CommentText"/>
      </w:pPr>
      <w:r>
        <w:rPr>
          <w:rStyle w:val="CommentReference"/>
        </w:rPr>
        <w:annotationRef/>
      </w:r>
      <w:r>
        <w:t>This seems like useful information. Should these requirements be removed or restated?</w:t>
      </w:r>
    </w:p>
  </w:comment>
  <w:comment w:id="704" w:author="Even Rouault" w:date="2017-12-04T15:58:00Z" w:initials="ER">
    <w:p w14:paraId="16F7D305" w14:textId="77777777" w:rsidR="00706FAC" w:rsidRDefault="00706FAC">
      <w:r>
        <w:rPr>
          <w:sz w:val="20"/>
          <w:szCs w:val="20"/>
        </w:rPr>
        <w:t>I see this is the phrasing of the original specification. But the accepted industry practice is to encode coordinates in longitude, latitude order. We should probably use that to avoid any confusion</w:t>
      </w:r>
    </w:p>
  </w:comment>
  <w:comment w:id="709" w:author="Emmanuel Devys" w:date="2018-01-15T10:16:00Z" w:initials="ED">
    <w:p w14:paraId="770805A5" w14:textId="35DC5841" w:rsidR="00706FAC" w:rsidRDefault="00706FAC">
      <w:pPr>
        <w:pStyle w:val="CommentText"/>
      </w:pPr>
      <w:r>
        <w:rPr>
          <w:rStyle w:val="CommentReference"/>
        </w:rPr>
        <w:annotationRef/>
      </w:r>
      <w:r>
        <w:t>Negative statement such as this one should be (IMHO) ranked at the end of section 7.2</w:t>
      </w:r>
    </w:p>
  </w:comment>
  <w:comment w:id="716" w:author="Even Rouault" w:date="2017-12-04T16:09:00Z" w:initials="ER">
    <w:p w14:paraId="3C67260E" w14:textId="77777777" w:rsidR="00706FAC" w:rsidRDefault="00706FAC">
      <w:r>
        <w:rPr>
          <w:sz w:val="20"/>
          <w:szCs w:val="20"/>
        </w:rPr>
        <w:t xml:space="preserve">Couldn’t all the 4 requirements be folded into a single </w:t>
      </w:r>
      <w:proofErr w:type="gramStart"/>
      <w:r>
        <w:rPr>
          <w:sz w:val="20"/>
          <w:szCs w:val="20"/>
        </w:rPr>
        <w:t>one :</w:t>
      </w:r>
      <w:proofErr w:type="gramEnd"/>
      <w:r>
        <w:rPr>
          <w:sz w:val="20"/>
          <w:szCs w:val="20"/>
        </w:rPr>
        <w:t xml:space="preserve"> “</w:t>
      </w:r>
      <w:hyperlink r:id="rId1"/>
      <w:r>
        <w:rPr>
          <w:sz w:val="20"/>
          <w:szCs w:val="20"/>
        </w:rPr>
        <w:t xml:space="preserve"> : The </w:t>
      </w:r>
      <w:proofErr w:type="spellStart"/>
      <w:r>
        <w:rPr>
          <w:sz w:val="20"/>
          <w:szCs w:val="20"/>
        </w:rPr>
        <w:t>IntergraphMatrixTag</w:t>
      </w:r>
      <w:proofErr w:type="spellEnd"/>
      <w:r>
        <w:rPr>
          <w:sz w:val="20"/>
          <w:szCs w:val="20"/>
        </w:rPr>
        <w:t xml:space="preserve"> of Tag 33920 SHALL not be used”</w:t>
      </w:r>
    </w:p>
  </w:comment>
  <w:comment w:id="752" w:author="Even Rouault" w:date="2017-12-04T16:10:00Z" w:initials="ER">
    <w:p w14:paraId="5C2BCC9D" w14:textId="77777777" w:rsidR="00706FAC" w:rsidRDefault="00706FAC">
      <w:r>
        <w:rPr>
          <w:sz w:val="20"/>
          <w:szCs w:val="20"/>
        </w:rPr>
        <w:t xml:space="preserve">Should logically be moved before any </w:t>
      </w:r>
      <w:proofErr w:type="spellStart"/>
      <w:r>
        <w:rPr>
          <w:sz w:val="20"/>
          <w:szCs w:val="20"/>
        </w:rPr>
        <w:t>GeoKey</w:t>
      </w:r>
      <w:proofErr w:type="spellEnd"/>
      <w:r>
        <w:rPr>
          <w:sz w:val="20"/>
          <w:szCs w:val="20"/>
        </w:rPr>
        <w:t xml:space="preserve"> definition</w:t>
      </w:r>
    </w:p>
  </w:comment>
  <w:comment w:id="753" w:author="Ted Habermann" w:date="2017-12-05T17:05:00Z" w:initials="TH">
    <w:p w14:paraId="771FC5A8" w14:textId="26EDE63F" w:rsidR="00706FAC" w:rsidRDefault="00706FAC">
      <w:pPr>
        <w:pStyle w:val="CommentText"/>
      </w:pPr>
      <w:r>
        <w:rPr>
          <w:rStyle w:val="CommentReference"/>
        </w:rPr>
        <w:annotationRef/>
      </w:r>
      <w:r>
        <w:rPr>
          <w:i/>
          <w:iCs/>
        </w:rPr>
        <w:t>(NOT CLEAR</w:t>
      </w:r>
      <w:r>
        <w:annotationRef/>
      </w:r>
      <w:r>
        <w:rPr>
          <w:i/>
          <w:iCs/>
        </w:rPr>
        <w:t xml:space="preserve">, maybe the following: If </w:t>
      </w:r>
      <w:proofErr w:type="spellStart"/>
      <w:r>
        <w:rPr>
          <w:i/>
          <w:iCs/>
        </w:rPr>
        <w:t>TIFFTagLocation</w:t>
      </w:r>
      <w:proofErr w:type="spellEnd"/>
      <w:r>
        <w:rPr>
          <w:i/>
          <w:iCs/>
        </w:rPr>
        <w:t xml:space="preserve">=0, then </w:t>
      </w:r>
      <w:proofErr w:type="spellStart"/>
      <w:r>
        <w:rPr>
          <w:i/>
          <w:iCs/>
        </w:rPr>
        <w:t>Value_Offset</w:t>
      </w:r>
      <w:proofErr w:type="spellEnd"/>
      <w:r>
        <w:rPr>
          <w:i/>
          <w:iCs/>
        </w:rPr>
        <w:t xml:space="preserve"> contains the actual (SHORT) value of the Key, and Count=1 is implied. </w:t>
      </w:r>
      <w:proofErr w:type="spellStart"/>
      <w:r>
        <w:rPr>
          <w:i/>
          <w:iCs/>
        </w:rPr>
        <w:t>shortKeyValues</w:t>
      </w:r>
      <w:proofErr w:type="spellEnd"/>
      <w:r>
        <w:rPr>
          <w:i/>
          <w:iCs/>
        </w:rPr>
        <w:t xml:space="preserve"> specifies that value</w:t>
      </w:r>
      <w:proofErr w:type="gramStart"/>
      <w:r>
        <w:rPr>
          <w:i/>
          <w:iCs/>
        </w:rPr>
        <w:t>. )</w:t>
      </w:r>
      <w:proofErr w:type="gramEnd"/>
    </w:p>
  </w:comment>
  <w:comment w:id="754" w:author="Even Rouault" w:date="2017-12-04T16:12:00Z" w:initials="ER">
    <w:p w14:paraId="17558199" w14:textId="77777777" w:rsidR="00706FAC" w:rsidRDefault="00706FAC">
      <w:proofErr w:type="gramStart"/>
      <w:r>
        <w:rPr>
          <w:sz w:val="20"/>
          <w:szCs w:val="20"/>
        </w:rPr>
        <w:t>SHALL ?</w:t>
      </w:r>
      <w:proofErr w:type="gramEnd"/>
    </w:p>
  </w:comment>
  <w:comment w:id="759" w:author="Even Rouault" w:date="2017-12-04T16:13:00Z" w:initials="ER">
    <w:p w14:paraId="465986E6" w14:textId="77777777" w:rsidR="00706FAC" w:rsidRDefault="00706FAC">
      <w:r>
        <w:rPr>
          <w:sz w:val="20"/>
          <w:szCs w:val="20"/>
        </w:rPr>
        <w:t>To be solved</w:t>
      </w:r>
    </w:p>
  </w:comment>
  <w:comment w:id="762" w:author="Even Rouault" w:date="2017-12-04T16:13:00Z" w:initials="ER">
    <w:p w14:paraId="739907DC" w14:textId="77777777" w:rsidR="00706FAC" w:rsidRDefault="00706FAC">
      <w:r>
        <w:rPr>
          <w:sz w:val="20"/>
          <w:szCs w:val="20"/>
        </w:rPr>
        <w:t>Perhaps as a note. Not testable as a requirement</w:t>
      </w:r>
    </w:p>
  </w:comment>
  <w:comment w:id="763" w:author="Even Rouault" w:date="2017-12-04T16:14:00Z" w:initials="ER">
    <w:p w14:paraId="50CF68C0" w14:textId="77777777" w:rsidR="00706FAC" w:rsidRDefault="00706FAC">
      <w:r>
        <w:rPr>
          <w:sz w:val="20"/>
          <w:szCs w:val="20"/>
        </w:rPr>
        <w:t xml:space="preserve">Perhaps it would be clearer if we say that </w:t>
      </w:r>
      <w:proofErr w:type="spellStart"/>
      <w:r>
        <w:rPr>
          <w:sz w:val="20"/>
          <w:szCs w:val="20"/>
        </w:rPr>
        <w:t>ScaleY</w:t>
      </w:r>
      <w:proofErr w:type="spellEnd"/>
      <w:r>
        <w:rPr>
          <w:sz w:val="20"/>
          <w:szCs w:val="20"/>
        </w:rPr>
        <w:t xml:space="preserve"> &gt; 0 means that J increasing-down in raster space to Y increasing-up in model space (taken from the precision in GeoTIFF 2.6.1 where an equivalence is given between the ModelTransformationTag and </w:t>
      </w:r>
      <w:proofErr w:type="spellStart"/>
      <w:r>
        <w:rPr>
          <w:sz w:val="20"/>
          <w:szCs w:val="20"/>
        </w:rPr>
        <w:t>ModelTiepointTag+ModelPixelScaleTag</w:t>
      </w:r>
      <w:proofErr w:type="spellEnd"/>
      <w:r>
        <w:rPr>
          <w:sz w:val="20"/>
          <w:szCs w:val="20"/>
        </w:rPr>
        <w:t>)</w:t>
      </w:r>
    </w:p>
  </w:comment>
  <w:comment w:id="767" w:author="Emmanuel Devys" w:date="2018-01-15T10:17:00Z" w:initials="ED">
    <w:p w14:paraId="3443F2C0" w14:textId="77777777" w:rsidR="00706FAC" w:rsidRDefault="00706FAC" w:rsidP="00C05784">
      <w:pPr>
        <w:keepNext/>
        <w:spacing w:after="60"/>
        <w:outlineLvl w:val="2"/>
        <w:rPr>
          <w:bCs/>
          <w:szCs w:val="26"/>
        </w:rPr>
      </w:pPr>
      <w:r>
        <w:rPr>
          <w:rStyle w:val="CommentReference"/>
        </w:rPr>
        <w:annotationRef/>
      </w:r>
      <w:r w:rsidRPr="00063C73">
        <w:rPr>
          <w:bCs/>
          <w:szCs w:val="26"/>
        </w:rPr>
        <w:t xml:space="preserve">There is no </w:t>
      </w:r>
      <w:proofErr w:type="spellStart"/>
      <w:r w:rsidRPr="00063C73">
        <w:rPr>
          <w:bCs/>
          <w:szCs w:val="26"/>
        </w:rPr>
        <w:t>ModelTag</w:t>
      </w:r>
      <w:proofErr w:type="spellEnd"/>
      <w:r w:rsidRPr="00063C73">
        <w:rPr>
          <w:bCs/>
          <w:szCs w:val="26"/>
        </w:rPr>
        <w:t xml:space="preserve"> </w:t>
      </w:r>
      <w:proofErr w:type="spellStart"/>
      <w:r w:rsidRPr="00063C73">
        <w:rPr>
          <w:bCs/>
          <w:szCs w:val="26"/>
        </w:rPr>
        <w:t>inGeoTIFF</w:t>
      </w:r>
      <w:proofErr w:type="spellEnd"/>
      <w:r w:rsidRPr="00063C73">
        <w:rPr>
          <w:bCs/>
          <w:szCs w:val="26"/>
        </w:rPr>
        <w:t>, but raster data have to be Georeferenced</w:t>
      </w:r>
    </w:p>
    <w:p w14:paraId="2DC4774F" w14:textId="77777777" w:rsidR="00706FAC" w:rsidRDefault="00706FAC" w:rsidP="00C05784">
      <w:pPr>
        <w:keepNext/>
        <w:spacing w:after="60"/>
        <w:outlineLvl w:val="2"/>
        <w:rPr>
          <w:b/>
          <w:bCs/>
          <w:szCs w:val="26"/>
        </w:rPr>
      </w:pPr>
      <w:proofErr w:type="spellStart"/>
      <w:r>
        <w:rPr>
          <w:bCs/>
          <w:szCs w:val="26"/>
        </w:rPr>
        <w:t>Georeference</w:t>
      </w:r>
      <w:proofErr w:type="spellEnd"/>
      <w:r>
        <w:rPr>
          <w:bCs/>
          <w:szCs w:val="26"/>
        </w:rPr>
        <w:t xml:space="preserve"> mechanism in GeoTIFF is the key feature of this specification, illustrated in step3 in 2.6.3. In fact a requirement should be put forward, because </w:t>
      </w:r>
      <w:proofErr w:type="spellStart"/>
      <w:r>
        <w:rPr>
          <w:bCs/>
          <w:szCs w:val="26"/>
        </w:rPr>
        <w:t>Georeference</w:t>
      </w:r>
      <w:proofErr w:type="spellEnd"/>
      <w:r>
        <w:rPr>
          <w:bCs/>
          <w:szCs w:val="26"/>
        </w:rPr>
        <w:t xml:space="preserve"> information has to be provided.</w:t>
      </w:r>
    </w:p>
    <w:p w14:paraId="73FE0970" w14:textId="5E45221C" w:rsidR="00706FAC" w:rsidRPr="00C05784" w:rsidRDefault="00706FAC" w:rsidP="00C05784">
      <w:pPr>
        <w:keepNext/>
        <w:spacing w:before="240" w:after="0"/>
        <w:outlineLvl w:val="2"/>
        <w:rPr>
          <w:b/>
          <w:bCs/>
          <w:szCs w:val="26"/>
        </w:rPr>
      </w:pPr>
      <w:r>
        <w:rPr>
          <w:b/>
          <w:bCs/>
          <w:szCs w:val="26"/>
        </w:rPr>
        <w:t xml:space="preserve">=&gt; Proposal to suppress this requirement and replace it by a </w:t>
      </w:r>
      <w:proofErr w:type="spellStart"/>
      <w:r>
        <w:rPr>
          <w:b/>
          <w:bCs/>
          <w:szCs w:val="26"/>
        </w:rPr>
        <w:t>Georeference</w:t>
      </w:r>
      <w:proofErr w:type="spellEnd"/>
      <w:r>
        <w:rPr>
          <w:b/>
          <w:bCs/>
          <w:szCs w:val="26"/>
        </w:rPr>
        <w:t xml:space="preserve"> mechanism requirement under finalization (to be provided after requirements 7.2.26, 28,29.</w:t>
      </w:r>
    </w:p>
  </w:comment>
  <w:comment w:id="832" w:author="Emmanuel Devys" w:date="2018-01-15T17:54:00Z" w:initials="ED">
    <w:p w14:paraId="00E0EC10" w14:textId="77777777" w:rsidR="00094355" w:rsidRDefault="00094355" w:rsidP="00094355">
      <w:pPr>
        <w:pStyle w:val="CommentText"/>
      </w:pPr>
      <w:r>
        <w:rPr>
          <w:rStyle w:val="CommentReference"/>
        </w:rPr>
        <w:annotationRef/>
      </w:r>
      <w:r>
        <w:t>or in conjunction</w:t>
      </w:r>
    </w:p>
  </w:comment>
  <w:comment w:id="854" w:author="Even Rouault" w:date="2017-12-04T16:18:00Z" w:initials="ER">
    <w:p w14:paraId="3FF261E5" w14:textId="77777777" w:rsidR="00706FAC" w:rsidRDefault="00706FAC">
      <w:r>
        <w:rPr>
          <w:sz w:val="20"/>
          <w:szCs w:val="20"/>
        </w:rPr>
        <w:t xml:space="preserve">Pedantically, probably limited in practice to INT_MAX / 6 / </w:t>
      </w:r>
      <w:proofErr w:type="spellStart"/>
      <w:r>
        <w:rPr>
          <w:sz w:val="20"/>
          <w:szCs w:val="20"/>
        </w:rPr>
        <w:t>sizeof</w:t>
      </w:r>
      <w:proofErr w:type="spellEnd"/>
      <w:r>
        <w:rPr>
          <w:sz w:val="20"/>
          <w:szCs w:val="20"/>
        </w:rPr>
        <w:t>(double) = 44739242</w:t>
      </w:r>
    </w:p>
  </w:comment>
  <w:comment w:id="855" w:author="Ted Habermann" w:date="2017-12-05T17:12:00Z" w:initials="TH">
    <w:p w14:paraId="706AA90D" w14:textId="4169922E" w:rsidR="00706FAC" w:rsidRDefault="00706FAC">
      <w:pPr>
        <w:pStyle w:val="CommentText"/>
      </w:pPr>
      <w:r>
        <w:rPr>
          <w:rStyle w:val="CommentReference"/>
        </w:rPr>
        <w:annotationRef/>
      </w:r>
      <w:r>
        <w:t>Add this information to requirement</w:t>
      </w:r>
    </w:p>
  </w:comment>
  <w:comment w:id="856" w:author="Even Rouault" w:date="2017-12-04T16:20:00Z" w:initials="ER">
    <w:p w14:paraId="50A2675B" w14:textId="77777777" w:rsidR="00706FAC" w:rsidRDefault="00706FAC">
      <w:r>
        <w:rPr>
          <w:sz w:val="20"/>
          <w:szCs w:val="20"/>
        </w:rPr>
        <w:t>Not testable</w:t>
      </w:r>
    </w:p>
  </w:comment>
  <w:comment w:id="857" w:author="Ted Habermann" w:date="2017-12-05T17:11:00Z" w:initials="TH">
    <w:p w14:paraId="11341047" w14:textId="04168EA3" w:rsidR="00706FAC" w:rsidRDefault="00706FAC">
      <w:pPr>
        <w:pStyle w:val="CommentText"/>
      </w:pPr>
      <w:r>
        <w:rPr>
          <w:rStyle w:val="CommentReference"/>
        </w:rPr>
        <w:annotationRef/>
      </w:r>
      <w:r>
        <w:t>Restate or remove?</w:t>
      </w:r>
    </w:p>
  </w:comment>
  <w:comment w:id="870" w:author="Even Rouault" w:date="2017-12-04T16:21:00Z" w:initials="ER">
    <w:p w14:paraId="0163EDBF" w14:textId="77777777" w:rsidR="00706FAC" w:rsidRDefault="00706FAC">
      <w:r>
        <w:rPr>
          <w:sz w:val="20"/>
          <w:szCs w:val="20"/>
        </w:rPr>
        <w:t xml:space="preserve">No requirement for private </w:t>
      </w:r>
      <w:proofErr w:type="gramStart"/>
      <w:r>
        <w:rPr>
          <w:sz w:val="20"/>
          <w:szCs w:val="20"/>
        </w:rPr>
        <w:t>value ?</w:t>
      </w:r>
      <w:proofErr w:type="gramEnd"/>
      <w:r>
        <w:rPr>
          <w:sz w:val="20"/>
          <w:szCs w:val="20"/>
        </w:rPr>
        <w:t xml:space="preserve"> [32768, 65535] = Private User Implementations</w:t>
      </w:r>
    </w:p>
  </w:comment>
  <w:comment w:id="936" w:author="Even Rouault" w:date="2017-12-04T16:25:00Z" w:initials="ER">
    <w:p w14:paraId="561EEE85" w14:textId="77777777" w:rsidR="00706FAC" w:rsidRDefault="00706FAC">
      <w:proofErr w:type="spellStart"/>
      <w:r>
        <w:rPr>
          <w:sz w:val="20"/>
          <w:szCs w:val="20"/>
        </w:rPr>
        <w:t>Copy&amp;paste</w:t>
      </w:r>
      <w:proofErr w:type="spellEnd"/>
      <w:r>
        <w:rPr>
          <w:sz w:val="20"/>
          <w:szCs w:val="20"/>
        </w:rPr>
        <w:t xml:space="preserve"> error. To be deleted</w:t>
      </w:r>
    </w:p>
  </w:comment>
  <w:comment w:id="937" w:author="Ted Habermann" w:date="2017-12-05T17:34:00Z" w:initials="TH">
    <w:p w14:paraId="6BB10C01" w14:textId="6552ED00" w:rsidR="00706FAC" w:rsidRDefault="00706FAC">
      <w:pPr>
        <w:pStyle w:val="CommentText"/>
      </w:pPr>
      <w:r>
        <w:rPr>
          <w:rStyle w:val="CommentReference"/>
        </w:rPr>
        <w:annotationRef/>
      </w:r>
      <w:r>
        <w:t>Interesting that this key name is repeated in the original specification…</w:t>
      </w:r>
    </w:p>
  </w:comment>
  <w:comment w:id="947" w:author="Even Rouault" w:date="2017-12-04T16:25:00Z" w:initials="ER">
    <w:p w14:paraId="7BB15634" w14:textId="77777777" w:rsidR="00706FAC" w:rsidRDefault="00706FAC">
      <w:r>
        <w:rPr>
          <w:sz w:val="20"/>
          <w:szCs w:val="20"/>
        </w:rPr>
        <w:t>Duplicate</w:t>
      </w:r>
    </w:p>
  </w:comment>
  <w:comment w:id="957" w:author="Even Rouault" w:date="2017-12-04T16:26:00Z" w:initials="ER">
    <w:p w14:paraId="5D450CB0" w14:textId="77777777" w:rsidR="00706FAC" w:rsidRDefault="00706FAC">
      <w:r>
        <w:rPr>
          <w:sz w:val="20"/>
          <w:szCs w:val="20"/>
        </w:rPr>
        <w:t>Duplicate</w:t>
      </w:r>
    </w:p>
  </w:comment>
  <w:comment w:id="1018" w:author="Ted Habermann" w:date="2017-12-05T17:47:00Z" w:initials="TH">
    <w:p w14:paraId="71B682B2" w14:textId="416D5772" w:rsidR="00706FAC" w:rsidRDefault="00706FAC">
      <w:pPr>
        <w:pStyle w:val="CommentText"/>
      </w:pPr>
      <w:r>
        <w:rPr>
          <w:rStyle w:val="CommentReference"/>
        </w:rPr>
        <w:annotationRef/>
      </w:r>
      <w:r>
        <w:t>When I pasted in a new table the numbering took a flyer…</w:t>
      </w:r>
    </w:p>
  </w:comment>
  <w:comment w:id="1017" w:author="Emmanuel Devys" w:date="2018-01-15T10:14:00Z" w:initials="ED">
    <w:p w14:paraId="405B39E9" w14:textId="32F3B986" w:rsidR="00706FAC" w:rsidRDefault="00706FAC">
      <w:pPr>
        <w:pStyle w:val="CommentText"/>
      </w:pPr>
      <w:r>
        <w:rPr>
          <w:rStyle w:val="CommentReference"/>
        </w:rPr>
        <w:annotationRef/>
      </w:r>
      <w:r>
        <w:t>Resolution of above issue with the magic of the MS Word style copy brush</w:t>
      </w:r>
    </w:p>
  </w:comment>
  <w:comment w:id="1034" w:author="Even Rouault" w:date="2017-12-04T16:31:00Z" w:initials="ER">
    <w:p w14:paraId="76DE2356" w14:textId="77777777" w:rsidR="00706FAC" w:rsidRDefault="00706FAC">
      <w:r>
        <w:rPr>
          <w:sz w:val="20"/>
          <w:szCs w:val="20"/>
        </w:rPr>
        <w:t xml:space="preserve">There’s confusion on the valid values for that tag. See </w:t>
      </w:r>
      <w:hyperlink r:id="rId2"/>
      <w:r>
        <w:rPr>
          <w:sz w:val="20"/>
          <w:szCs w:val="20"/>
        </w:rPr>
        <w:t xml:space="preserve"> paragraph “Ellipsoidal Heights”: </w:t>
      </w:r>
      <w:proofErr w:type="gramStart"/>
      <w:r>
        <w:rPr>
          <w:sz w:val="20"/>
          <w:szCs w:val="20"/>
        </w:rPr>
        <w:t>“ The</w:t>
      </w:r>
      <w:proofErr w:type="gramEnd"/>
      <w:r>
        <w:rPr>
          <w:sz w:val="20"/>
          <w:szCs w:val="20"/>
        </w:rPr>
        <w:t xml:space="preserve"> 1.0 GeoTIFF specification ( ​section 6.3.4.1) listed ellipsoidal </w:t>
      </w:r>
      <w:proofErr w:type="spellStart"/>
      <w:r>
        <w:rPr>
          <w:sz w:val="20"/>
          <w:szCs w:val="20"/>
        </w:rPr>
        <w:t>VertCS</w:t>
      </w:r>
      <w:proofErr w:type="spellEnd"/>
      <w:r>
        <w:rPr>
          <w:sz w:val="20"/>
          <w:szCs w:val="20"/>
        </w:rPr>
        <w:t xml:space="preserve"> values in the range 5000 to 5033; however, those do not appear to have any corresponding definitions in modern EPSG databases. I am currently taking the position that it those should therefore be disregarded. “</w:t>
      </w:r>
    </w:p>
  </w:comment>
  <w:comment w:id="1041" w:author="Even Rouault" w:date="2017-12-04T16:33:00Z" w:initials="ER">
    <w:p w14:paraId="42FE9CB1" w14:textId="77777777" w:rsidR="00706FAC" w:rsidRDefault="00706FAC">
      <w:r>
        <w:rPr>
          <w:sz w:val="20"/>
          <w:szCs w:val="20"/>
        </w:rPr>
        <w:t xml:space="preserve">To be merged in reserved </w:t>
      </w:r>
      <w:proofErr w:type="gramStart"/>
      <w:r>
        <w:rPr>
          <w:sz w:val="20"/>
          <w:szCs w:val="20"/>
        </w:rPr>
        <w:t>range ?</w:t>
      </w:r>
      <w:proofErr w:type="gramEnd"/>
    </w:p>
  </w:comment>
  <w:comment w:id="1099" w:author="Even Rouault" w:date="2017-12-04T16:44:00Z" w:initials="ER">
    <w:p w14:paraId="3CCE1548" w14:textId="77777777" w:rsidR="00706FAC" w:rsidRDefault="00706FAC">
      <w:r>
        <w:rPr>
          <w:sz w:val="20"/>
          <w:szCs w:val="20"/>
        </w:rPr>
        <w:t xml:space="preserve">Shouldn’t that be moved before the </w:t>
      </w:r>
      <w:proofErr w:type="gramStart"/>
      <w:r>
        <w:rPr>
          <w:sz w:val="20"/>
          <w:szCs w:val="20"/>
        </w:rPr>
        <w:t>requirements ?</w:t>
      </w:r>
      <w:proofErr w:type="gramEnd"/>
      <w:r>
        <w:rPr>
          <w:sz w:val="20"/>
          <w:szCs w:val="20"/>
        </w:rPr>
        <w:t xml:space="preserve"> For someone not knowing how GeoTIFF works, the document is not understandable if you read its current progression.</w:t>
      </w:r>
    </w:p>
  </w:comment>
  <w:comment w:id="1100" w:author="Ted Habermann" w:date="2017-12-05T17:52:00Z" w:initials="TH">
    <w:p w14:paraId="39708109" w14:textId="0186AB3C" w:rsidR="00706FAC" w:rsidRDefault="00706FAC">
      <w:pPr>
        <w:pStyle w:val="CommentText"/>
      </w:pPr>
      <w:r>
        <w:rPr>
          <w:rStyle w:val="CommentReference"/>
        </w:rPr>
        <w:annotationRef/>
      </w:r>
      <w:r>
        <w:t>This is the structure of an OGC standard</w:t>
      </w:r>
    </w:p>
  </w:comment>
  <w:comment w:id="1101" w:author="Ted Habermann" w:date="2016-09-23T12:29:00Z" w:initials="TH">
    <w:p w14:paraId="491342F9" w14:textId="77777777" w:rsidR="00706FAC" w:rsidRDefault="00706FAC">
      <w:r>
        <w:rPr>
          <w:rFonts w:ascii="Liberation Serif" w:eastAsia="DejaVu Sans" w:hAnsi="Liberation Serif" w:cs="DejaVu Sans"/>
          <w:lang w:bidi="en-US"/>
        </w:rPr>
        <w:t>This text came from section 1.14 of the GeoTIFF Spec</w:t>
      </w:r>
    </w:p>
  </w:comment>
  <w:comment w:id="1103" w:author="Ted Habermann" w:date="2016-09-23T12:31:00Z" w:initials="TH">
    <w:p w14:paraId="02FD1FCE" w14:textId="77777777" w:rsidR="00706FAC" w:rsidRDefault="00706FAC">
      <w:r>
        <w:rPr>
          <w:rFonts w:ascii="Liberation Serif" w:eastAsia="DejaVu Sans" w:hAnsi="Liberation Serif" w:cs="DejaVu Sans"/>
          <w:lang w:bidi="en-US"/>
        </w:rPr>
        <w:t>from section 2.2 of the GeoTIFF specification</w:t>
      </w:r>
    </w:p>
  </w:comment>
  <w:comment w:id="1105" w:author="Ted Habermann" w:date="2016-09-23T12:31:00Z" w:initials="TH">
    <w:p w14:paraId="43B9D10A" w14:textId="77777777" w:rsidR="00706FAC" w:rsidRDefault="00706FAC">
      <w:r>
        <w:rPr>
          <w:rFonts w:ascii="Liberation Serif" w:eastAsia="DejaVu Sans" w:hAnsi="Liberation Serif" w:cs="DejaVu Sans"/>
          <w:lang w:bidi="en-US"/>
        </w:rPr>
        <w:t xml:space="preserve">from </w:t>
      </w:r>
      <w:proofErr w:type="gramStart"/>
      <w:r>
        <w:rPr>
          <w:rFonts w:ascii="Liberation Serif" w:eastAsia="DejaVu Sans" w:hAnsi="Liberation Serif" w:cs="DejaVu Sans"/>
          <w:lang w:bidi="en-US"/>
        </w:rPr>
        <w:t>section  2.3</w:t>
      </w:r>
      <w:proofErr w:type="gramEnd"/>
      <w:r>
        <w:rPr>
          <w:rFonts w:ascii="Liberation Serif" w:eastAsia="DejaVu Sans" w:hAnsi="Liberation Serif" w:cs="DejaVu Sans"/>
          <w:lang w:bidi="en-US"/>
        </w:rPr>
        <w:t xml:space="preserve"> of the GeoTIFF specification</w:t>
      </w:r>
    </w:p>
  </w:comment>
  <w:comment w:id="1106" w:author="Ted Habermann" w:date="2016-09-23T12:33:00Z" w:initials="TH">
    <w:p w14:paraId="4A95571C" w14:textId="77777777" w:rsidR="00706FAC" w:rsidRDefault="00706FAC">
      <w:r>
        <w:rPr>
          <w:rFonts w:ascii="Liberation Serif" w:eastAsia="DejaVu Sans" w:hAnsi="Liberation Serif" w:cs="DejaVu Sans"/>
          <w:lang w:bidi="en-US"/>
        </w:rPr>
        <w:t>this text comes from section 2.4 of the GeoTIFF specification</w:t>
      </w:r>
    </w:p>
  </w:comment>
  <w:comment w:id="1107" w:author="" w:initials="">
    <w:p w14:paraId="5E3B9BEC" w14:textId="77777777" w:rsidR="00706FAC" w:rsidRDefault="00706FAC">
      <w:pPr>
        <w:pStyle w:val="CommentText"/>
      </w:pPr>
      <w:r>
        <w:rPr>
          <w:rStyle w:val="CommentReference"/>
        </w:rPr>
        <w:annotationRef/>
      </w:r>
    </w:p>
  </w:comment>
  <w:comment w:id="1111" w:author="Ted Habermann" w:date="2016-09-23T12:39:00Z" w:initials="TH">
    <w:p w14:paraId="2FD982E7" w14:textId="77777777" w:rsidR="00706FAC" w:rsidRDefault="00706FAC">
      <w:r>
        <w:rPr>
          <w:rFonts w:ascii="Liberation Serif" w:eastAsia="DejaVu Sans" w:hAnsi="Liberation Serif" w:cs="DejaVu Sans"/>
          <w:lang w:bidi="en-US"/>
        </w:rPr>
        <w:t>this text comes from section 2.4 of the GeoTIFF specification</w:t>
      </w:r>
    </w:p>
  </w:comment>
  <w:comment w:id="1112" w:author="" w:initials="">
    <w:p w14:paraId="467FAD69" w14:textId="77777777" w:rsidR="00706FAC" w:rsidRDefault="00706FAC">
      <w:pPr>
        <w:pStyle w:val="CommentText"/>
      </w:pPr>
      <w:r>
        <w:rPr>
          <w:rStyle w:val="CommentReference"/>
        </w:rPr>
        <w:annotationRef/>
      </w:r>
    </w:p>
  </w:comment>
  <w:comment w:id="1114" w:author="Ted Habermann" w:date="2016-09-23T12:36:00Z" w:initials="TH">
    <w:p w14:paraId="2B2C78A7" w14:textId="77777777" w:rsidR="00706FAC" w:rsidRDefault="00706FAC">
      <w:r>
        <w:rPr>
          <w:rFonts w:ascii="Liberation Serif" w:eastAsia="DejaVu Sans" w:hAnsi="Liberation Serif" w:cs="DejaVu Sans"/>
          <w:lang w:bidi="en-US"/>
        </w:rPr>
        <w:t>this text is from section 2.5 of the GeoTIFF specification</w:t>
      </w:r>
    </w:p>
  </w:comment>
  <w:comment w:id="1116" w:author="Ted Habermann" w:date="2016-09-23T12:37:00Z" w:initials="TH">
    <w:p w14:paraId="641D5A89" w14:textId="77777777" w:rsidR="00706FAC" w:rsidRDefault="00706FAC">
      <w:r>
        <w:rPr>
          <w:rFonts w:ascii="Liberation Serif" w:eastAsia="DejaVu Sans" w:hAnsi="Liberation Serif" w:cs="DejaVu Sans"/>
          <w:lang w:bidi="en-US"/>
        </w:rPr>
        <w:t>This text is from section of 2.5.1 of GeoTIFF specification</w:t>
      </w:r>
    </w:p>
  </w:comment>
  <w:comment w:id="1131" w:author="Even Rouault" w:date="2017-12-04T16:40:00Z" w:initials="ER">
    <w:p w14:paraId="57E8B0AE" w14:textId="77777777" w:rsidR="00706FAC" w:rsidRDefault="00706FAC">
      <w:r>
        <w:rPr>
          <w:sz w:val="20"/>
          <w:szCs w:val="20"/>
        </w:rPr>
        <w:t xml:space="preserve">Shouldn’t we include a list of coordinate </w:t>
      </w:r>
      <w:proofErr w:type="spellStart"/>
      <w:r>
        <w:rPr>
          <w:sz w:val="20"/>
          <w:szCs w:val="20"/>
        </w:rPr>
        <w:t>tranformation</w:t>
      </w:r>
      <w:proofErr w:type="spellEnd"/>
      <w:r>
        <w:rPr>
          <w:sz w:val="20"/>
          <w:szCs w:val="20"/>
        </w:rPr>
        <w:t xml:space="preserve"> methods and the </w:t>
      </w:r>
      <w:proofErr w:type="spellStart"/>
      <w:r>
        <w:rPr>
          <w:sz w:val="20"/>
          <w:szCs w:val="20"/>
        </w:rPr>
        <w:t>CT_Parameters</w:t>
      </w:r>
      <w:proofErr w:type="spellEnd"/>
      <w:r>
        <w:rPr>
          <w:sz w:val="20"/>
          <w:szCs w:val="20"/>
        </w:rPr>
        <w:t xml:space="preserve"> that apply to each of </w:t>
      </w:r>
      <w:proofErr w:type="gramStart"/>
      <w:r>
        <w:rPr>
          <w:sz w:val="20"/>
          <w:szCs w:val="20"/>
        </w:rPr>
        <w:t>them ?</w:t>
      </w:r>
      <w:proofErr w:type="gramEnd"/>
      <w:r>
        <w:rPr>
          <w:sz w:val="20"/>
          <w:szCs w:val="20"/>
        </w:rPr>
        <w:t xml:space="preserve"> This is needed for interoperability</w:t>
      </w:r>
    </w:p>
  </w:comment>
  <w:comment w:id="1134" w:author="Even Rouault" w:date="2017-12-04T16:36:00Z" w:initials="ER">
    <w:p w14:paraId="14CED509" w14:textId="77777777" w:rsidR="00706FAC" w:rsidRDefault="00706FAC">
      <w:r>
        <w:rPr>
          <w:sz w:val="20"/>
          <w:szCs w:val="20"/>
        </w:rPr>
        <w:t xml:space="preserve">The closest would probably be </w:t>
      </w:r>
      <w:hyperlink r:id="rId3" w:anchor="trunk/libgeotiff/csv" w:history="1"/>
      <w:r>
        <w:rPr>
          <w:sz w:val="20"/>
          <w:szCs w:val="20"/>
        </w:rPr>
        <w:t xml:space="preserve"> , but the naming and content of the files in current </w:t>
      </w:r>
      <w:proofErr w:type="spellStart"/>
      <w:r>
        <w:rPr>
          <w:sz w:val="20"/>
          <w:szCs w:val="20"/>
        </w:rPr>
        <w:t>libgeotiff</w:t>
      </w:r>
      <w:proofErr w:type="spellEnd"/>
      <w:r>
        <w:rPr>
          <w:sz w:val="20"/>
          <w:szCs w:val="20"/>
        </w:rPr>
        <w:t xml:space="preserve"> has changed a bit since then. For example pcs.csv instead of projcs.csv</w:t>
      </w:r>
    </w:p>
  </w:comment>
  <w:comment w:id="1135" w:author="Ted Habermann" w:date="2014-12-03T15:17:00Z" w:initials="TH">
    <w:p w14:paraId="5DCF7B3B" w14:textId="77777777" w:rsidR="00706FAC" w:rsidRDefault="00706FAC">
      <w:r>
        <w:rPr>
          <w:rFonts w:ascii="Liberation Serif" w:eastAsia="DejaVu Sans" w:hAnsi="Liberation Serif" w:cs="DejaVu Sans"/>
          <w:lang w:bidi="en-US"/>
        </w:rPr>
        <w:t>Neither of these resolves.</w:t>
      </w:r>
    </w:p>
  </w:comment>
  <w:comment w:id="1137" w:author="Ted Habermann" w:date="2016-09-23T12:42:00Z" w:initials="TH">
    <w:p w14:paraId="7BB772C7" w14:textId="77777777" w:rsidR="00706FAC" w:rsidRDefault="00706FAC">
      <w:r>
        <w:rPr>
          <w:rFonts w:ascii="Liberation Serif" w:eastAsia="DejaVu Sans" w:hAnsi="Liberation Serif" w:cs="DejaVu Sans"/>
          <w:lang w:bidi="en-US"/>
        </w:rPr>
        <w:t>this section comes from section 2.6 of the GeoTIFF specification</w:t>
      </w:r>
    </w:p>
  </w:comment>
  <w:comment w:id="1166" w:author="Ted Habermann" w:date="2018-01-15T10:20:00Z" w:initials="TH">
    <w:p w14:paraId="53DA15A2" w14:textId="77777777" w:rsidR="00706FAC" w:rsidRDefault="00706FAC" w:rsidP="00C05784">
      <w:r>
        <w:rPr>
          <w:rFonts w:ascii="Liberation Serif" w:eastAsia="DejaVu Sans" w:hAnsi="Liberation Serif" w:cs="DejaVu Sans"/>
          <w:lang w:bidi="en-US"/>
        </w:rPr>
        <w:t>comes from section 2.6.3 of GeoTIFF specification</w:t>
      </w:r>
    </w:p>
  </w:comment>
  <w:comment w:id="1160" w:author="Emmanuel Devys" w:date="2018-01-15T10:21:00Z" w:initials="ED">
    <w:p w14:paraId="1D3A1E0A" w14:textId="77777777" w:rsidR="00706FAC" w:rsidRDefault="00706FAC" w:rsidP="00C05784">
      <w:pPr>
        <w:pStyle w:val="CommentText"/>
      </w:pPr>
      <w:r>
        <w:rPr>
          <w:rStyle w:val="CommentReference"/>
        </w:rPr>
        <w:annotationRef/>
      </w:r>
      <w:r>
        <w:t>proposal to make this title more explicit.</w:t>
      </w:r>
    </w:p>
    <w:p w14:paraId="599F2818" w14:textId="77777777" w:rsidR="00706FAC" w:rsidRDefault="00706FAC" w:rsidP="00C05784">
      <w:pPr>
        <w:pStyle w:val="CommentText"/>
      </w:pPr>
      <w:r>
        <w:t xml:space="preserve">This is really the core of the logic of the </w:t>
      </w:r>
      <w:proofErr w:type="spellStart"/>
      <w:r>
        <w:t>georeference</w:t>
      </w:r>
      <w:proofErr w:type="spellEnd"/>
      <w:r>
        <w:t xml:space="preserve"> / geocoding of GeoTIFF! A kind of use case section!</w:t>
      </w:r>
    </w:p>
    <w:p w14:paraId="49D1FEFA" w14:textId="77777777" w:rsidR="00706FAC" w:rsidRDefault="00706FAC" w:rsidP="00C05784">
      <w:pPr>
        <w:pStyle w:val="CommentText"/>
      </w:pPr>
      <w:r>
        <w:t xml:space="preserve">Should be put forward and addressed by the </w:t>
      </w:r>
      <w:proofErr w:type="spellStart"/>
      <w:r>
        <w:t>georeference</w:t>
      </w:r>
      <w:proofErr w:type="spellEnd"/>
      <w:r>
        <w:t xml:space="preserve"> / geocoding requirement.</w:t>
      </w:r>
    </w:p>
    <w:p w14:paraId="1F43786B" w14:textId="779941B2" w:rsidR="00706FAC" w:rsidRDefault="00706FAC">
      <w:pPr>
        <w:pStyle w:val="CommentText"/>
      </w:pPr>
      <w:r w:rsidRPr="00675DFD">
        <w:rPr>
          <w:b/>
        </w:rPr>
        <w:t xml:space="preserve">Alternate title </w:t>
      </w:r>
      <w:proofErr w:type="gramStart"/>
      <w:r w:rsidRPr="00675DFD">
        <w:rPr>
          <w:b/>
        </w:rPr>
        <w:t>proposal</w:t>
      </w:r>
      <w:r>
        <w:t xml:space="preserve"> :</w:t>
      </w:r>
      <w:proofErr w:type="gramEnd"/>
      <w:r>
        <w:t xml:space="preserve"> Cookbook for </w:t>
      </w:r>
      <w:proofErr w:type="spellStart"/>
      <w:r>
        <w:t>Georeferencing</w:t>
      </w:r>
      <w:proofErr w:type="spellEnd"/>
      <w:r>
        <w:t xml:space="preserve"> a raster dataset</w:t>
      </w:r>
    </w:p>
  </w:comment>
  <w:comment w:id="1173" w:author="Ted Habermann" w:date="2016-09-23T12:51:00Z" w:initials="TH">
    <w:p w14:paraId="730CFCE7" w14:textId="77777777" w:rsidR="00706FAC" w:rsidRDefault="00706FAC">
      <w:r>
        <w:rPr>
          <w:rFonts w:ascii="Liberation Serif" w:eastAsia="DejaVu Sans" w:hAnsi="Liberation Serif" w:cs="DejaVu Sans"/>
          <w:lang w:bidi="en-US"/>
        </w:rPr>
        <w:t xml:space="preserve">section 2.7 of the </w:t>
      </w:r>
      <w:proofErr w:type="spellStart"/>
      <w:r>
        <w:rPr>
          <w:rFonts w:ascii="Liberation Serif" w:eastAsia="DejaVu Sans" w:hAnsi="Liberation Serif" w:cs="DejaVu Sans"/>
          <w:lang w:bidi="en-US"/>
        </w:rPr>
        <w:t>GeotTIFF</w:t>
      </w:r>
      <w:proofErr w:type="spellEnd"/>
      <w:r>
        <w:rPr>
          <w:rFonts w:ascii="Liberation Serif" w:eastAsia="DejaVu Sans" w:hAnsi="Liberation Serif" w:cs="DejaVu Sans"/>
          <w:lang w:bidi="en-US"/>
        </w:rPr>
        <w:t xml:space="preserve"> specification</w:t>
      </w:r>
    </w:p>
  </w:comment>
  <w:comment w:id="1213" w:author="Even Rouault" w:date="2017-12-04T16:45:00Z" w:initials="ER">
    <w:p w14:paraId="544F0EEC" w14:textId="77777777" w:rsidR="00706FAC" w:rsidRDefault="00706FAC">
      <w:r>
        <w:rPr>
          <w:sz w:val="20"/>
          <w:szCs w:val="20"/>
        </w:rPr>
        <w:t xml:space="preserve">Wouldn’t a URL to DGIWG be good </w:t>
      </w:r>
      <w:proofErr w:type="gramStart"/>
      <w:r>
        <w:rPr>
          <w:sz w:val="20"/>
          <w:szCs w:val="20"/>
        </w:rPr>
        <w:t>enough ?</w:t>
      </w:r>
      <w:proofErr w:type="gramEnd"/>
      <w:r>
        <w:rPr>
          <w:sz w:val="20"/>
          <w:szCs w:val="20"/>
        </w:rPr>
        <w:t xml:space="preserve"> This document is already long enough...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172A29" w15:done="0"/>
  <w15:commentEx w15:paraId="3319E73E" w15:done="0"/>
  <w15:commentEx w15:paraId="743B503E" w15:done="0"/>
  <w15:commentEx w15:paraId="02F4A9CD" w15:done="0"/>
  <w15:commentEx w15:paraId="0BFF1A85" w15:paraIdParent="02F4A9CD" w15:done="0"/>
  <w15:commentEx w15:paraId="7F22CD20" w15:done="0"/>
  <w15:commentEx w15:paraId="7524328B" w15:done="0"/>
  <w15:commentEx w15:paraId="1619EBF0" w15:done="0"/>
  <w15:commentEx w15:paraId="405BC5EB" w15:paraIdParent="1619EBF0" w15:done="0"/>
  <w15:commentEx w15:paraId="08B40140" w15:done="0"/>
  <w15:commentEx w15:paraId="6DFA0A0D" w15:done="0"/>
  <w15:commentEx w15:paraId="6DEEE522" w15:done="0"/>
  <w15:commentEx w15:paraId="3A1B9E92" w15:done="0"/>
  <w15:commentEx w15:paraId="509F1DE1" w15:done="0"/>
  <w15:commentEx w15:paraId="75BB946D" w15:done="0"/>
  <w15:commentEx w15:paraId="034A2E96" w15:done="0"/>
  <w15:commentEx w15:paraId="4FE9EEE8" w15:done="0"/>
  <w15:commentEx w15:paraId="35F446CC" w15:done="0"/>
  <w15:commentEx w15:paraId="5C7F1FE3" w15:done="0"/>
  <w15:commentEx w15:paraId="13F71DA3" w15:done="0"/>
  <w15:commentEx w15:paraId="489AA4F4" w15:paraIdParent="13F71DA3" w15:done="0"/>
  <w15:commentEx w15:paraId="0A38A559" w15:done="0"/>
  <w15:commentEx w15:paraId="3A2C0479" w15:done="0"/>
  <w15:commentEx w15:paraId="45B47830" w15:done="0"/>
  <w15:commentEx w15:paraId="3773A84C" w15:done="0"/>
  <w15:commentEx w15:paraId="074E8B24" w15:paraIdParent="3773A84C" w15:done="0"/>
  <w15:commentEx w15:paraId="6B0C43CC" w15:done="0"/>
  <w15:commentEx w15:paraId="14580C3D" w15:paraIdParent="6B0C43CC" w15:done="0"/>
  <w15:commentEx w15:paraId="5091E14B" w15:done="0"/>
  <w15:commentEx w15:paraId="217D451A" w15:paraIdParent="5091E14B" w15:done="0"/>
  <w15:commentEx w15:paraId="077CE193" w15:done="0"/>
  <w15:commentEx w15:paraId="55215E2A" w15:paraIdParent="077CE193" w15:done="0"/>
  <w15:commentEx w15:paraId="5CE68A62" w15:done="0"/>
  <w15:commentEx w15:paraId="648A261E" w15:paraIdParent="5CE68A62" w15:done="0"/>
  <w15:commentEx w15:paraId="1357C478" w15:done="0"/>
  <w15:commentEx w15:paraId="2918F488" w15:done="0"/>
  <w15:commentEx w15:paraId="16995A26" w15:paraIdParent="2918F488" w15:done="0"/>
  <w15:commentEx w15:paraId="33A5CD47" w15:paraIdParent="2918F488" w15:done="0"/>
  <w15:commentEx w15:paraId="3D69BD14" w15:done="0"/>
  <w15:commentEx w15:paraId="1C878089" w15:done="0"/>
  <w15:commentEx w15:paraId="155ABA33" w15:done="0"/>
  <w15:commentEx w15:paraId="4F4946A6" w15:paraIdParent="155ABA33" w15:done="0"/>
  <w15:commentEx w15:paraId="54A5F35E" w15:done="0"/>
  <w15:commentEx w15:paraId="7D7649DE" w15:done="0"/>
  <w15:commentEx w15:paraId="3DFCB8FE" w15:done="0"/>
  <w15:commentEx w15:paraId="2351BF1E" w15:done="0"/>
  <w15:commentEx w15:paraId="121DA962" w15:done="0"/>
  <w15:commentEx w15:paraId="7B3BE9B1" w15:paraIdParent="121DA962" w15:done="0"/>
  <w15:commentEx w15:paraId="16F7D305" w15:done="0"/>
  <w15:commentEx w15:paraId="770805A5" w15:done="0"/>
  <w15:commentEx w15:paraId="3C67260E" w15:done="0"/>
  <w15:commentEx w15:paraId="5C2BCC9D" w15:done="0"/>
  <w15:commentEx w15:paraId="771FC5A8" w15:done="0"/>
  <w15:commentEx w15:paraId="17558199" w15:done="0"/>
  <w15:commentEx w15:paraId="465986E6" w15:done="0"/>
  <w15:commentEx w15:paraId="739907DC" w15:done="0"/>
  <w15:commentEx w15:paraId="50CF68C0" w15:done="0"/>
  <w15:commentEx w15:paraId="73FE0970" w15:done="0"/>
  <w15:commentEx w15:paraId="00E0EC10" w15:done="0"/>
  <w15:commentEx w15:paraId="3FF261E5" w15:done="0"/>
  <w15:commentEx w15:paraId="706AA90D" w15:paraIdParent="3FF261E5" w15:done="0"/>
  <w15:commentEx w15:paraId="50A2675B" w15:done="0"/>
  <w15:commentEx w15:paraId="11341047" w15:paraIdParent="50A2675B" w15:done="0"/>
  <w15:commentEx w15:paraId="0163EDBF" w15:done="0"/>
  <w15:commentEx w15:paraId="561EEE85" w15:done="0"/>
  <w15:commentEx w15:paraId="6BB10C01" w15:paraIdParent="561EEE85" w15:done="0"/>
  <w15:commentEx w15:paraId="7BB15634" w15:done="0"/>
  <w15:commentEx w15:paraId="5D450CB0" w15:done="0"/>
  <w15:commentEx w15:paraId="71B682B2" w15:done="0"/>
  <w15:commentEx w15:paraId="405B39E9" w15:done="0"/>
  <w15:commentEx w15:paraId="76DE2356" w15:done="0"/>
  <w15:commentEx w15:paraId="42FE9CB1" w15:done="0"/>
  <w15:commentEx w15:paraId="3CCE1548" w15:done="0"/>
  <w15:commentEx w15:paraId="39708109" w15:paraIdParent="3CCE1548" w15:done="0"/>
  <w15:commentEx w15:paraId="491342F9" w15:done="0"/>
  <w15:commentEx w15:paraId="02FD1FCE" w15:done="0"/>
  <w15:commentEx w15:paraId="43B9D10A" w15:done="0"/>
  <w15:commentEx w15:paraId="4A95571C" w15:done="0"/>
  <w15:commentEx w15:paraId="5E3B9BEC" w15:done="0"/>
  <w15:commentEx w15:paraId="2FD982E7" w15:done="0"/>
  <w15:commentEx w15:paraId="467FAD69" w15:done="0"/>
  <w15:commentEx w15:paraId="2B2C78A7" w15:done="0"/>
  <w15:commentEx w15:paraId="641D5A89" w15:done="0"/>
  <w15:commentEx w15:paraId="57E8B0AE" w15:done="0"/>
  <w15:commentEx w15:paraId="14CED509" w15:done="0"/>
  <w15:commentEx w15:paraId="5DCF7B3B" w15:done="0"/>
  <w15:commentEx w15:paraId="7BB772C7" w15:done="0"/>
  <w15:commentEx w15:paraId="53DA15A2" w15:done="0"/>
  <w15:commentEx w15:paraId="1F43786B" w15:done="0"/>
  <w15:commentEx w15:paraId="730CFCE7" w15:done="0"/>
  <w15:commentEx w15:paraId="544F0EE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2BCBD" w14:textId="77777777" w:rsidR="00174D35" w:rsidRDefault="00174D35">
      <w:pPr>
        <w:spacing w:after="0"/>
      </w:pPr>
      <w:r>
        <w:separator/>
      </w:r>
    </w:p>
  </w:endnote>
  <w:endnote w:type="continuationSeparator" w:id="0">
    <w:p w14:paraId="0C54EB00" w14:textId="77777777" w:rsidR="00174D35" w:rsidRDefault="00174D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ＭＳ 明朝">
    <w:charset w:val="80"/>
    <w:family w:val="roman"/>
    <w:pitch w:val="fixed"/>
    <w:sig w:usb0="E00002FF" w:usb1="6AC7FDFB" w:usb2="08000012" w:usb3="00000000" w:csb0="0002009F" w:csb1="00000000"/>
  </w:font>
  <w:font w:name="Arial Unicode MS">
    <w:panose1 w:val="020B0604020202020204"/>
    <w:charset w:val="00"/>
    <w:family w:val="swiss"/>
    <w:pitch w:val="variable"/>
    <w:sig w:usb0="F7FFAFFF" w:usb1="E9DFFFFF" w:usb2="0000003F" w:usb3="00000000" w:csb0="003F01FF" w:csb1="00000000"/>
  </w:font>
  <w:font w:name="Times">
    <w:panose1 w:val="02000500000000000000"/>
    <w:charset w:val="00"/>
    <w:family w:val="roman"/>
    <w:pitch w:val="variable"/>
    <w:sig w:usb0="000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Baoli SC Regular">
    <w:altName w:val="Baoli SC"/>
    <w:charset w:val="01"/>
    <w:family w:val="roman"/>
    <w:pitch w:val="variable"/>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172643"/>
      <w:docPartObj>
        <w:docPartGallery w:val="Page Numbers (Bottom of Page)"/>
        <w:docPartUnique/>
      </w:docPartObj>
    </w:sdtPr>
    <w:sdtContent>
      <w:p w14:paraId="41CF232B" w14:textId="77777777" w:rsidR="00706FAC" w:rsidRDefault="00706FAC">
        <w:pPr>
          <w:pStyle w:val="Footer"/>
          <w:jc w:val="center"/>
        </w:pPr>
        <w:r>
          <w:fldChar w:fldCharType="begin"/>
        </w:r>
        <w:r>
          <w:instrText>PAGE</w:instrText>
        </w:r>
        <w:r>
          <w:fldChar w:fldCharType="separate"/>
        </w:r>
        <w:r w:rsidR="001E1F9D">
          <w:rPr>
            <w:noProof/>
          </w:rPr>
          <w:t>7</w:t>
        </w:r>
        <w:r>
          <w:fldChar w:fldCharType="end"/>
        </w:r>
      </w:p>
    </w:sdtContent>
  </w:sdt>
  <w:p w14:paraId="42850442" w14:textId="77777777" w:rsidR="00706FAC" w:rsidRDefault="00706FAC">
    <w:pPr>
      <w:pStyle w:val="Footer"/>
      <w:jc w:val="right"/>
      <w:rPr>
        <w:sz w:val="16"/>
        <w:szCs w:val="16"/>
      </w:rPr>
    </w:pPr>
    <w:r>
      <w:rPr>
        <w:sz w:val="16"/>
        <w:szCs w:val="16"/>
      </w:rPr>
      <w:t xml:space="preserve">Copyright © </w:t>
    </w:r>
    <w:r>
      <w:rPr>
        <w:color w:val="FF0000"/>
        <w:sz w:val="16"/>
        <w:szCs w:val="16"/>
      </w:rPr>
      <w:t xml:space="preserve">2015 </w:t>
    </w:r>
    <w:r>
      <w:rPr>
        <w:sz w:val="16"/>
        <w:szCs w:val="16"/>
      </w:rPr>
      <w:t>Open Geospatial Consortium</w:t>
    </w:r>
  </w:p>
  <w:p w14:paraId="04013770" w14:textId="77777777" w:rsidR="00706FAC" w:rsidRDefault="00706FA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8E0EE" w14:textId="77777777" w:rsidR="00174D35" w:rsidRDefault="00174D35">
      <w:r>
        <w:separator/>
      </w:r>
    </w:p>
  </w:footnote>
  <w:footnote w:type="continuationSeparator" w:id="0">
    <w:p w14:paraId="6808D788" w14:textId="77777777" w:rsidR="00174D35" w:rsidRDefault="00174D35">
      <w:r>
        <w:continuationSeparator/>
      </w:r>
    </w:p>
  </w:footnote>
  <w:footnote w:id="1">
    <w:p w14:paraId="2BBCFBE4" w14:textId="77777777" w:rsidR="00706FAC" w:rsidRDefault="00706FAC">
      <w:r>
        <w:footnoteRef/>
      </w:r>
    </w:p>
    <w:p w14:paraId="0C182A14" w14:textId="77777777" w:rsidR="00706FAC" w:rsidRDefault="00706FAC">
      <w:pPr>
        <w:pStyle w:val="FootnoteText"/>
      </w:pPr>
      <w:r>
        <w:tab/>
        <w:t xml:space="preserve"> </w:t>
      </w:r>
      <w:hyperlink r:id="rId1">
        <w:r>
          <w:rPr>
            <w:rStyle w:val="LienInternet"/>
          </w:rPr>
          <w:t>www.opengeospatial.org/cite</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D19FA"/>
    <w:multiLevelType w:val="multilevel"/>
    <w:tmpl w:val="8AD218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7372252"/>
    <w:multiLevelType w:val="multilevel"/>
    <w:tmpl w:val="D2746B4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nsid w:val="58F205FB"/>
    <w:multiLevelType w:val="multilevel"/>
    <w:tmpl w:val="5FAA8CBC"/>
    <w:lvl w:ilvl="0">
      <w:start w:val="1"/>
      <w:numFmt w:val="upperLetter"/>
      <w:suff w:val="space"/>
      <w:lvlText w:val="Annex %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1440" w:hanging="36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DC23202"/>
    <w:multiLevelType w:val="multilevel"/>
    <w:tmpl w:val="5854F056"/>
    <w:lvl w:ilvl="0">
      <w:start w:val="1"/>
      <w:numFmt w:val="lowerLetter"/>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F656443"/>
    <w:multiLevelType w:val="multilevel"/>
    <w:tmpl w:val="3618AF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6CC0426E"/>
    <w:multiLevelType w:val="multilevel"/>
    <w:tmpl w:val="96164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FD05E7D"/>
    <w:multiLevelType w:val="multilevel"/>
    <w:tmpl w:val="63BA6002"/>
    <w:lvl w:ilvl="0">
      <w:start w:val="1"/>
      <w:numFmt w:val="lowerRoman"/>
      <w:lvlText w:val="%1."/>
      <w:lvlJc w:val="right"/>
      <w:pPr>
        <w:tabs>
          <w:tab w:val="num" w:pos="504"/>
        </w:tabs>
        <w:ind w:left="504" w:hanging="504"/>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72DB11A7"/>
    <w:multiLevelType w:val="multilevel"/>
    <w:tmpl w:val="F49ED2E2"/>
    <w:lvl w:ilvl="0">
      <w:start w:val="1"/>
      <w:numFmt w:val="decimal"/>
      <w:lvlText w:val="4.%1"/>
      <w:lvlJc w:val="left"/>
      <w:pPr>
        <w:tabs>
          <w:tab w:val="num" w:pos="720"/>
        </w:tabs>
        <w:ind w:left="720" w:hanging="720"/>
      </w:pPr>
      <w:rPr>
        <w:rFonts w:cs="Arial"/>
        <w:b/>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739440D8"/>
    <w:multiLevelType w:val="multilevel"/>
    <w:tmpl w:val="A970B42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nsid w:val="7797343C"/>
    <w:multiLevelType w:val="multilevel"/>
    <w:tmpl w:val="58CC1464"/>
    <w:lvl w:ilvl="0">
      <w:start w:val="7"/>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8DF4E75"/>
    <w:multiLevelType w:val="multilevel"/>
    <w:tmpl w:val="5B9E2E6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nsid w:val="7E500FFF"/>
    <w:multiLevelType w:val="multilevel"/>
    <w:tmpl w:val="AA0637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F3D2780"/>
    <w:multiLevelType w:val="multilevel"/>
    <w:tmpl w:val="D2746B4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1"/>
  </w:num>
  <w:num w:numId="2">
    <w:abstractNumId w:val="1"/>
  </w:num>
  <w:num w:numId="3">
    <w:abstractNumId w:val="6"/>
  </w:num>
  <w:num w:numId="4">
    <w:abstractNumId w:val="3"/>
  </w:num>
  <w:num w:numId="5">
    <w:abstractNumId w:val="4"/>
  </w:num>
  <w:num w:numId="6">
    <w:abstractNumId w:val="7"/>
  </w:num>
  <w:num w:numId="7">
    <w:abstractNumId w:val="8"/>
  </w:num>
  <w:num w:numId="8">
    <w:abstractNumId w:val="0"/>
  </w:num>
  <w:num w:numId="9">
    <w:abstractNumId w:val="5"/>
  </w:num>
  <w:num w:numId="10">
    <w:abstractNumId w:val="10"/>
  </w:num>
  <w:num w:numId="11">
    <w:abstractNumId w:val="2"/>
  </w:num>
  <w:num w:numId="12">
    <w:abstractNumId w:val="12"/>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d Habermann">
    <w15:presenceInfo w15:providerId="None" w15:userId="Ted Habermann"/>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0A2"/>
    <w:rsid w:val="00094355"/>
    <w:rsid w:val="000C6229"/>
    <w:rsid w:val="00100919"/>
    <w:rsid w:val="0014093B"/>
    <w:rsid w:val="00174D35"/>
    <w:rsid w:val="001D2C9A"/>
    <w:rsid w:val="001E1F9D"/>
    <w:rsid w:val="00213120"/>
    <w:rsid w:val="0022144E"/>
    <w:rsid w:val="002326F4"/>
    <w:rsid w:val="0024442C"/>
    <w:rsid w:val="00254540"/>
    <w:rsid w:val="002C7E11"/>
    <w:rsid w:val="002D2BA6"/>
    <w:rsid w:val="002D4425"/>
    <w:rsid w:val="0033788D"/>
    <w:rsid w:val="00363F78"/>
    <w:rsid w:val="00381296"/>
    <w:rsid w:val="00390545"/>
    <w:rsid w:val="003E163C"/>
    <w:rsid w:val="00430E84"/>
    <w:rsid w:val="004F47DC"/>
    <w:rsid w:val="005135D4"/>
    <w:rsid w:val="005469FF"/>
    <w:rsid w:val="005573CE"/>
    <w:rsid w:val="005D2CD6"/>
    <w:rsid w:val="005E4192"/>
    <w:rsid w:val="00632DC8"/>
    <w:rsid w:val="00651EFF"/>
    <w:rsid w:val="006A5E8C"/>
    <w:rsid w:val="006D462E"/>
    <w:rsid w:val="00706FAC"/>
    <w:rsid w:val="0086430C"/>
    <w:rsid w:val="0093256E"/>
    <w:rsid w:val="009F0897"/>
    <w:rsid w:val="00A206A8"/>
    <w:rsid w:val="00A542D4"/>
    <w:rsid w:val="00A70032"/>
    <w:rsid w:val="00AB5EBD"/>
    <w:rsid w:val="00B128BF"/>
    <w:rsid w:val="00B65602"/>
    <w:rsid w:val="00C05784"/>
    <w:rsid w:val="00C925A6"/>
    <w:rsid w:val="00C9448B"/>
    <w:rsid w:val="00D35C69"/>
    <w:rsid w:val="00DD144D"/>
    <w:rsid w:val="00DE469F"/>
    <w:rsid w:val="00E13FED"/>
    <w:rsid w:val="00E41742"/>
    <w:rsid w:val="00E53158"/>
    <w:rsid w:val="00E5428E"/>
    <w:rsid w:val="00E76297"/>
    <w:rsid w:val="00EC06A4"/>
    <w:rsid w:val="00EC6282"/>
    <w:rsid w:val="00EF70A2"/>
    <w:rsid w:val="00F611F1"/>
    <w:rsid w:val="00FA7EF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D0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7D5A"/>
    <w:pPr>
      <w:spacing w:after="240"/>
    </w:pPr>
    <w:rPr>
      <w:sz w:val="24"/>
      <w:szCs w:val="24"/>
    </w:rPr>
  </w:style>
  <w:style w:type="paragraph" w:styleId="Heading1">
    <w:name w:val="heading 1"/>
    <w:basedOn w:val="Normal"/>
    <w:next w:val="Normal"/>
    <w:qFormat/>
    <w:rsid w:val="00F27D5A"/>
    <w:pPr>
      <w:keepNext/>
      <w:numPr>
        <w:numId w:val="1"/>
      </w:numPr>
      <w:spacing w:before="480" w:line="360" w:lineRule="auto"/>
      <w:outlineLvl w:val="0"/>
    </w:pPr>
    <w:rPr>
      <w:b/>
      <w:bCs/>
      <w:sz w:val="28"/>
    </w:rPr>
  </w:style>
  <w:style w:type="paragraph" w:styleId="Heading2">
    <w:name w:val="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uiPriority w:val="9"/>
    <w:qFormat/>
    <w:rsid w:val="00F27D5A"/>
    <w:pPr>
      <w:keepNext/>
      <w:numPr>
        <w:ilvl w:val="2"/>
        <w:numId w:val="1"/>
      </w:numPr>
      <w:spacing w:before="240" w:after="60"/>
      <w:outlineLvl w:val="2"/>
    </w:pPr>
    <w:rPr>
      <w:rFonts w:cs="Arial"/>
      <w:b/>
      <w:bCs/>
      <w:szCs w:val="26"/>
    </w:rPr>
  </w:style>
  <w:style w:type="paragraph" w:styleId="Heading4">
    <w:name w:val="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qFormat/>
    <w:rsid w:val="00F27D5A"/>
    <w:pPr>
      <w:numPr>
        <w:ilvl w:val="4"/>
        <w:numId w:val="1"/>
      </w:numPr>
      <w:spacing w:before="240" w:after="60"/>
      <w:outlineLvl w:val="4"/>
    </w:pPr>
    <w:rPr>
      <w:b/>
      <w:bCs/>
      <w:i/>
      <w:iCs/>
      <w:sz w:val="26"/>
      <w:szCs w:val="26"/>
    </w:rPr>
  </w:style>
  <w:style w:type="paragraph" w:styleId="Heading6">
    <w:name w:val="heading 6"/>
    <w:basedOn w:val="Normal"/>
    <w:next w:val="Normal"/>
    <w:qFormat/>
    <w:rsid w:val="00F27D5A"/>
    <w:pPr>
      <w:numPr>
        <w:ilvl w:val="5"/>
        <w:numId w:val="1"/>
      </w:numPr>
      <w:spacing w:before="240" w:after="60"/>
      <w:outlineLvl w:val="5"/>
    </w:pPr>
    <w:rPr>
      <w:b/>
      <w:bCs/>
      <w:sz w:val="22"/>
      <w:szCs w:val="22"/>
    </w:rPr>
  </w:style>
  <w:style w:type="paragraph" w:styleId="Heading7">
    <w:name w:val="heading 7"/>
    <w:basedOn w:val="Normal"/>
    <w:next w:val="Normal"/>
    <w:qFormat/>
    <w:rsid w:val="00F27D5A"/>
    <w:pPr>
      <w:numPr>
        <w:ilvl w:val="6"/>
        <w:numId w:val="1"/>
      </w:numPr>
      <w:spacing w:before="240" w:after="60"/>
      <w:outlineLvl w:val="6"/>
    </w:pPr>
  </w:style>
  <w:style w:type="paragraph" w:styleId="Heading8">
    <w:name w:val="heading 8"/>
    <w:basedOn w:val="Normal"/>
    <w:next w:val="Normal"/>
    <w:qFormat/>
    <w:rsid w:val="00F27D5A"/>
    <w:pPr>
      <w:numPr>
        <w:ilvl w:val="7"/>
        <w:numId w:val="1"/>
      </w:numPr>
      <w:spacing w:before="240" w:after="60"/>
      <w:outlineLvl w:val="7"/>
    </w:pPr>
    <w:rPr>
      <w:i/>
      <w:iCs/>
    </w:rPr>
  </w:style>
  <w:style w:type="paragraph" w:styleId="Heading9">
    <w:name w:val="heading 9"/>
    <w:basedOn w:val="Normal"/>
    <w:next w:val="Normal"/>
    <w:qFormat/>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basedOn w:val="DefaultParagraphFont"/>
    <w:uiPriority w:val="99"/>
    <w:rsid w:val="00F27D5A"/>
    <w:rPr>
      <w:rFonts w:cs="Times New Roman"/>
      <w:color w:val="0000FF"/>
      <w:u w:val="single"/>
    </w:rPr>
  </w:style>
  <w:style w:type="character" w:customStyle="1" w:styleId="Codefragment">
    <w:name w:val="Codefragment"/>
    <w:basedOn w:val="DefaultParagraphFont"/>
    <w:qFormat/>
    <w:rsid w:val="00F27D5A"/>
    <w:rPr>
      <w:rFonts w:ascii="Courier New" w:hAnsi="Courier New" w:cs="Courier New"/>
      <w:sz w:val="22"/>
      <w:szCs w:val="22"/>
      <w:lang w:val="en-US"/>
    </w:rPr>
  </w:style>
  <w:style w:type="character" w:customStyle="1" w:styleId="AnnexLevel1Char">
    <w:name w:val="Annex Level 1 Char"/>
    <w:basedOn w:val="DefaultParagraphFont"/>
    <w:link w:val="AnnexLevel1"/>
    <w:qFormat/>
    <w:rsid w:val="00C02A18"/>
    <w:rPr>
      <w:b/>
      <w:sz w:val="28"/>
      <w:szCs w:val="22"/>
    </w:rPr>
  </w:style>
  <w:style w:type="character" w:customStyle="1" w:styleId="AnnexLevel0TitleChar">
    <w:name w:val="Annex Level 0 (Title) Char"/>
    <w:basedOn w:val="AnnexLevel1Char"/>
    <w:link w:val="AnnexLevel0Title"/>
    <w:qFormat/>
    <w:rsid w:val="00C02A18"/>
    <w:rPr>
      <w:b/>
      <w:sz w:val="32"/>
      <w:szCs w:val="24"/>
    </w:rPr>
  </w:style>
  <w:style w:type="character" w:customStyle="1" w:styleId="Heading2Char">
    <w:name w:val="Heading 2 Char"/>
    <w:basedOn w:val="DefaultParagraphFont"/>
    <w:link w:val="Heading2"/>
    <w:qFormat/>
    <w:rsid w:val="004A5507"/>
    <w:rPr>
      <w:rFonts w:cs="Arial"/>
      <w:b/>
      <w:bCs/>
      <w:iCs/>
      <w:sz w:val="24"/>
      <w:szCs w:val="28"/>
    </w:rPr>
  </w:style>
  <w:style w:type="character" w:customStyle="1" w:styleId="AnnexLevel2Char">
    <w:name w:val="Annex Level 2 Char"/>
    <w:basedOn w:val="Heading2Char"/>
    <w:link w:val="AnnexLevel2"/>
    <w:qFormat/>
    <w:rsid w:val="00423A02"/>
    <w:rPr>
      <w:rFonts w:cs="Arial"/>
      <w:b/>
      <w:bCs/>
      <w:iCs/>
      <w:sz w:val="24"/>
      <w:szCs w:val="28"/>
      <w:lang w:val="en-AU" w:eastAsia="en-AU"/>
    </w:rPr>
  </w:style>
  <w:style w:type="character" w:customStyle="1" w:styleId="HeaderChar">
    <w:name w:val="Header Char"/>
    <w:basedOn w:val="DefaultParagraphFont"/>
    <w:link w:val="Header"/>
    <w:uiPriority w:val="99"/>
    <w:qFormat/>
    <w:rsid w:val="0079517D"/>
    <w:rPr>
      <w:sz w:val="24"/>
      <w:szCs w:val="24"/>
    </w:rPr>
  </w:style>
  <w:style w:type="character" w:customStyle="1" w:styleId="FooterChar">
    <w:name w:val="Footer Char"/>
    <w:basedOn w:val="DefaultParagraphFont"/>
    <w:link w:val="Footer"/>
    <w:uiPriority w:val="99"/>
    <w:qFormat/>
    <w:rsid w:val="0079517D"/>
    <w:rPr>
      <w:sz w:val="24"/>
      <w:szCs w:val="24"/>
    </w:rPr>
  </w:style>
  <w:style w:type="character" w:customStyle="1" w:styleId="BodyTextIndentChar">
    <w:name w:val="Body Text Indent Char"/>
    <w:basedOn w:val="DefaultParagraphFont"/>
    <w:link w:val="BodyTextIndent"/>
    <w:qFormat/>
    <w:rsid w:val="00FE0219"/>
    <w:rPr>
      <w:sz w:val="22"/>
      <w:szCs w:val="22"/>
    </w:rPr>
  </w:style>
  <w:style w:type="character" w:customStyle="1" w:styleId="BodyText2Char">
    <w:name w:val="Body Text 2 Char"/>
    <w:basedOn w:val="DefaultParagraphFont"/>
    <w:link w:val="BodyText2"/>
    <w:uiPriority w:val="99"/>
    <w:semiHidden/>
    <w:qFormat/>
    <w:rsid w:val="00D70CF5"/>
    <w:rPr>
      <w:sz w:val="24"/>
      <w:szCs w:val="24"/>
    </w:rPr>
  </w:style>
  <w:style w:type="character" w:customStyle="1" w:styleId="DocumentMapChar">
    <w:name w:val="Document Map Char"/>
    <w:basedOn w:val="DefaultParagraphFont"/>
    <w:link w:val="DocumentMap"/>
    <w:uiPriority w:val="99"/>
    <w:semiHidden/>
    <w:qFormat/>
    <w:rsid w:val="004B748F"/>
    <w:rPr>
      <w:rFonts w:ascii="Lucida Grande" w:hAnsi="Lucida Grande" w:cs="Lucida Grande"/>
      <w:sz w:val="24"/>
      <w:szCs w:val="24"/>
    </w:rPr>
  </w:style>
  <w:style w:type="character" w:styleId="CommentReference">
    <w:name w:val="annotation reference"/>
    <w:basedOn w:val="DefaultParagraphFont"/>
    <w:uiPriority w:val="99"/>
    <w:semiHidden/>
    <w:unhideWhenUsed/>
    <w:qFormat/>
    <w:rsid w:val="00D70664"/>
    <w:rPr>
      <w:sz w:val="18"/>
      <w:szCs w:val="18"/>
    </w:rPr>
  </w:style>
  <w:style w:type="character" w:customStyle="1" w:styleId="CommentTextChar">
    <w:name w:val="Comment Text Char"/>
    <w:basedOn w:val="DefaultParagraphFont"/>
    <w:link w:val="CommentText"/>
    <w:uiPriority w:val="99"/>
    <w:semiHidden/>
    <w:qFormat/>
    <w:rsid w:val="00D70664"/>
    <w:rPr>
      <w:sz w:val="24"/>
      <w:szCs w:val="24"/>
    </w:rPr>
  </w:style>
  <w:style w:type="character" w:customStyle="1" w:styleId="CommentSubjectChar">
    <w:name w:val="Comment Subject Char"/>
    <w:basedOn w:val="CommentTextChar"/>
    <w:link w:val="CommentSubject"/>
    <w:uiPriority w:val="99"/>
    <w:semiHidden/>
    <w:qFormat/>
    <w:rsid w:val="00D70664"/>
    <w:rPr>
      <w:b/>
      <w:bCs/>
      <w:sz w:val="24"/>
      <w:szCs w:val="24"/>
    </w:rPr>
  </w:style>
  <w:style w:type="character" w:customStyle="1" w:styleId="BalloonTextChar">
    <w:name w:val="Balloon Text Char"/>
    <w:basedOn w:val="DefaultParagraphFont"/>
    <w:link w:val="BalloonText"/>
    <w:uiPriority w:val="99"/>
    <w:semiHidden/>
    <w:qFormat/>
    <w:rsid w:val="00D70664"/>
    <w:rPr>
      <w:rFonts w:ascii="Lucida Grande" w:hAnsi="Lucida Grande" w:cs="Lucida Grande"/>
      <w:sz w:val="18"/>
      <w:szCs w:val="18"/>
    </w:rPr>
  </w:style>
  <w:style w:type="character" w:customStyle="1" w:styleId="Heading3Char">
    <w:name w:val="Heading 3 Char"/>
    <w:basedOn w:val="DefaultParagraphFont"/>
    <w:link w:val="Heading3"/>
    <w:uiPriority w:val="9"/>
    <w:qFormat/>
    <w:rsid w:val="00497AD5"/>
    <w:rPr>
      <w:rFonts w:cs="Arial"/>
      <w:b/>
      <w:bCs/>
      <w:sz w:val="24"/>
      <w:szCs w:val="26"/>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eastAsia="Times New Roman"/>
    </w:rPr>
  </w:style>
  <w:style w:type="character" w:customStyle="1" w:styleId="ListLabel4">
    <w:name w:val="ListLabel 4"/>
    <w:qFormat/>
    <w:rPr>
      <w:rFonts w:cs="Courier New"/>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Courier New"/>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Courier New"/>
    </w:rPr>
  </w:style>
  <w:style w:type="character" w:customStyle="1" w:styleId="ListLabel11">
    <w:name w:val="ListLabel 11"/>
    <w:qFormat/>
    <w:rPr>
      <w:rFonts w:cs="Times New Roman"/>
    </w:rPr>
  </w:style>
  <w:style w:type="character" w:customStyle="1" w:styleId="ListLabel12">
    <w:name w:val="ListLabel 12"/>
    <w:qFormat/>
    <w:rPr>
      <w:rFonts w:cs="Arial"/>
      <w:b/>
      <w:i w:val="0"/>
    </w:rPr>
  </w:style>
  <w:style w:type="character" w:customStyle="1" w:styleId="ListLabel13">
    <w:name w:val="ListLabel 13"/>
    <w:qFormat/>
    <w:rPr>
      <w:rFonts w:cs="Times New Roman"/>
      <w:b/>
      <w:i w:val="0"/>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Times New Roman"/>
    </w:rPr>
  </w:style>
  <w:style w:type="character" w:customStyle="1" w:styleId="ListLabel123">
    <w:name w:val="ListLabel 123"/>
    <w:qFormat/>
    <w:rPr>
      <w:rFonts w:cs="Times New Roman"/>
    </w:rPr>
  </w:style>
  <w:style w:type="character" w:customStyle="1" w:styleId="ListLabel124">
    <w:name w:val="ListLabel 124"/>
    <w:qFormat/>
    <w:rPr>
      <w:rFonts w:cs="Times New Roman"/>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rFonts w:cs="Times New Roman"/>
    </w:rPr>
  </w:style>
  <w:style w:type="character" w:customStyle="1" w:styleId="ListLabel135">
    <w:name w:val="ListLabel 135"/>
    <w:qFormat/>
    <w:rPr>
      <w:rFonts w:cs="Times New Roman"/>
    </w:rPr>
  </w:style>
  <w:style w:type="character" w:customStyle="1" w:styleId="ListLabel136">
    <w:name w:val="ListLabel 136"/>
    <w:qFormat/>
    <w:rPr>
      <w:rFonts w:cs="Times New Roman"/>
    </w:rPr>
  </w:style>
  <w:style w:type="character" w:customStyle="1" w:styleId="ListLabel137">
    <w:name w:val="ListLabel 137"/>
    <w:qFormat/>
    <w:rPr>
      <w:rFonts w:cs="Times New Roman"/>
    </w:rPr>
  </w:style>
  <w:style w:type="character" w:customStyle="1" w:styleId="ListLabel138">
    <w:name w:val="ListLabel 138"/>
    <w:qFormat/>
    <w:rPr>
      <w:rFonts w:cs="Times New Roman"/>
    </w:rPr>
  </w:style>
  <w:style w:type="character" w:customStyle="1" w:styleId="ListLabel139">
    <w:name w:val="ListLabel 139"/>
    <w:qFormat/>
    <w:rPr>
      <w:rFonts w:cs="Times New Roman"/>
    </w:rPr>
  </w:style>
  <w:style w:type="character" w:customStyle="1" w:styleId="ListLabel140">
    <w:name w:val="ListLabel 140"/>
    <w:qFormat/>
    <w:rPr>
      <w:rFonts w:cs="Times New Roman"/>
    </w:rPr>
  </w:style>
  <w:style w:type="character" w:customStyle="1" w:styleId="ListLabel141">
    <w:name w:val="ListLabel 141"/>
    <w:qFormat/>
    <w:rPr>
      <w:rFonts w:cs="Times New Roman"/>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rPr>
  </w:style>
  <w:style w:type="character" w:customStyle="1" w:styleId="ListLabel151">
    <w:name w:val="ListLabel 151"/>
    <w:qFormat/>
    <w:rPr>
      <w:rFonts w:cs="Times New Roman"/>
    </w:rPr>
  </w:style>
  <w:style w:type="character" w:customStyle="1" w:styleId="ListLabel152">
    <w:name w:val="ListLabel 152"/>
    <w:qFormat/>
    <w:rPr>
      <w:rFonts w:cs="Times New Roman"/>
    </w:rPr>
  </w:style>
  <w:style w:type="character" w:customStyle="1" w:styleId="ListLabel153">
    <w:name w:val="ListLabel 153"/>
    <w:qFormat/>
    <w:rPr>
      <w:rFonts w:cs="Times New Roman"/>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rPr>
  </w:style>
  <w:style w:type="character" w:customStyle="1" w:styleId="ListLabel160">
    <w:name w:val="ListLabel 160"/>
    <w:qFormat/>
    <w:rPr>
      <w:rFonts w:cs="Times New Roman"/>
    </w:rPr>
  </w:style>
  <w:style w:type="character" w:customStyle="1" w:styleId="ListLabel161">
    <w:name w:val="ListLabel 161"/>
    <w:qFormat/>
    <w:rPr>
      <w:rFonts w:cs="Times New Roman"/>
    </w:rPr>
  </w:style>
  <w:style w:type="character" w:customStyle="1" w:styleId="ListLabel162">
    <w:name w:val="ListLabel 162"/>
    <w:qFormat/>
    <w:rPr>
      <w:rFonts w:cs="Times New Roman"/>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rPr>
  </w:style>
  <w:style w:type="character" w:customStyle="1" w:styleId="ListLabel169">
    <w:name w:val="ListLabel 169"/>
    <w:qFormat/>
    <w:rPr>
      <w:rFonts w:cs="Times New Roman"/>
    </w:rPr>
  </w:style>
  <w:style w:type="character" w:customStyle="1" w:styleId="ListLabel170">
    <w:name w:val="ListLabel 170"/>
    <w:qFormat/>
    <w:rPr>
      <w:rFonts w:cs="Times New Roman"/>
    </w:rPr>
  </w:style>
  <w:style w:type="character" w:customStyle="1" w:styleId="ListLabel171">
    <w:name w:val="ListLabel 171"/>
    <w:qFormat/>
    <w:rPr>
      <w:rFonts w:cs="Times New Roman"/>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rPr>
  </w:style>
  <w:style w:type="character" w:customStyle="1" w:styleId="ListLabel178">
    <w:name w:val="ListLabel 178"/>
    <w:qFormat/>
    <w:rPr>
      <w:rFonts w:cs="Times New Roman"/>
    </w:rPr>
  </w:style>
  <w:style w:type="character" w:customStyle="1" w:styleId="ListLabel179">
    <w:name w:val="ListLabel 179"/>
    <w:qFormat/>
    <w:rPr>
      <w:rFonts w:cs="Times New Roman"/>
    </w:rPr>
  </w:style>
  <w:style w:type="character" w:customStyle="1" w:styleId="ListLabel180">
    <w:name w:val="ListLabel 180"/>
    <w:qFormat/>
    <w:rPr>
      <w:rFonts w:cs="Times New Roman"/>
    </w:rPr>
  </w:style>
  <w:style w:type="character" w:customStyle="1" w:styleId="ListLabel181">
    <w:name w:val="ListLabel 181"/>
    <w:qFormat/>
    <w:rPr>
      <w:rFonts w:cs="Times New Roman"/>
    </w:rPr>
  </w:style>
  <w:style w:type="character" w:customStyle="1" w:styleId="ListLabel182">
    <w:name w:val="ListLabel 182"/>
    <w:qFormat/>
    <w:rPr>
      <w:rFonts w:cs="Times New Roman"/>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rPr>
  </w:style>
  <w:style w:type="character" w:customStyle="1" w:styleId="ListLabel192">
    <w:name w:val="ListLabel 192"/>
    <w:qFormat/>
    <w:rPr>
      <w:rFonts w:cs="Times New Roman"/>
    </w:rPr>
  </w:style>
  <w:style w:type="character" w:customStyle="1" w:styleId="ListLabel193">
    <w:name w:val="ListLabel 193"/>
    <w:qFormat/>
    <w:rPr>
      <w:rFonts w:cs="Times New Roman"/>
    </w:rPr>
  </w:style>
  <w:style w:type="character" w:customStyle="1" w:styleId="ListLabel194">
    <w:name w:val="ListLabel 194"/>
    <w:qFormat/>
    <w:rPr>
      <w:rFonts w:cs="Times New Roman"/>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rPr>
  </w:style>
  <w:style w:type="character" w:customStyle="1" w:styleId="ListLabel201">
    <w:name w:val="ListLabel 201"/>
    <w:qFormat/>
    <w:rPr>
      <w:rFonts w:cs="Times New Roman"/>
    </w:rPr>
  </w:style>
  <w:style w:type="character" w:customStyle="1" w:styleId="ListLabel202">
    <w:name w:val="ListLabel 202"/>
    <w:qFormat/>
    <w:rPr>
      <w:rFonts w:cs="Times New Roman"/>
    </w:rPr>
  </w:style>
  <w:style w:type="character" w:customStyle="1" w:styleId="ListLabel203">
    <w:name w:val="ListLabel 203"/>
    <w:qFormat/>
    <w:rPr>
      <w:rFonts w:cs="Times New Roman"/>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rPr>
  </w:style>
  <w:style w:type="character" w:customStyle="1" w:styleId="ListLabel210">
    <w:name w:val="ListLabel 210"/>
    <w:qFormat/>
    <w:rPr>
      <w:rFonts w:cs="Times New Roman"/>
    </w:rPr>
  </w:style>
  <w:style w:type="character" w:customStyle="1" w:styleId="ListLabel211">
    <w:name w:val="ListLabel 211"/>
    <w:qFormat/>
    <w:rPr>
      <w:rFonts w:cs="Times New Roman"/>
    </w:rPr>
  </w:style>
  <w:style w:type="character" w:customStyle="1" w:styleId="ListLabel212">
    <w:name w:val="ListLabel 212"/>
    <w:qFormat/>
    <w:rPr>
      <w:rFonts w:cs="Times New Roman"/>
    </w:rPr>
  </w:style>
  <w:style w:type="character" w:customStyle="1" w:styleId="ListLabel213">
    <w:name w:val="ListLabel 213"/>
    <w:qFormat/>
    <w:rPr>
      <w:rFonts w:cs="Times New Roman"/>
    </w:rPr>
  </w:style>
  <w:style w:type="character" w:customStyle="1" w:styleId="ListLabel214">
    <w:name w:val="ListLabel 214"/>
    <w:qFormat/>
    <w:rPr>
      <w:rFonts w:cs="Times New Roman"/>
    </w:rPr>
  </w:style>
  <w:style w:type="character" w:customStyle="1" w:styleId="ListLabel215">
    <w:name w:val="ListLabel 215"/>
    <w:qFormat/>
    <w:rPr>
      <w:rFonts w:cs="Times New Roman"/>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rFonts w:cs="Times New Roman"/>
    </w:rPr>
  </w:style>
  <w:style w:type="character" w:customStyle="1" w:styleId="ListLabel223">
    <w:name w:val="ListLabel 223"/>
    <w:qFormat/>
    <w:rPr>
      <w:rFonts w:cs="Times New Roman"/>
    </w:rPr>
  </w:style>
  <w:style w:type="character" w:customStyle="1" w:styleId="ListLabel224">
    <w:name w:val="ListLabel 224"/>
    <w:qFormat/>
    <w:rPr>
      <w:rFonts w:cs="Times New Roman"/>
    </w:rPr>
  </w:style>
  <w:style w:type="character" w:customStyle="1" w:styleId="ListLabel225">
    <w:name w:val="ListLabel 225"/>
    <w:qFormat/>
    <w:rPr>
      <w:rFonts w:cs="Times New Roman"/>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rPr>
      <w:rFonts w:cs="Times New Roman"/>
    </w:rPr>
  </w:style>
  <w:style w:type="character" w:customStyle="1" w:styleId="ListLabel233">
    <w:name w:val="ListLabel 233"/>
    <w:qFormat/>
    <w:rPr>
      <w:rFonts w:cs="Times New Roman"/>
    </w:rPr>
  </w:style>
  <w:style w:type="character" w:customStyle="1" w:styleId="ListLabel234">
    <w:name w:val="ListLabel 234"/>
    <w:qFormat/>
    <w:rPr>
      <w:rFonts w:cs="Times New Roman"/>
    </w:rPr>
  </w:style>
  <w:style w:type="character" w:customStyle="1" w:styleId="ListLabel235">
    <w:name w:val="ListLabel 235"/>
    <w:qFormat/>
    <w:rPr>
      <w:rFonts w:cs="Times New Roman"/>
    </w:rPr>
  </w:style>
  <w:style w:type="character" w:customStyle="1" w:styleId="ListLabel236">
    <w:name w:val="ListLabel 236"/>
    <w:qFormat/>
    <w:rPr>
      <w:rFonts w:cs="Times New Roman"/>
    </w:rPr>
  </w:style>
  <w:style w:type="character" w:customStyle="1" w:styleId="ListLabel237">
    <w:name w:val="ListLabel 237"/>
    <w:qFormat/>
    <w:rPr>
      <w:rFonts w:cs="Times New Roman"/>
    </w:rPr>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customStyle="1" w:styleId="Titre1">
    <w:name w:val="Titre1"/>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Normal"/>
    <w:semiHidden/>
    <w:rsid w:val="00F27D5A"/>
    <w:pPr>
      <w:ind w:left="360" w:hanging="360"/>
    </w:pPr>
  </w:style>
  <w:style w:type="paragraph" w:styleId="Caption">
    <w:name w:val="caption"/>
    <w:basedOn w:val="Normal"/>
    <w:next w:val="Normal"/>
    <w:uiPriority w:val="35"/>
    <w:unhideWhenUsed/>
    <w:qFormat/>
    <w:rsid w:val="007A1F7C"/>
    <w:pPr>
      <w:spacing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p2">
    <w:name w:val="p2"/>
    <w:basedOn w:val="Normal"/>
    <w:next w:val="Normal"/>
    <w:qFormat/>
    <w:rsid w:val="00F27D5A"/>
    <w:pPr>
      <w:tabs>
        <w:tab w:val="left" w:pos="560"/>
      </w:tabs>
    </w:pPr>
    <w:rPr>
      <w:szCs w:val="20"/>
      <w:lang w:val="en-GB"/>
    </w:rPr>
  </w:style>
  <w:style w:type="paragraph" w:customStyle="1" w:styleId="OGCClause">
    <w:name w:val="OGC Clause"/>
    <w:basedOn w:val="Normal"/>
    <w:next w:val="Normal"/>
    <w:autoRedefine/>
    <w:qFormat/>
    <w:rsid w:val="00F27D5A"/>
    <w:pPr>
      <w:keepNext/>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qFormat/>
    <w:rsid w:val="00F27D5A"/>
    <w:pPr>
      <w:pBdr>
        <w:top w:val="single" w:sz="6" w:space="1" w:color="00000A"/>
        <w:left w:val="single" w:sz="6" w:space="4" w:color="00000A"/>
        <w:bottom w:val="single" w:sz="6" w:space="1" w:color="00000A"/>
        <w:right w:val="single" w:sz="6" w:space="4" w:color="00000A"/>
      </w:pBdr>
      <w:tabs>
        <w:tab w:val="left" w:pos="514"/>
        <w:tab w:val="left" w:pos="9623"/>
      </w:tabs>
      <w:ind w:left="284" w:right="284"/>
    </w:pPr>
    <w:rPr>
      <w:color w:val="0000FF"/>
      <w:szCs w:val="20"/>
      <w:lang w:val="en-GB"/>
    </w:rPr>
  </w:style>
  <w:style w:type="paragraph" w:customStyle="1" w:styleId="zzCover">
    <w:name w:val="zzCover"/>
    <w:basedOn w:val="Normal"/>
    <w:qFormat/>
    <w:rsid w:val="00F27D5A"/>
    <w:pPr>
      <w:spacing w:after="220"/>
      <w:jc w:val="right"/>
    </w:pPr>
    <w:rPr>
      <w:b/>
      <w:color w:val="000000"/>
      <w:szCs w:val="20"/>
      <w:lang w:val="en-GB"/>
    </w:rPr>
  </w:style>
  <w:style w:type="paragraph" w:customStyle="1" w:styleId="OGCtableheader">
    <w:name w:val="OGC table header"/>
    <w:basedOn w:val="Normal"/>
    <w:autoRedefine/>
    <w:qFormat/>
    <w:rsid w:val="00165E04"/>
    <w:pPr>
      <w:spacing w:before="60" w:after="60" w:line="208" w:lineRule="auto"/>
    </w:pPr>
    <w:rPr>
      <w:color w:val="FF0000"/>
      <w:lang w:val="en-GB"/>
    </w:rPr>
  </w:style>
  <w:style w:type="paragraph" w:customStyle="1" w:styleId="OGCtabletext">
    <w:name w:val="OGC table text"/>
    <w:basedOn w:val="OGCtableheader"/>
    <w:autoRedefine/>
    <w:qFormat/>
    <w:rsid w:val="00F27D5A"/>
    <w:rPr>
      <w:b/>
      <w:color w:val="008000"/>
    </w:rPr>
  </w:style>
  <w:style w:type="paragraph" w:customStyle="1" w:styleId="List1OGCletters">
    <w:name w:val="List 1 OGC letters"/>
    <w:basedOn w:val="Normal"/>
    <w:qFormat/>
    <w:rsid w:val="00F27D5A"/>
    <w:pPr>
      <w:tabs>
        <w:tab w:val="left" w:pos="360"/>
      </w:tabs>
      <w:ind w:left="360"/>
    </w:pPr>
    <w:rPr>
      <w:szCs w:val="20"/>
      <w:lang w:val="en-GB"/>
    </w:rPr>
  </w:style>
  <w:style w:type="paragraph" w:styleId="FootnoteText">
    <w:name w:val="footnote text"/>
    <w:basedOn w:val="Normal"/>
  </w:style>
  <w:style w:type="paragraph" w:customStyle="1" w:styleId="List2OGCbullets">
    <w:name w:val="List 2 OGC bullets"/>
    <w:basedOn w:val="Normal"/>
    <w:qFormat/>
    <w:rsid w:val="00F27D5A"/>
  </w:style>
  <w:style w:type="paragraph" w:customStyle="1" w:styleId="Definition">
    <w:name w:val="Definition"/>
    <w:basedOn w:val="Normal"/>
    <w:qFormat/>
    <w:rsid w:val="00F27D5A"/>
    <w:rPr>
      <w:szCs w:val="20"/>
      <w:lang w:val="en-GB"/>
    </w:rPr>
  </w:style>
  <w:style w:type="paragraph" w:customStyle="1" w:styleId="Terms">
    <w:name w:val="Term(s)"/>
    <w:basedOn w:val="Normal"/>
    <w:next w:val="Definition"/>
    <w:qFormat/>
    <w:rsid w:val="00C61406"/>
    <w:pPr>
      <w:keepNext/>
      <w:suppressAutoHyphens/>
    </w:pPr>
    <w:rPr>
      <w:szCs w:val="20"/>
      <w:lang w:val="en-GB"/>
    </w:rPr>
  </w:style>
  <w:style w:type="paragraph" w:customStyle="1" w:styleId="TermNum">
    <w:name w:val="TermNum"/>
    <w:basedOn w:val="Normal"/>
    <w:qFormat/>
    <w:rsid w:val="00F27D5A"/>
    <w:pPr>
      <w:keepNext/>
      <w:spacing w:after="0"/>
    </w:pPr>
    <w:rPr>
      <w:b/>
      <w:szCs w:val="20"/>
      <w:lang w:val="en-GB"/>
    </w:rPr>
  </w:style>
  <w:style w:type="paragraph" w:customStyle="1" w:styleId="Requirement">
    <w:name w:val="Requirement"/>
    <w:basedOn w:val="Normal"/>
    <w:next w:val="Normal"/>
    <w:qFormat/>
    <w:rsid w:val="00F27D5A"/>
    <w:pPr>
      <w:tabs>
        <w:tab w:val="left" w:pos="964"/>
      </w:tabs>
    </w:pPr>
    <w:rPr>
      <w:sz w:val="23"/>
      <w:lang w:val="en-GB"/>
    </w:rPr>
  </w:style>
  <w:style w:type="paragraph" w:customStyle="1" w:styleId="AnnexLevel1">
    <w:name w:val="Annex Level 1"/>
    <w:next w:val="Normal"/>
    <w:link w:val="AnnexLevel1Char"/>
    <w:qFormat/>
    <w:rsid w:val="009F02E4"/>
    <w:pPr>
      <w:widowControl w:val="0"/>
      <w:spacing w:after="200" w:line="276" w:lineRule="auto"/>
    </w:pPr>
    <w:rPr>
      <w:sz w:val="28"/>
      <w:szCs w:val="22"/>
    </w:rPr>
  </w:style>
  <w:style w:type="paragraph" w:customStyle="1" w:styleId="AnnexLevel3">
    <w:name w:val="Annex Level 3"/>
    <w:next w:val="Normal"/>
    <w:qFormat/>
    <w:rsid w:val="00423A02"/>
    <w:pPr>
      <w:widowControl w:val="0"/>
      <w:tabs>
        <w:tab w:val="left" w:pos="660"/>
        <w:tab w:val="left" w:pos="880"/>
      </w:tabs>
      <w:spacing w:line="230" w:lineRule="exact"/>
      <w:ind w:left="360"/>
    </w:pPr>
    <w:rPr>
      <w:i/>
      <w:sz w:val="24"/>
    </w:rPr>
  </w:style>
  <w:style w:type="paragraph" w:styleId="NoSpacing">
    <w:name w:val="No Spacing"/>
    <w:uiPriority w:val="1"/>
    <w:qFormat/>
    <w:rsid w:val="004A5507"/>
    <w:rPr>
      <w:sz w:val="24"/>
      <w:szCs w:val="24"/>
    </w:rPr>
  </w:style>
  <w:style w:type="paragraph" w:customStyle="1" w:styleId="AnnexLevel2">
    <w:name w:val="Annex Level 2"/>
    <w:basedOn w:val="AnnexLevel1"/>
    <w:next w:val="Normal"/>
    <w:link w:val="AnnexLevel2Char"/>
    <w:qFormat/>
    <w:rsid w:val="00423A02"/>
    <w:pPr>
      <w:tabs>
        <w:tab w:val="left" w:pos="540"/>
        <w:tab w:val="left" w:pos="700"/>
      </w:tabs>
      <w:suppressAutoHyphens/>
      <w:spacing w:beforeAutospacing="1" w:after="240" w:line="250" w:lineRule="exact"/>
    </w:pPr>
    <w:rPr>
      <w:bCs/>
      <w:iCs/>
      <w:sz w:val="24"/>
      <w:szCs w:val="20"/>
      <w:lang w:val="en-AU" w:eastAsia="en-AU"/>
    </w:rPr>
  </w:style>
  <w:style w:type="paragraph" w:styleId="ListBullet">
    <w:name w:val="List Bullet"/>
    <w:basedOn w:val="List"/>
    <w:autoRedefine/>
    <w:semiHidden/>
    <w:qFormat/>
    <w:rsid w:val="00F27D5A"/>
    <w:pPr>
      <w:spacing w:after="120"/>
      <w:ind w:left="1440" w:firstLine="0"/>
    </w:pPr>
    <w:rPr>
      <w:szCs w:val="20"/>
      <w:lang w:val="en-GB"/>
    </w:rPr>
  </w:style>
  <w:style w:type="paragraph" w:customStyle="1" w:styleId="AnnexLevel0Title">
    <w:name w:val="Annex Level 0 (Title)"/>
    <w:basedOn w:val="Normal"/>
    <w:next w:val="Normal"/>
    <w:link w:val="AnnexLevel0TitleChar"/>
    <w:qFormat/>
    <w:rsid w:val="00C02A18"/>
    <w:pPr>
      <w:jc w:val="center"/>
    </w:pPr>
    <w:rPr>
      <w:b/>
      <w:sz w:val="32"/>
    </w:rPr>
  </w:style>
  <w:style w:type="paragraph" w:customStyle="1" w:styleId="a4">
    <w:name w:val="a4"/>
    <w:basedOn w:val="Heading4"/>
    <w:next w:val="Normal"/>
    <w:qFormat/>
    <w:rsid w:val="00F60CB2"/>
    <w:pPr>
      <w:numPr>
        <w:ilvl w:val="0"/>
        <w:numId w:val="0"/>
      </w:numPr>
      <w:tabs>
        <w:tab w:val="left" w:pos="860"/>
        <w:tab w:val="left" w:pos="1060"/>
      </w:tabs>
      <w:suppressAutoHyphens/>
      <w:spacing w:before="60" w:after="240" w:line="25986" w:lineRule="auto"/>
    </w:pPr>
    <w:rPr>
      <w:sz w:val="22"/>
      <w:szCs w:val="20"/>
    </w:rPr>
  </w:style>
  <w:style w:type="paragraph" w:styleId="TOCHeading">
    <w:name w:val="TOC Heading"/>
    <w:basedOn w:val="Heading1"/>
    <w:next w:val="Normal"/>
    <w:uiPriority w:val="39"/>
    <w:unhideWhenUsed/>
    <w:qFormat/>
    <w:rsid w:val="00F60CB2"/>
    <w:pPr>
      <w:keepLines/>
      <w:numPr>
        <w:numId w:val="0"/>
      </w:numPr>
      <w:spacing w:after="0" w:line="276" w:lineRule="auto"/>
    </w:pPr>
    <w:rPr>
      <w:rFonts w:ascii="Cambria" w:hAnsi="Cambria"/>
      <w:color w:val="365F91"/>
      <w:szCs w:val="28"/>
    </w:rPr>
  </w:style>
  <w:style w:type="paragraph" w:styleId="TOC1">
    <w:name w:val="toc 1"/>
    <w:basedOn w:val="Normal"/>
    <w:next w:val="Normal"/>
    <w:autoRedefine/>
    <w:uiPriority w:val="39"/>
    <w:unhideWhenUsed/>
    <w:rsid w:val="00F60CB2"/>
    <w:pPr>
      <w:spacing w:before="120" w:after="0"/>
    </w:pPr>
    <w:rPr>
      <w:rFonts w:asciiTheme="minorHAnsi" w:hAnsiTheme="minorHAnsi"/>
      <w:b/>
      <w:bCs/>
    </w:rPr>
  </w:style>
  <w:style w:type="paragraph" w:styleId="TOC2">
    <w:name w:val="toc 2"/>
    <w:basedOn w:val="Normal"/>
    <w:next w:val="Normal"/>
    <w:autoRedefine/>
    <w:uiPriority w:val="39"/>
    <w:unhideWhenUsed/>
    <w:rsid w:val="00F60CB2"/>
    <w:pPr>
      <w:spacing w:after="0"/>
      <w:ind w:left="240"/>
    </w:pPr>
    <w:rPr>
      <w:rFonts w:asciiTheme="minorHAnsi" w:hAnsiTheme="minorHAnsi"/>
      <w:b/>
      <w:bCs/>
      <w:sz w:val="22"/>
      <w:szCs w:val="22"/>
    </w:rPr>
  </w:style>
  <w:style w:type="paragraph" w:styleId="TOC3">
    <w:name w:val="toc 3"/>
    <w:basedOn w:val="Normal"/>
    <w:next w:val="Normal"/>
    <w:autoRedefine/>
    <w:uiPriority w:val="39"/>
    <w:unhideWhenUsed/>
    <w:rsid w:val="00F60CB2"/>
    <w:pPr>
      <w:spacing w:after="0"/>
      <w:ind w:left="480"/>
    </w:pPr>
    <w:rPr>
      <w:rFonts w:asciiTheme="minorHAnsi" w:hAnsiTheme="minorHAnsi"/>
      <w:sz w:val="22"/>
      <w:szCs w:val="22"/>
    </w:rPr>
  </w:style>
  <w:style w:type="paragraph" w:styleId="Header">
    <w:name w:val="header"/>
    <w:basedOn w:val="Normal"/>
    <w:link w:val="HeaderChar"/>
    <w:uiPriority w:val="99"/>
    <w:unhideWhenUsed/>
    <w:rsid w:val="0079517D"/>
    <w:pPr>
      <w:tabs>
        <w:tab w:val="center" w:pos="4680"/>
        <w:tab w:val="right" w:pos="9360"/>
      </w:tabs>
      <w:spacing w:after="0"/>
    </w:pPr>
  </w:style>
  <w:style w:type="paragraph" w:styleId="Footer">
    <w:name w:val="footer"/>
    <w:basedOn w:val="Normal"/>
    <w:link w:val="FooterChar"/>
    <w:uiPriority w:val="99"/>
    <w:unhideWhenUsed/>
    <w:rsid w:val="0079517D"/>
    <w:pPr>
      <w:tabs>
        <w:tab w:val="center" w:pos="4680"/>
        <w:tab w:val="right" w:pos="9360"/>
      </w:tabs>
      <w:spacing w:after="0"/>
    </w:pPr>
  </w:style>
  <w:style w:type="paragraph" w:styleId="BodyTextIndent">
    <w:name w:val="Body Text Indent"/>
    <w:basedOn w:val="Normal"/>
    <w:link w:val="BodyTextIndentChar"/>
    <w:rsid w:val="00FE0219"/>
    <w:pPr>
      <w:spacing w:before="40" w:after="40" w:line="208" w:lineRule="auto"/>
      <w:ind w:left="144" w:hanging="144"/>
    </w:pPr>
    <w:rPr>
      <w:sz w:val="22"/>
      <w:szCs w:val="22"/>
    </w:rPr>
  </w:style>
  <w:style w:type="paragraph" w:customStyle="1" w:styleId="TablefootnoteChar">
    <w:name w:val="Table footnote Char"/>
    <w:basedOn w:val="Normal"/>
    <w:qFormat/>
    <w:rsid w:val="00FE0219"/>
    <w:pPr>
      <w:tabs>
        <w:tab w:val="left" w:pos="340"/>
      </w:tabs>
      <w:spacing w:before="60" w:after="60" w:line="208" w:lineRule="auto"/>
    </w:pPr>
    <w:rPr>
      <w:sz w:val="18"/>
      <w:szCs w:val="18"/>
    </w:rPr>
  </w:style>
  <w:style w:type="paragraph" w:customStyle="1" w:styleId="Default">
    <w:name w:val="Default"/>
    <w:qFormat/>
    <w:rsid w:val="000276B3"/>
    <w:pPr>
      <w:widowControl w:val="0"/>
    </w:pPr>
    <w:rPr>
      <w:rFonts w:ascii="Arial" w:hAnsi="Arial" w:cs="Arial"/>
      <w:color w:val="000000"/>
      <w:sz w:val="24"/>
      <w:szCs w:val="24"/>
    </w:rPr>
  </w:style>
  <w:style w:type="paragraph" w:styleId="BodyText2">
    <w:name w:val="Body Text 2"/>
    <w:basedOn w:val="Normal"/>
    <w:link w:val="BodyText2Char"/>
    <w:uiPriority w:val="99"/>
    <w:semiHidden/>
    <w:unhideWhenUsed/>
    <w:qFormat/>
    <w:rsid w:val="00D70CF5"/>
    <w:pPr>
      <w:spacing w:after="120" w:line="480" w:lineRule="auto"/>
    </w:pPr>
  </w:style>
  <w:style w:type="paragraph" w:styleId="NormalWeb">
    <w:name w:val="Normal (Web)"/>
    <w:basedOn w:val="Normal"/>
    <w:uiPriority w:val="99"/>
    <w:unhideWhenUsed/>
    <w:qFormat/>
    <w:rsid w:val="00D70CF5"/>
    <w:pPr>
      <w:spacing w:beforeAutospacing="1" w:afterAutospacing="1"/>
    </w:pPr>
  </w:style>
  <w:style w:type="paragraph" w:customStyle="1" w:styleId="pre">
    <w:name w:val="pre"/>
    <w:basedOn w:val="Normal"/>
    <w:uiPriority w:val="99"/>
    <w:qFormat/>
    <w:rsid w:val="00A97BDA"/>
    <w:pPr>
      <w:keepLines/>
      <w:widowControl w:val="0"/>
      <w:tabs>
        <w:tab w:val="left" w:pos="880"/>
        <w:tab w:val="left" w:pos="1740"/>
        <w:tab w:val="left" w:pos="2620"/>
        <w:tab w:val="left" w:pos="3480"/>
        <w:tab w:val="left" w:pos="4320"/>
        <w:tab w:val="left" w:pos="5220"/>
        <w:tab w:val="left" w:pos="6060"/>
        <w:tab w:val="left" w:pos="6940"/>
        <w:tab w:val="left" w:pos="7780"/>
      </w:tabs>
      <w:spacing w:after="0"/>
      <w:ind w:right="-360"/>
    </w:pPr>
    <w:rPr>
      <w:rFonts w:ascii="Courier" w:hAnsi="Courier" w:cs="Courier"/>
      <w:sz w:val="20"/>
      <w:szCs w:val="20"/>
    </w:rPr>
  </w:style>
  <w:style w:type="paragraph" w:styleId="DocumentMap">
    <w:name w:val="Document Map"/>
    <w:basedOn w:val="Normal"/>
    <w:link w:val="DocumentMapChar"/>
    <w:uiPriority w:val="99"/>
    <w:semiHidden/>
    <w:unhideWhenUsed/>
    <w:qFormat/>
    <w:rsid w:val="004B748F"/>
    <w:pPr>
      <w:spacing w:after="0"/>
    </w:pPr>
    <w:rPr>
      <w:rFonts w:ascii="Lucida Grande" w:hAnsi="Lucida Grande" w:cs="Lucida Grande"/>
    </w:rPr>
  </w:style>
  <w:style w:type="paragraph" w:styleId="TOC4">
    <w:name w:val="toc 4"/>
    <w:basedOn w:val="Normal"/>
    <w:next w:val="Normal"/>
    <w:autoRedefine/>
    <w:uiPriority w:val="39"/>
    <w:unhideWhenUsed/>
    <w:rsid w:val="00C820C0"/>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C820C0"/>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C820C0"/>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C820C0"/>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C820C0"/>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C820C0"/>
    <w:pPr>
      <w:spacing w:after="0"/>
      <w:ind w:left="1920"/>
    </w:pPr>
    <w:rPr>
      <w:rFonts w:asciiTheme="minorHAnsi" w:hAnsiTheme="minorHAnsi"/>
      <w:sz w:val="20"/>
      <w:szCs w:val="20"/>
    </w:rPr>
  </w:style>
  <w:style w:type="paragraph" w:styleId="ListParagraph">
    <w:name w:val="List Paragraph"/>
    <w:basedOn w:val="Normal"/>
    <w:uiPriority w:val="34"/>
    <w:qFormat/>
    <w:rsid w:val="004E1001"/>
    <w:pPr>
      <w:ind w:left="720"/>
      <w:contextualSpacing/>
    </w:pPr>
  </w:style>
  <w:style w:type="paragraph" w:styleId="CommentText">
    <w:name w:val="annotation text"/>
    <w:basedOn w:val="Normal"/>
    <w:link w:val="CommentTextChar"/>
    <w:uiPriority w:val="99"/>
    <w:semiHidden/>
    <w:unhideWhenUsed/>
    <w:qFormat/>
    <w:rsid w:val="00D70664"/>
  </w:style>
  <w:style w:type="paragraph" w:styleId="CommentSubject">
    <w:name w:val="annotation subject"/>
    <w:basedOn w:val="CommentText"/>
    <w:link w:val="CommentSubjectChar"/>
    <w:uiPriority w:val="99"/>
    <w:semiHidden/>
    <w:unhideWhenUsed/>
    <w:qFormat/>
    <w:rsid w:val="00D70664"/>
    <w:rPr>
      <w:b/>
      <w:bCs/>
      <w:sz w:val="20"/>
      <w:szCs w:val="20"/>
    </w:rPr>
  </w:style>
  <w:style w:type="paragraph" w:styleId="BalloonText">
    <w:name w:val="Balloon Text"/>
    <w:basedOn w:val="Normal"/>
    <w:link w:val="BalloonTextChar"/>
    <w:uiPriority w:val="99"/>
    <w:semiHidden/>
    <w:unhideWhenUsed/>
    <w:qFormat/>
    <w:rsid w:val="00D70664"/>
    <w:pPr>
      <w:spacing w:after="0"/>
    </w:pPr>
    <w:rPr>
      <w:rFonts w:ascii="Lucida Grande" w:hAnsi="Lucida Grande" w:cs="Lucida Grande"/>
      <w:sz w:val="18"/>
      <w:szCs w:val="18"/>
    </w:rPr>
  </w:style>
  <w:style w:type="paragraph" w:customStyle="1" w:styleId="AnnexLevel4">
    <w:name w:val="Annex Level 4"/>
    <w:basedOn w:val="AnnexLevel3"/>
    <w:next w:val="Normal"/>
    <w:qFormat/>
    <w:rsid w:val="004145C7"/>
    <w:rPr>
      <w:i w:val="0"/>
      <w:u w:val="single"/>
    </w:rPr>
  </w:style>
  <w:style w:type="paragraph" w:customStyle="1" w:styleId="AnnexLevel5">
    <w:name w:val="Annex Level 5"/>
    <w:basedOn w:val="AnnexLevel4"/>
    <w:qFormat/>
    <w:rsid w:val="00EB5CCB"/>
  </w:style>
  <w:style w:type="paragraph" w:customStyle="1" w:styleId="Contenudecadre">
    <w:name w:val="Contenu de cadre"/>
    <w:basedOn w:val="Normal"/>
    <w:qFormat/>
  </w:style>
  <w:style w:type="numbering" w:customStyle="1" w:styleId="AnnexListswNumbering">
    <w:name w:val="Annex Lists w/ Numbering"/>
    <w:uiPriority w:val="99"/>
    <w:qFormat/>
    <w:rsid w:val="00EB5CCB"/>
  </w:style>
  <w:style w:type="paragraph" w:styleId="Revision">
    <w:name w:val="Revision"/>
    <w:hidden/>
    <w:uiPriority w:val="99"/>
    <w:semiHidden/>
    <w:rsid w:val="000C6229"/>
    <w:rPr>
      <w:sz w:val="24"/>
      <w:szCs w:val="24"/>
    </w:rPr>
  </w:style>
  <w:style w:type="character" w:styleId="Hyperlink">
    <w:name w:val="Hyperlink"/>
    <w:basedOn w:val="DefaultParagraphFont"/>
    <w:uiPriority w:val="99"/>
    <w:unhideWhenUsed/>
    <w:rsid w:val="003E163C"/>
    <w:rPr>
      <w:color w:val="0000FF" w:themeColor="hyperlink"/>
      <w:u w:val="single"/>
    </w:rPr>
  </w:style>
  <w:style w:type="paragraph" w:customStyle="1" w:styleId="Note">
    <w:name w:val="Note"/>
    <w:basedOn w:val="Normal"/>
    <w:next w:val="Normal"/>
    <w:rsid w:val="001D2C9A"/>
    <w:pPr>
      <w:tabs>
        <w:tab w:val="left" w:pos="960"/>
      </w:tabs>
      <w:spacing w:line="210" w:lineRule="atLeast"/>
      <w:jc w:val="both"/>
    </w:pPr>
    <w:rPr>
      <w:rFonts w:ascii="Arial" w:eastAsia="ＭＳ 明朝" w:hAnsi="Arial"/>
      <w:sz w:val="18"/>
      <w:szCs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934328">
      <w:bodyDiv w:val="1"/>
      <w:marLeft w:val="0"/>
      <w:marRight w:val="0"/>
      <w:marTop w:val="0"/>
      <w:marBottom w:val="0"/>
      <w:divBdr>
        <w:top w:val="none" w:sz="0" w:space="0" w:color="auto"/>
        <w:left w:val="none" w:sz="0" w:space="0" w:color="auto"/>
        <w:bottom w:val="none" w:sz="0" w:space="0" w:color="auto"/>
        <w:right w:val="none" w:sz="0" w:space="0" w:color="auto"/>
      </w:divBdr>
    </w:div>
    <w:div w:id="772869565">
      <w:bodyDiv w:val="1"/>
      <w:marLeft w:val="0"/>
      <w:marRight w:val="0"/>
      <w:marTop w:val="0"/>
      <w:marBottom w:val="0"/>
      <w:divBdr>
        <w:top w:val="none" w:sz="0" w:space="0" w:color="auto"/>
        <w:left w:val="none" w:sz="0" w:space="0" w:color="auto"/>
        <w:bottom w:val="none" w:sz="0" w:space="0" w:color="auto"/>
        <w:right w:val="none" w:sz="0" w:space="0" w:color="auto"/>
      </w:divBdr>
    </w:div>
    <w:div w:id="1130630949">
      <w:bodyDiv w:val="1"/>
      <w:marLeft w:val="0"/>
      <w:marRight w:val="0"/>
      <w:marTop w:val="0"/>
      <w:marBottom w:val="0"/>
      <w:divBdr>
        <w:top w:val="none" w:sz="0" w:space="0" w:color="auto"/>
        <w:left w:val="none" w:sz="0" w:space="0" w:color="auto"/>
        <w:bottom w:val="none" w:sz="0" w:space="0" w:color="auto"/>
        <w:right w:val="none" w:sz="0" w:space="0" w:color="auto"/>
      </w:divBdr>
    </w:div>
    <w:div w:id="14873535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opengis.net/spec/GeoTIFF/0.0/IntergraphMatrixTag.deprecated" TargetMode="External"/><Relationship Id="rId2" Type="http://schemas.openxmlformats.org/officeDocument/2006/relationships/hyperlink" Target="https://trac.osgeo.org/geotiff/wiki/VerticalCS" TargetMode="External"/><Relationship Id="rId3" Type="http://schemas.openxmlformats.org/officeDocument/2006/relationships/hyperlink" Target="https://trac.osgeo.org/geotiff/browser" TargetMode="External"/></Relationship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image" Target="media/image1.png"/><Relationship Id="rId13" Type="http://schemas.openxmlformats.org/officeDocument/2006/relationships/hyperlink" Target="ftp://mtritter.jpl.nasa.gov/pub/tiff/geotiff/tables" TargetMode="External"/><Relationship Id="rId14" Type="http://schemas.openxmlformats.org/officeDocument/2006/relationships/footer" Target="foot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pengis.net/def/doc-type/standard/1.0" TargetMode="External"/><Relationship Id="rId9" Type="http://schemas.openxmlformats.org/officeDocument/2006/relationships/hyperlink" Target="http://www.opengeospatial.org/legal/" TargetMode="External"/><Relationship Id="rId10"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4DD20-A2C3-0A4E-924B-4D08F2002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73</Pages>
  <Words>21630</Words>
  <Characters>123297</Characters>
  <Application>Microsoft Macintosh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144638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Ted Habermann</dc:creator>
  <cp:lastModifiedBy>Ted Habermann</cp:lastModifiedBy>
  <cp:revision>3</cp:revision>
  <dcterms:created xsi:type="dcterms:W3CDTF">2018-01-18T22:25:00Z</dcterms:created>
  <dcterms:modified xsi:type="dcterms:W3CDTF">2018-01-18T22:31:00Z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OGC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